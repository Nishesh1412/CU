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8D9" w:rsidRDefault="0014465B">
      <w:r>
        <w:rPr>
          <w:noProof/>
        </w:rPr>
        <w:drawing>
          <wp:anchor distT="0" distB="0" distL="114300" distR="114300" simplePos="0" relativeHeight="251658240" behindDoc="0" locked="0" layoutInCell="1" allowOverlap="1">
            <wp:simplePos x="0" y="0"/>
            <wp:positionH relativeFrom="margin">
              <wp:posOffset>2628900</wp:posOffset>
            </wp:positionH>
            <wp:positionV relativeFrom="margin">
              <wp:posOffset>-139700</wp:posOffset>
            </wp:positionV>
            <wp:extent cx="2914650" cy="2400300"/>
            <wp:effectExtent l="0" t="0" r="635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_action.jpg"/>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14650" cy="2400300"/>
                    </a:xfrm>
                    <a:prstGeom prst="rect">
                      <a:avLst/>
                    </a:prstGeom>
                  </pic:spPr>
                </pic:pic>
              </a:graphicData>
            </a:graphic>
          </wp:anchor>
        </w:drawing>
      </w:r>
      <w:r w:rsidR="00A94419">
        <w:rPr>
          <w:noProof/>
        </w:rPr>
        <w:pict>
          <v:shapetype id="_x0000_t202" coordsize="21600,21600" o:spt="202" path="m,l,21600r21600,l21600,xe">
            <v:stroke joinstyle="miter"/>
            <v:path gradientshapeok="t" o:connecttype="rect"/>
          </v:shapetype>
          <v:shape id="Text Box 2" o:spid="_x0000_s1026" type="#_x0000_t202" style="position:absolute;margin-left:-8.95pt;margin-top:-26.95pt;width:207pt;height:63pt;z-index:251659264;visibility:visible;mso-position-horizontal-relative:text;mso-position-vertical-relative:text;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" filled="f" stroked="f">
            <v:textbox>
              <w:txbxContent>
                <w:p w:rsidR="00D321B6" w:rsidRDefault="00D321B6">
                  <w:pPr>
                    <w:rPr>
                      <w:rFonts w:ascii="Bickham Script Pro Regular" w:hAnsi="Bickham Script Pro Regular"/>
                      <w:color w:val="548DD4" w:themeColor="text2" w:themeTint="99"/>
                      <w:sz w:val="64"/>
                      <w:szCs w:val="64"/>
                    </w:rPr>
                  </w:pPr>
                  <w:r w:rsidRPr="00ED619B">
                    <w:rPr>
                      <w:rFonts w:ascii="Bickham Script Pro Regular" w:hAnsi="Bickham Script Pro Regular"/>
                      <w:color w:val="548DD4" w:themeColor="text2" w:themeTint="99"/>
                      <w:sz w:val="64"/>
                      <w:szCs w:val="64"/>
                    </w:rPr>
                    <w:t>The Power of the Ocean</w:t>
                  </w:r>
                </w:p>
                <w:p w:rsidR="00D321B6" w:rsidRPr="0042331A" w:rsidRDefault="00D321B6">
                  <w:pPr>
                    <w:rPr>
                      <w:sz w:val="20"/>
                      <w:szCs w:val="20"/>
                    </w:rPr>
                  </w:pPr>
                  <w:r w:rsidRPr="0042331A">
                    <w:rPr>
                      <w:sz w:val="20"/>
                      <w:szCs w:val="20"/>
                    </w:rPr>
                    <w:t xml:space="preserve">By: </w:t>
                  </w:r>
                  <w:proofErr w:type="spellStart"/>
                  <w:r w:rsidRPr="0042331A">
                    <w:rPr>
                      <w:sz w:val="20"/>
                      <w:szCs w:val="20"/>
                    </w:rPr>
                    <w:t>Nishesh</w:t>
                  </w:r>
                  <w:proofErr w:type="spellEnd"/>
                  <w:r w:rsidRPr="0042331A">
                    <w:rPr>
                      <w:sz w:val="20"/>
                      <w:szCs w:val="20"/>
                    </w:rPr>
                    <w:t xml:space="preserve"> </w:t>
                  </w:r>
                  <w:proofErr w:type="spellStart"/>
                  <w:r w:rsidRPr="0042331A">
                    <w:rPr>
                      <w:sz w:val="20"/>
                      <w:szCs w:val="20"/>
                    </w:rPr>
                    <w:t>Shukla</w:t>
                  </w:r>
                  <w:proofErr w:type="spellEnd"/>
                </w:p>
                <w:p w:rsidR="00D321B6" w:rsidRDefault="00D321B6"/>
              </w:txbxContent>
            </v:textbox>
            <w10:wrap type="square"/>
          </v:shape>
        </w:pict>
      </w:r>
      <w:r w:rsidR="00ED619B">
        <w:tab/>
      </w:r>
      <w:commentRangeStart w:id="0"/>
      <w:r w:rsidR="0042331A" w:rsidRPr="0042331A">
        <w:rPr>
          <w:rFonts w:ascii="Bickham Script Pro Regular" w:hAnsi="Bickham Script Pro Regular"/>
          <w:sz w:val="50"/>
          <w:szCs w:val="50"/>
        </w:rPr>
        <w:t>C</w:t>
      </w:r>
      <w:r w:rsidR="0042331A">
        <w:t>ommon knowledge</w:t>
      </w:r>
      <w:commentRangeEnd w:id="0"/>
      <w:r w:rsidR="00C7108C">
        <w:rPr>
          <w:rStyle w:val="CommentReference"/>
        </w:rPr>
        <w:commentReference w:id="0"/>
      </w:r>
      <w:r w:rsidR="0042331A">
        <w:t xml:space="preserve">: Earth is composed of 71% water and 29% land, </w:t>
      </w:r>
      <w:r>
        <w:t>and</w:t>
      </w:r>
      <w:r w:rsidR="0042331A">
        <w:t xml:space="preserve"> </w:t>
      </w:r>
      <w:r>
        <w:t>oceans hold 95.8% of the Earth’s water</w:t>
      </w:r>
      <w:r w:rsidR="0042331A">
        <w:t xml:space="preserve">. It is estimated that the oceans contain </w:t>
      </w:r>
      <w:commentRangeStart w:id="1"/>
      <w:r w:rsidR="0042331A">
        <w:t xml:space="preserve">312 million trillion </w:t>
      </w:r>
      <w:commentRangeEnd w:id="1"/>
      <w:r w:rsidR="00C7108C">
        <w:rPr>
          <w:rStyle w:val="CommentReference"/>
        </w:rPr>
        <w:commentReference w:id="1"/>
      </w:r>
      <w:r w:rsidR="0042331A">
        <w:t>gallons of salt water, which humans cannot consume without it being filtered for drinking water. Then why not use that as a power source?</w:t>
      </w:r>
    </w:p>
    <w:p w:rsidR="00B77E7F" w:rsidRDefault="00B77E7F">
      <w:r>
        <w:tab/>
        <w:t>There are 3 types of renewable energy that can be derived from water</w:t>
      </w:r>
      <w:commentRangeStart w:id="2"/>
      <w:r>
        <w:t xml:space="preserve">, </w:t>
      </w:r>
      <w:commentRangeEnd w:id="2"/>
      <w:r w:rsidR="00C7108C">
        <w:rPr>
          <w:rStyle w:val="CommentReference"/>
        </w:rPr>
        <w:commentReference w:id="2"/>
      </w:r>
      <w:r>
        <w:t xml:space="preserve">hydroelectric, wave, and tidal energy. </w:t>
      </w:r>
      <w:commentRangeStart w:id="3"/>
      <w:r>
        <w:t xml:space="preserve">However, </w:t>
      </w:r>
      <w:commentRangeEnd w:id="3"/>
      <w:r w:rsidR="00C7108C">
        <w:rPr>
          <w:rStyle w:val="CommentReference"/>
        </w:rPr>
        <w:commentReference w:id="3"/>
      </w:r>
      <w:r>
        <w:t xml:space="preserve">hydroelectric energy requires the use of a dam near a river/lake, which falls under the 4.2% of water (mostly drinking water) on Earth. The remaining two are renewable energies that use the remaining 95.8% of water (salt water, non-consumable by humans) found in oceans. </w:t>
      </w:r>
    </w:p>
    <w:p w:rsidR="001C208F" w:rsidRDefault="00937901">
      <w:r>
        <w:tab/>
        <w:t xml:space="preserve">Tidal energy is created through harnessing the energy created by tides in the ocean. Earth’s tides contain a high potential and kinetic energy, which over the past 620million years has increased Earth’s rotation (or the period length) from 21.9 hours a day to 24 hours a day; resulting to a 17% loss in the Earth’s rotational </w:t>
      </w:r>
      <w:proofErr w:type="gramStart"/>
      <w:r>
        <w:t>energy</w:t>
      </w:r>
      <w:proofErr w:type="gramEnd"/>
      <w:r>
        <w:t xml:space="preserve">. Tides are completely dependent on the gravitational interactions of the Moon and Sun, and the Earth’s rotation. This is an inexhaustible renewable energy. There are 4 common methods on developing Tidal Energy: Tidal barrage, dynamic tidal power, tidal stream generator, and tidal lagoon. </w:t>
      </w:r>
    </w:p>
    <w:p w:rsidR="00937901" w:rsidRDefault="00A94419">
      <w:r>
        <w:rPr>
          <w:noProof/>
        </w:rPr>
        <w:pict>
          <v:shape id="Text Box 5" o:spid="_x0000_s1027" type="#_x0000_t202" style="position:absolute;margin-left:-17.95pt;margin-top:285.55pt;width:189pt;height:36pt;z-index:251662336;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" filled="f" stroked="f">
            <v:textbox>
              <w:txbxContent>
                <w:p w:rsidR="00D321B6" w:rsidRPr="009D1467" w:rsidRDefault="00D321B6" w:rsidP="009D1467">
                  <w:pPr>
                    <w:jc w:val="center"/>
                    <w:rPr>
                      <w:i/>
                      <w:sz w:val="20"/>
                      <w:szCs w:val="20"/>
                    </w:rPr>
                  </w:pPr>
                  <w:proofErr w:type="spellStart"/>
                  <w:proofErr w:type="gramStart"/>
                  <w:r w:rsidRPr="009D1467">
                    <w:rPr>
                      <w:i/>
                      <w:sz w:val="20"/>
                      <w:szCs w:val="20"/>
                    </w:rPr>
                    <w:t>Rance</w:t>
                  </w:r>
                  <w:proofErr w:type="spellEnd"/>
                  <w:r w:rsidRPr="009D1467">
                    <w:rPr>
                      <w:i/>
                      <w:sz w:val="20"/>
                      <w:szCs w:val="20"/>
                    </w:rPr>
                    <w:t xml:space="preserve"> tidal barrage</w:t>
                  </w:r>
                  <w:r>
                    <w:rPr>
                      <w:i/>
                      <w:sz w:val="20"/>
                      <w:szCs w:val="20"/>
                    </w:rPr>
                    <w:t>, Northwest France</w:t>
                  </w:r>
                  <w:r w:rsidRPr="009D1467">
                    <w:rPr>
                      <w:i/>
                      <w:sz w:val="20"/>
                      <w:szCs w:val="20"/>
                    </w:rPr>
                    <w:t>.</w:t>
                  </w:r>
                  <w:proofErr w:type="gramEnd"/>
                  <w:r w:rsidRPr="009D1467">
                    <w:rPr>
                      <w:i/>
                      <w:sz w:val="20"/>
                      <w:szCs w:val="20"/>
                    </w:rPr>
                    <w:t xml:space="preserve"> This is the largest in the world</w:t>
                  </w:r>
                  <w:r>
                    <w:rPr>
                      <w:i/>
                      <w:sz w:val="20"/>
                      <w:szCs w:val="20"/>
                    </w:rPr>
                    <w:t>.</w:t>
                  </w:r>
                </w:p>
                <w:p w:rsidR="00D321B6" w:rsidRDefault="00D321B6"/>
              </w:txbxContent>
            </v:textbox>
            <w10:wrap type="square"/>
          </v:shape>
        </w:pict>
      </w:r>
      <w:r>
        <w:rPr>
          <w:noProof/>
        </w:rPr>
        <w:pict>
          <v:shape id="Text Box 6" o:spid="_x0000_s1028" type="#_x0000_t202" style="position:absolute;margin-left:414pt;margin-top:55.5pt;width:108pt;height:36pt;z-index:251663360;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" filled="f" stroked="f">
            <v:textbox>
              <w:txbxContent>
                <w:p w:rsidR="00D321B6" w:rsidRPr="009D1467" w:rsidRDefault="00D321B6" w:rsidP="009D1467">
                  <w:pPr>
                    <w:jc w:val="center"/>
                    <w:rPr>
                      <w:i/>
                      <w:sz w:val="20"/>
                      <w:szCs w:val="20"/>
                    </w:rPr>
                  </w:pPr>
                  <w:proofErr w:type="gramStart"/>
                  <w:r w:rsidRPr="009D1467">
                    <w:rPr>
                      <w:i/>
                      <w:sz w:val="20"/>
                      <w:szCs w:val="20"/>
                    </w:rPr>
                    <w:t>Tidal barrage flow diagram.</w:t>
                  </w:r>
                  <w:proofErr w:type="gramEnd"/>
                </w:p>
              </w:txbxContent>
            </v:textbox>
            <w10:wrap type="square"/>
          </v:shape>
        </w:pict>
      </w:r>
      <w:r w:rsidR="009D1467" w:rsidRPr="001C208F">
        <w:rPr>
          <w:noProof/>
        </w:rPr>
        <w:drawing>
          <wp:anchor distT="0" distB="0" distL="114300" distR="114300" simplePos="0" relativeHeight="251660288" behindDoc="0" locked="0" layoutInCell="1" allowOverlap="1">
            <wp:simplePos x="0" y="0"/>
            <wp:positionH relativeFrom="margin">
              <wp:posOffset>2057400</wp:posOffset>
            </wp:positionH>
            <wp:positionV relativeFrom="margin">
              <wp:posOffset>5143500</wp:posOffset>
            </wp:positionV>
            <wp:extent cx="3314065" cy="1304925"/>
            <wp:effectExtent l="0" t="0" r="0" b="0"/>
            <wp:wrapTight wrapText="bothSides">
              <wp:wrapPolygon edited="0">
                <wp:start x="0" y="0"/>
                <wp:lineTo x="0" y="21022"/>
                <wp:lineTo x="21356" y="21022"/>
                <wp:lineTo x="2135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4_8_01.jpg"/>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14065" cy="1304925"/>
                    </a:xfrm>
                    <a:prstGeom prst="rect">
                      <a:avLst/>
                    </a:prstGeom>
                  </pic:spPr>
                </pic:pic>
              </a:graphicData>
            </a:graphic>
          </wp:anchor>
        </w:drawing>
      </w:r>
      <w:r w:rsidR="009D1467" w:rsidRPr="001C208F">
        <w:rPr>
          <w:noProof/>
        </w:rPr>
        <w:drawing>
          <wp:anchor distT="0" distB="0" distL="114300" distR="114300" simplePos="0" relativeHeight="251661312" behindDoc="0" locked="0" layoutInCell="1" allowOverlap="1">
            <wp:simplePos x="0" y="0"/>
            <wp:positionH relativeFrom="margin">
              <wp:posOffset>0</wp:posOffset>
            </wp:positionH>
            <wp:positionV relativeFrom="margin">
              <wp:posOffset>5372100</wp:posOffset>
            </wp:positionV>
            <wp:extent cx="1943100" cy="2857500"/>
            <wp:effectExtent l="0" t="0" r="12700" b="127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ce Barrage France.jpg"/>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10800000" flipV="1">
                      <a:off x="0" y="0"/>
                      <a:ext cx="1943100" cy="2857500"/>
                    </a:xfrm>
                    <a:prstGeom prst="rect">
                      <a:avLst/>
                    </a:prstGeom>
                  </pic:spPr>
                </pic:pic>
              </a:graphicData>
            </a:graphic>
          </wp:anchor>
        </w:drawing>
      </w:r>
      <w:r w:rsidR="001C208F">
        <w:tab/>
        <w:t xml:space="preserve">Tidal barrage uses well-placed dams and potential energy difference between high and low tides to generate tidal energy in the form of electricity. The potential energy of a tide is harnessed by channeling water from a water source into a big reservoir that is placed on high ground. Once released, it passes through a dam containing turbines, and falls on to a lower surface than the reservoir. The turbines then convert the tidal energy into a mechanical energy, </w:t>
      </w:r>
      <w:commentRangeStart w:id="4"/>
      <w:r w:rsidR="001C208F">
        <w:t>eventually</w:t>
      </w:r>
      <w:commentRangeEnd w:id="4"/>
      <w:r w:rsidR="00F70F4F">
        <w:rPr>
          <w:rStyle w:val="CommentReference"/>
        </w:rPr>
        <w:commentReference w:id="4"/>
      </w:r>
      <w:r w:rsidR="001C208F">
        <w:t xml:space="preserve"> forming electricity through the use of generators. This is the same concept as a hydroelectric plant, just on a smaller scale. </w:t>
      </w:r>
      <w:r w:rsidR="009D1467">
        <w:t xml:space="preserve"> Bays or estuaries are the two </w:t>
      </w:r>
      <w:r w:rsidR="009D1467">
        <w:lastRenderedPageBreak/>
        <w:t>common locations for tidal barrages. However</w:t>
      </w:r>
      <w:ins w:id="5" w:author="Teri Detmar" w:date="2014-06-23T19:54:00Z">
        <w:r w:rsidR="00F70F4F">
          <w:t>,</w:t>
        </w:r>
      </w:ins>
      <w:r w:rsidR="009D1467">
        <w:t xml:space="preserve"> these do have their </w:t>
      </w:r>
      <w:commentRangeStart w:id="6"/>
      <w:r w:rsidR="009D1467">
        <w:t>disadvantages</w:t>
      </w:r>
      <w:commentRangeEnd w:id="6"/>
      <w:r w:rsidR="00F70F4F">
        <w:rPr>
          <w:rStyle w:val="CommentReference"/>
        </w:rPr>
        <w:commentReference w:id="6"/>
      </w:r>
      <w:r w:rsidR="009D1467">
        <w:t xml:space="preserve">, having a barrage in a bay might decrease saltwater, which leads to death of sea fish. </w:t>
      </w:r>
      <w:commentRangeStart w:id="7"/>
      <w:proofErr w:type="gramStart"/>
      <w:r w:rsidR="009D1467">
        <w:t>Resulting in a change of ecosystems that aren’t suitable for fish.</w:t>
      </w:r>
      <w:proofErr w:type="gramEnd"/>
      <w:r w:rsidR="009D1467">
        <w:t xml:space="preserve"> </w:t>
      </w:r>
      <w:commentRangeEnd w:id="7"/>
      <w:r w:rsidR="008B619C">
        <w:rPr>
          <w:rStyle w:val="CommentReference"/>
        </w:rPr>
        <w:commentReference w:id="7"/>
      </w:r>
      <w:r w:rsidR="009D1467">
        <w:t>In addition, migrating fish might try to pass through the turbines resulting to the deaths of fish</w:t>
      </w:r>
      <w:r w:rsidR="00A36A36">
        <w:t>. Nevertheless</w:t>
      </w:r>
      <w:ins w:id="8" w:author="Teri Detmar" w:date="2014-06-23T20:08:00Z">
        <w:r w:rsidR="003C4ECD">
          <w:t>,</w:t>
        </w:r>
      </w:ins>
      <w:r w:rsidR="00A36A36">
        <w:t xml:space="preserve"> tidal barrages do have certain advantages, such as, calming the waves and allowing access to neighboring lands through a bridge resulting as a side product of clean and renewable energy.</w:t>
      </w:r>
      <w:r w:rsidR="0014465B">
        <w:t xml:space="preserve"> Tidal lagoon is similar to a tidal barrage, just that the lagoon is a circular construct instead of a linear. </w:t>
      </w:r>
    </w:p>
    <w:p w:rsidR="0000110A" w:rsidRDefault="0014465B">
      <w:r>
        <w:rPr>
          <w:noProof/>
        </w:rPr>
        <w:drawing>
          <wp:anchor distT="0" distB="0" distL="114300" distR="114300" simplePos="0" relativeHeight="251664384" behindDoc="0" locked="0" layoutInCell="1" allowOverlap="1">
            <wp:simplePos x="0" y="0"/>
            <wp:positionH relativeFrom="margin">
              <wp:posOffset>2628900</wp:posOffset>
            </wp:positionH>
            <wp:positionV relativeFrom="margin">
              <wp:posOffset>1371600</wp:posOffset>
            </wp:positionV>
            <wp:extent cx="2791460" cy="1962785"/>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P_T_dam_top-down_view.jpg"/>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91460" cy="1962785"/>
                    </a:xfrm>
                    <a:prstGeom prst="rect">
                      <a:avLst/>
                    </a:prstGeom>
                  </pic:spPr>
                </pic:pic>
              </a:graphicData>
            </a:graphic>
          </wp:anchor>
        </w:drawing>
      </w:r>
      <w:r w:rsidR="00A94419">
        <w:rPr>
          <w:noProof/>
        </w:rPr>
        <w:pict>
          <v:shape id="Text Box 8" o:spid="_x0000_s1029" type="#_x0000_t202" style="position:absolute;margin-left:207pt;margin-top:164.45pt;width:3in;height:27pt;z-index:251665408;visibility:visible;mso-position-horizontal-relative:text;mso-position-vertical-relative:text;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8/dECAAAV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" filled="f" stroked="f">
            <v:textbox>
              <w:txbxContent>
                <w:p w:rsidR="00D321B6" w:rsidRDefault="00D321B6" w:rsidP="0014465B">
                  <w:pPr>
                    <w:jc w:val="center"/>
                  </w:pPr>
                  <w:r>
                    <w:t>Diagram for a DTP plant</w:t>
                  </w:r>
                </w:p>
              </w:txbxContent>
            </v:textbox>
            <w10:wrap type="square"/>
          </v:shape>
        </w:pict>
      </w:r>
      <w:r w:rsidR="0000110A">
        <w:tab/>
        <w:t>Dynamic tidal power</w:t>
      </w:r>
      <w:r w:rsidR="00A55B86">
        <w:t xml:space="preserve"> (DTP)</w:t>
      </w:r>
      <w:r w:rsidR="0000110A">
        <w:t xml:space="preserve"> </w:t>
      </w:r>
      <w:r>
        <w:t>can be potentially seen as the</w:t>
      </w:r>
      <w:r w:rsidR="0000110A">
        <w:t xml:space="preserve"> most efficient method for harnessing the renewable energy. However, this is still a theory </w:t>
      </w:r>
      <w:commentRangeStart w:id="9"/>
      <w:r w:rsidR="00A55B86">
        <w:t>and/or</w:t>
      </w:r>
      <w:r w:rsidR="0000110A">
        <w:t xml:space="preserve"> </w:t>
      </w:r>
      <w:commentRangeEnd w:id="9"/>
      <w:r w:rsidR="001F1573">
        <w:rPr>
          <w:rStyle w:val="CommentReference"/>
        </w:rPr>
        <w:commentReference w:id="9"/>
      </w:r>
      <w:r w:rsidR="0000110A">
        <w:t xml:space="preserve">a proposed idea. It consists of harnessing the interaction between potential and kinetic energy in a coast or ocean. The proposed idea is to construct </w:t>
      </w:r>
      <w:r w:rsidR="00A55B86">
        <w:t xml:space="preserve">long </w:t>
      </w:r>
      <w:r w:rsidR="0000110A">
        <w:t xml:space="preserve">dams with the length of around 40km </w:t>
      </w:r>
      <w:r w:rsidR="00A55B86">
        <w:t>perpendicular to the</w:t>
      </w:r>
      <w:r w:rsidR="0000110A">
        <w:t xml:space="preserve"> coast </w:t>
      </w:r>
      <w:r w:rsidR="00A55B86">
        <w:t>and into the</w:t>
      </w:r>
      <w:r w:rsidR="0000110A">
        <w:t xml:space="preserve"> ocean (see diagram on the right)</w:t>
      </w:r>
      <w:r w:rsidR="00A55B86">
        <w:t xml:space="preserve">. This involves combining the kinetic energy of the tide as it passes through the turbines dam as well as the potential energy from a </w:t>
      </w:r>
      <w:commentRangeStart w:id="10"/>
      <w:r w:rsidR="00A55B86">
        <w:t>higher end to a lower end</w:t>
      </w:r>
      <w:commentRangeEnd w:id="10"/>
      <w:r w:rsidR="001F1573">
        <w:rPr>
          <w:rStyle w:val="CommentReference"/>
        </w:rPr>
        <w:commentReference w:id="10"/>
      </w:r>
      <w:r w:rsidR="00A55B86">
        <w:t xml:space="preserve">. </w:t>
      </w:r>
      <w:commentRangeStart w:id="11"/>
      <w:r w:rsidR="00742224">
        <w:t xml:space="preserve">Since the tides flow only one direction, such as during the day the tides flow in one direction and during the night they flow in the opposite direction. </w:t>
      </w:r>
      <w:commentRangeEnd w:id="11"/>
      <w:r w:rsidR="001F1573">
        <w:rPr>
          <w:rStyle w:val="CommentReference"/>
        </w:rPr>
        <w:commentReference w:id="11"/>
      </w:r>
      <w:r w:rsidR="00742224">
        <w:t xml:space="preserve">Hence, in order to acquire maximum efficiency and possibly preventing the destruction of normal turbines during the night, as the kinetic energy of a tide is strong enough to destroy the entire dam without a </w:t>
      </w:r>
      <w:proofErr w:type="gramStart"/>
      <w:r w:rsidR="00742224">
        <w:t>flow,</w:t>
      </w:r>
      <w:proofErr w:type="gramEnd"/>
      <w:r w:rsidR="00742224">
        <w:t xml:space="preserve"> bi-directional turbines are to be installed in such a dam. These turbines flow in both directions, converting the kinetic energy into electricity. </w:t>
      </w:r>
      <w:r w:rsidR="00A55B86">
        <w:t xml:space="preserve">In order to harness potential energy, there isn’t something special to be done. The construction alone contains a </w:t>
      </w:r>
      <w:r w:rsidR="00742224">
        <w:t>side effect</w:t>
      </w:r>
      <w:r w:rsidR="00A55B86">
        <w:t xml:space="preserve">, due to the long dam of around 40km in </w:t>
      </w:r>
      <w:r w:rsidR="00742224">
        <w:t>length;</w:t>
      </w:r>
      <w:r w:rsidR="00A55B86">
        <w:t xml:space="preserve"> it </w:t>
      </w:r>
      <w:r w:rsidR="00742224">
        <w:t xml:space="preserve">disrupts, or influences, </w:t>
      </w:r>
      <w:r w:rsidR="00A55B86">
        <w:t xml:space="preserve">the </w:t>
      </w:r>
      <w:r w:rsidR="00742224">
        <w:t xml:space="preserve">horizontal </w:t>
      </w:r>
      <w:r w:rsidR="00A55B86">
        <w:t>tidal movement allowing two sides of the dam with different water levels</w:t>
      </w:r>
      <w:r w:rsidR="00742224">
        <w:t xml:space="preserve"> creating potential energy. Even though it is theoretical, the DTP plant of </w:t>
      </w:r>
      <w:commentRangeStart w:id="12"/>
      <w:r w:rsidR="00742224">
        <w:t xml:space="preserve">a length of about 40km </w:t>
      </w:r>
      <w:commentRangeEnd w:id="12"/>
      <w:r w:rsidR="00456CE3">
        <w:rPr>
          <w:rStyle w:val="CommentReference"/>
        </w:rPr>
        <w:commentReference w:id="12"/>
      </w:r>
      <w:r w:rsidR="00742224">
        <w:t>can generate approx.</w:t>
      </w:r>
      <w:r w:rsidR="00760443">
        <w:t xml:space="preserve"> 30</w:t>
      </w:r>
      <w:r w:rsidR="00742224">
        <w:t xml:space="preserve">TWh annually. </w:t>
      </w:r>
      <w:r w:rsidR="00760443">
        <w:t xml:space="preserve">There is a linear relationship between the length of the dam and the power generated, the longer the dam the more power generated by it. </w:t>
      </w:r>
      <w:r w:rsidR="00742224">
        <w:t>An average person consumes around 6800kWh annually, resulting that the DTP plant c</w:t>
      </w:r>
      <w:r w:rsidR="00760443">
        <w:t>an supply energy, on average, to 4 million people. The potential for such a project is very high as there are numerous locations where such a DTP plant can be constructed. However</w:t>
      </w:r>
      <w:ins w:id="13" w:author="Teri Detmar" w:date="2014-06-23T20:54:00Z">
        <w:r w:rsidR="004A3E77">
          <w:t>,</w:t>
        </w:r>
      </w:ins>
      <w:r w:rsidR="00760443">
        <w:t xml:space="preserve"> after the proposal of the DTP plant in 1997 (made by </w:t>
      </w:r>
      <w:proofErr w:type="spellStart"/>
      <w:r w:rsidR="00760443">
        <w:t>Kees</w:t>
      </w:r>
      <w:proofErr w:type="spellEnd"/>
      <w:r w:rsidR="00760443">
        <w:t xml:space="preserve"> </w:t>
      </w:r>
      <w:proofErr w:type="spellStart"/>
      <w:r w:rsidR="00760443">
        <w:t>Hulsbergen</w:t>
      </w:r>
      <w:proofErr w:type="spellEnd"/>
      <w:r w:rsidR="00760443">
        <w:t xml:space="preserve"> and Rob </w:t>
      </w:r>
      <w:proofErr w:type="spellStart"/>
      <w:r w:rsidR="00760443">
        <w:t>Steijn</w:t>
      </w:r>
      <w:proofErr w:type="spellEnd"/>
      <w:r w:rsidR="00760443">
        <w:t xml:space="preserve">, Dutch engineers), the project has never been </w:t>
      </w:r>
      <w:commentRangeStart w:id="14"/>
      <w:r w:rsidR="00760443">
        <w:t>executive</w:t>
      </w:r>
      <w:commentRangeEnd w:id="14"/>
      <w:r w:rsidR="004A3E77">
        <w:rPr>
          <w:rStyle w:val="CommentReference"/>
        </w:rPr>
        <w:commentReference w:id="14"/>
      </w:r>
      <w:r w:rsidR="00760443">
        <w:t xml:space="preserve"> due to the raw tidal energy itself. Theoretically</w:t>
      </w:r>
      <w:ins w:id="15" w:author="Teri Detmar" w:date="2014-06-23T20:54:00Z">
        <w:r w:rsidR="004A3E77">
          <w:t>,</w:t>
        </w:r>
      </w:ins>
      <w:r w:rsidR="00760443">
        <w:t xml:space="preserve"> we contain the technology to construct a DTP </w:t>
      </w:r>
      <w:proofErr w:type="gramStart"/>
      <w:r w:rsidR="00760443">
        <w:t>plant,</w:t>
      </w:r>
      <w:proofErr w:type="gramEnd"/>
      <w:r w:rsidR="00760443">
        <w:t xml:space="preserve"> however, the energy contained by Earth’s tides is unpredictable. The most likely flaw in this project is the sheer force of the tides destroying the 40km long dam due to unpredictable gravitational occurrences between the moon and sun, and earth’s </w:t>
      </w:r>
      <w:r w:rsidR="00760443">
        <w:lastRenderedPageBreak/>
        <w:t xml:space="preserve">rotation. Nevertheless, this project can be the key to harnessing an enormous amount of tidal energy. </w:t>
      </w:r>
    </w:p>
    <w:p w:rsidR="00FA56E8" w:rsidRDefault="00A94419">
      <w:r>
        <w:rPr>
          <w:noProof/>
        </w:rPr>
        <w:pict>
          <v:shape id="Text Box 13" o:spid="_x0000_s1030" type="#_x0000_t202" style="position:absolute;margin-left:99pt;margin-top:325pt;width:243pt;height:2in;z-index:251667456;visibility:visibl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" filled="f" strokecolor="black [3213]">
            <v:textbox>
              <w:txbxContent>
                <w:p w:rsidR="00D321B6" w:rsidRDefault="00D321B6" w:rsidP="00FA56E8">
                  <m:oMathPara>
                    <m:oMath>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ρAV</m:t>
                              </m:r>
                            </m:e>
                            <m:sup>
                              <m:r>
                                <w:rPr>
                                  <w:rFonts w:ascii="Cambria Math" w:hAnsi="Cambria Math"/>
                                </w:rPr>
                                <m:t>3</m:t>
                              </m:r>
                            </m:sup>
                          </m:sSup>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p</m:t>
                          </m:r>
                        </m:sub>
                      </m:sSub>
                    </m:oMath>
                  </m:oMathPara>
                </w:p>
                <w:p w:rsidR="00D321B6" w:rsidRDefault="00D321B6" w:rsidP="00FA56E8"/>
                <w:p w:rsidR="00D321B6" w:rsidRPr="00FA56E8" w:rsidRDefault="00D321B6" w:rsidP="00FA56E8">
                  <w:pPr>
                    <w:rPr>
                      <w:i/>
                    </w:rPr>
                  </w:pPr>
                  <w:r w:rsidRPr="00FA56E8">
                    <w:rPr>
                      <w:i/>
                    </w:rPr>
                    <w:t xml:space="preserve">Where </w:t>
                  </w:r>
                </w:p>
                <w:p w:rsidR="00D321B6" w:rsidRPr="00FA56E8" w:rsidRDefault="00D321B6" w:rsidP="00FA56E8">
                  <w:pPr>
                    <w:rPr>
                      <w:i/>
                    </w:rPr>
                  </w:pPr>
                  <w:r w:rsidRPr="00FA56E8">
                    <w:rPr>
                      <w:i/>
                    </w:rPr>
                    <w:t>C</w:t>
                  </w:r>
                  <w:r w:rsidRPr="00FA56E8">
                    <w:rPr>
                      <w:i/>
                      <w:vertAlign w:val="subscript"/>
                    </w:rPr>
                    <w:t>p</w:t>
                  </w:r>
                  <w:r w:rsidRPr="00FA56E8">
                    <w:rPr>
                      <w:i/>
                    </w:rPr>
                    <w:t>: Turbine power coefficient</w:t>
                  </w:r>
                </w:p>
                <w:p w:rsidR="00D321B6" w:rsidRPr="00FA56E8" w:rsidRDefault="00D321B6" w:rsidP="00FA56E8">
                  <w:pPr>
                    <w:rPr>
                      <w:i/>
                    </w:rPr>
                  </w:pPr>
                  <w:r w:rsidRPr="00FA56E8">
                    <w:rPr>
                      <w:i/>
                    </w:rPr>
                    <w:t>P: Power generated (watts)</w:t>
                  </w:r>
                </w:p>
                <w:p w:rsidR="00D321B6" w:rsidRPr="00FA56E8" w:rsidRDefault="00D321B6" w:rsidP="00FA56E8">
                  <w:pPr>
                    <w:rPr>
                      <w:i/>
                    </w:rPr>
                  </w:pPr>
                  <m:oMath>
                    <m:r>
                      <w:rPr>
                        <w:rFonts w:ascii="Cambria Math" w:hAnsi="Cambria Math"/>
                      </w:rPr>
                      <m:t>ρ</m:t>
                    </m:r>
                  </m:oMath>
                  <w:r w:rsidRPr="00FA56E8">
                    <w:rPr>
                      <w:i/>
                    </w:rPr>
                    <w:t>: The density of water (1027kg/m</w:t>
                  </w:r>
                  <w:r w:rsidRPr="00FA56E8">
                    <w:rPr>
                      <w:i/>
                      <w:vertAlign w:val="superscript"/>
                    </w:rPr>
                    <w:t>3</w:t>
                  </w:r>
                  <w:r w:rsidRPr="00FA56E8">
                    <w:rPr>
                      <w:i/>
                    </w:rPr>
                    <w:t>)</w:t>
                  </w:r>
                </w:p>
                <w:p w:rsidR="00D321B6" w:rsidRPr="00FA56E8" w:rsidRDefault="00D321B6" w:rsidP="00FA56E8">
                  <w:pPr>
                    <w:rPr>
                      <w:i/>
                    </w:rPr>
                  </w:pPr>
                  <w:r w:rsidRPr="00FA56E8">
                    <w:rPr>
                      <w:i/>
                    </w:rPr>
                    <w:t>A: The sweep area of the turbine (m</w:t>
                  </w:r>
                  <w:r w:rsidRPr="00FA56E8">
                    <w:rPr>
                      <w:i/>
                      <w:vertAlign w:val="superscript"/>
                    </w:rPr>
                    <w:t>2</w:t>
                  </w:r>
                  <w:r w:rsidRPr="00FA56E8">
                    <w:rPr>
                      <w:i/>
                    </w:rPr>
                    <w:t xml:space="preserve">) </w:t>
                  </w:r>
                </w:p>
                <w:p w:rsidR="00D321B6" w:rsidRPr="00FA56E8" w:rsidRDefault="00D321B6" w:rsidP="00FA56E8">
                  <w:pPr>
                    <w:rPr>
                      <w:i/>
                    </w:rPr>
                  </w:pPr>
                  <w:r w:rsidRPr="00FA56E8">
                    <w:rPr>
                      <w:i/>
                    </w:rPr>
                    <w:t xml:space="preserve">V: Velocity of the flow. </w:t>
                  </w:r>
                </w:p>
                <w:p w:rsidR="00D321B6" w:rsidRDefault="00D321B6"/>
              </w:txbxContent>
            </v:textbox>
            <w10:wrap type="topAndBottom"/>
          </v:shape>
        </w:pict>
      </w:r>
      <w:r>
        <w:rPr>
          <w:noProof/>
        </w:rPr>
        <w:pict>
          <v:shape id="Text Box 14" o:spid="_x0000_s1031" type="#_x0000_t202" style="position:absolute;margin-left:0;margin-top:178pt;width:3in;height:27pt;z-index:251668480;visibility:visibl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OftECAAAX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" filled="f" stroked="f">
            <v:textbox>
              <w:txbxContent>
                <w:p w:rsidR="00D321B6" w:rsidRPr="00FA56E8" w:rsidRDefault="00D321B6" w:rsidP="00FA56E8">
                  <w:pPr>
                    <w:jc w:val="center"/>
                    <w:rPr>
                      <w:i/>
                      <w:sz w:val="20"/>
                      <w:szCs w:val="20"/>
                    </w:rPr>
                  </w:pPr>
                  <w:r w:rsidRPr="00FA56E8">
                    <w:rPr>
                      <w:i/>
                      <w:sz w:val="20"/>
                      <w:szCs w:val="20"/>
                    </w:rPr>
                    <w:t>TEC underwater turbine flow diagram</w:t>
                  </w:r>
                </w:p>
              </w:txbxContent>
            </v:textbox>
            <w10:wrap type="square"/>
          </v:shape>
        </w:pict>
      </w:r>
      <w:r w:rsidR="00FA56E8">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88900</wp:posOffset>
            </wp:positionV>
            <wp:extent cx="2795905" cy="2171700"/>
            <wp:effectExtent l="0" t="0" r="0" b="1270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93.gif"/>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95905" cy="2171700"/>
                    </a:xfrm>
                    <a:prstGeom prst="rect">
                      <a:avLst/>
                    </a:prstGeom>
                  </pic:spPr>
                </pic:pic>
              </a:graphicData>
            </a:graphic>
          </wp:anchor>
        </w:drawing>
      </w:r>
      <w:r w:rsidR="001A581F">
        <w:t xml:space="preserve">Tidal stream generator or Tidal energy converter (TEC) is a method of acquiring energy similar to wind energy. Instead of having wind turbines in the air, they are </w:t>
      </w:r>
      <w:r w:rsidR="008B6320">
        <w:t>held under water to allow the flow and water current/tides to spin the turbines to generate tidal energy</w:t>
      </w:r>
      <w:r w:rsidR="00FA56E8">
        <w:t xml:space="preserve"> (as shown on the left)</w:t>
      </w:r>
      <w:r w:rsidR="008B6320">
        <w:t xml:space="preserve">. In addition, this method is the least expensive and is the most common method used to harness tidal energy. Due to the fact that water density is </w:t>
      </w:r>
      <w:commentRangeStart w:id="16"/>
      <w:r w:rsidR="008B6320">
        <w:t>approx</w:t>
      </w:r>
      <w:commentRangeEnd w:id="16"/>
      <w:r w:rsidR="00931F75">
        <w:rPr>
          <w:rStyle w:val="CommentReference"/>
        </w:rPr>
        <w:commentReference w:id="16"/>
      </w:r>
      <w:r w:rsidR="008B6320">
        <w:t>. 800 times more than that of wind, the power generated by a TEC is far greater than that of wind turbines. However</w:t>
      </w:r>
      <w:ins w:id="17" w:author="Teri Detmar" w:date="2014-06-23T21:01:00Z">
        <w:r w:rsidR="00931F75">
          <w:t>,</w:t>
        </w:r>
      </w:ins>
      <w:r w:rsidR="008B6320">
        <w:t xml:space="preserve"> due to the weight of the turbines (more weight, more strength of the turbine), the water speed must be at least </w:t>
      </w:r>
      <w:commentRangeStart w:id="18"/>
      <w:r w:rsidR="008B6320">
        <w:t>2 knots, or 1 m/s</w:t>
      </w:r>
      <w:commentRangeEnd w:id="18"/>
      <w:r w:rsidR="00931F75">
        <w:rPr>
          <w:rStyle w:val="CommentReference"/>
        </w:rPr>
        <w:commentReference w:id="18"/>
      </w:r>
      <w:r w:rsidR="008B6320">
        <w:t>, in order for the TEC to create energy. If the water speed is around 4 or 6 knots, then the TEC can generate up to 4 times the energy generated by wind turbines. Even though this happens to be a low cost generator of tidal energy, the turbines eventually start to bend due to the sheer force of the ocean/water currents, as a turbine can only harness up to 25% of the tidal energy.  In order to determine the amount of power a turbine can c</w:t>
      </w:r>
      <w:r w:rsidR="00FA56E8">
        <w:t xml:space="preserve">onstruct, a </w:t>
      </w:r>
      <w:commentRangeStart w:id="19"/>
      <w:r w:rsidR="00FA56E8">
        <w:t>formula was derived as shown</w:t>
      </w:r>
      <w:commentRangeEnd w:id="19"/>
      <w:r w:rsidR="00931F75">
        <w:rPr>
          <w:rStyle w:val="CommentReference"/>
        </w:rPr>
        <w:commentReference w:id="19"/>
      </w:r>
      <w:r w:rsidR="00FA56E8">
        <w:t>:</w:t>
      </w:r>
      <w:r w:rsidR="00FA56E8">
        <w:br/>
      </w:r>
      <w:r w:rsidR="00FA56E8">
        <w:tab/>
        <w:t xml:space="preserve">As explained above, each and every one of these methods of generating tidal energy contains a disadvantage and advantage. </w:t>
      </w:r>
      <w:r w:rsidR="00A13958">
        <w:t xml:space="preserve">Due to the disadvantages, the harnessing of tidal energy is still in its prototype years. Some reasons are that </w:t>
      </w:r>
      <w:r w:rsidR="00FA56E8">
        <w:t>it requires tremendous amounts of investments upfr</w:t>
      </w:r>
      <w:r w:rsidR="00A13958">
        <w:t xml:space="preserve">ont, such as for the DTP plant. </w:t>
      </w:r>
      <w:commentRangeStart w:id="20"/>
      <w:r w:rsidR="00A13958">
        <w:t>Also, the biggest issue is storage</w:t>
      </w:r>
      <w:commentRangeEnd w:id="20"/>
      <w:r w:rsidR="00357C34">
        <w:rPr>
          <w:rStyle w:val="CommentReference"/>
        </w:rPr>
        <w:commentReference w:id="20"/>
      </w:r>
      <w:r w:rsidR="00A13958">
        <w:t xml:space="preserve">. Generating power is not an issue, by now it is common knowledge that the ocean can generate tremendous amount of energy, however, storing it still requires research. In addition it could potentially harm the marine animals and their migration to the ocean, such as with the Tidal barrages in areas like bays. All these disadvantages lead to the fact that in current day, there are </w:t>
      </w:r>
      <w:r w:rsidR="00A13958">
        <w:lastRenderedPageBreak/>
        <w:t xml:space="preserve">only prototypes that harness tidal energy; there hasn’t been a large-scale production </w:t>
      </w:r>
      <w:commentRangeStart w:id="21"/>
      <w:r w:rsidR="00A13958">
        <w:t>yet</w:t>
      </w:r>
      <w:commentRangeEnd w:id="21"/>
      <w:r w:rsidR="00357C34">
        <w:rPr>
          <w:rStyle w:val="CommentReference"/>
        </w:rPr>
        <w:commentReference w:id="21"/>
      </w:r>
      <w:r w:rsidR="00A13958">
        <w:t xml:space="preserve">. </w:t>
      </w:r>
    </w:p>
    <w:p w:rsidR="00A13958" w:rsidRDefault="00A13958"/>
    <w:p w:rsidR="00A13958" w:rsidRDefault="00A13958">
      <w:r>
        <w:tab/>
        <w:t xml:space="preserve">Wave energy/power is another type of inexhaustible and renewable energy that uses the 95.8% of Earth’s salt water that cannot be consumed by humans unless processed. </w:t>
      </w:r>
      <w:r w:rsidR="005D7512">
        <w:t xml:space="preserve">Often there is confusion between wave energy and tidal energy as if they were the same time with different </w:t>
      </w:r>
      <w:proofErr w:type="gramStart"/>
      <w:r w:rsidR="005D7512">
        <w:t>names,</w:t>
      </w:r>
      <w:proofErr w:type="gramEnd"/>
      <w:r w:rsidR="005D7512">
        <w:t xml:space="preserve"> however they are completely different from each other. Wave energy relies on the strength of the waves that are generated by the height of the wave, generated by the wind speed above the ocean surface. </w:t>
      </w:r>
      <w:r w:rsidR="00210E81">
        <w:t xml:space="preserve"> Waves travel all around the globe and the stronger and longer the wind blows on top of the sea, the stronger and faster the waves would travel the ocean with very little energy loss. The most positive attraction of wave energy, that it is accessible everywhere around the globe. </w:t>
      </w:r>
    </w:p>
    <w:p w:rsidR="00210E81" w:rsidRDefault="00A94419">
      <w:r>
        <w:rPr>
          <w:noProof/>
        </w:rPr>
        <w:pict>
          <v:shape id="Text Box 15" o:spid="_x0000_s1032" type="#_x0000_t202" style="position:absolute;margin-left:63pt;margin-top:75.3pt;width:4in;height:126pt;z-index:25166950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" filled="f" strokecolor="black [3213]">
            <v:textbox>
              <w:txbxContent>
                <w:p w:rsidR="00D321B6" w:rsidRPr="005036F0" w:rsidRDefault="00D321B6" w:rsidP="005036F0">
                  <m:oMathPara>
                    <m:oMath>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ρg</m:t>
                              </m:r>
                            </m:e>
                            <m:sup>
                              <m:r>
                                <w:rPr>
                                  <w:rFonts w:ascii="Cambria Math" w:hAnsi="Cambria Math"/>
                                </w:rPr>
                                <m:t>2</m:t>
                              </m:r>
                            </m:sup>
                          </m:sSup>
                        </m:num>
                        <m:den>
                          <m:r>
                            <w:rPr>
                              <w:rFonts w:ascii="Cambria Math" w:hAnsi="Cambria Math"/>
                            </w:rPr>
                            <m:t>64π</m:t>
                          </m:r>
                        </m:den>
                      </m:f>
                      <m:sSubSup>
                        <m:sSubSupPr>
                          <m:ctrlPr>
                            <w:rPr>
                              <w:rFonts w:ascii="Cambria Math" w:hAnsi="Cambria Math"/>
                              <w:i/>
                            </w:rPr>
                          </m:ctrlPr>
                        </m:sSubSupPr>
                        <m:e>
                          <m:r>
                            <w:rPr>
                              <w:rFonts w:ascii="Cambria Math" w:hAnsi="Cambria Math"/>
                            </w:rPr>
                            <m:t>H</m:t>
                          </m:r>
                        </m:e>
                        <m:sub>
                          <m:r>
                            <w:rPr>
                              <w:rFonts w:ascii="Cambria Math" w:hAnsi="Cambria Math"/>
                            </w:rPr>
                            <m:t>m0</m:t>
                          </m:r>
                        </m:sub>
                        <m:sup>
                          <m:r>
                            <w:rPr>
                              <w:rFonts w:ascii="Cambria Math" w:hAnsi="Cambria Math"/>
                            </w:rPr>
                            <m:t>2</m:t>
                          </m:r>
                        </m:sup>
                      </m:sSubSup>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0.5</m:t>
                          </m:r>
                          <m:f>
                            <m:fPr>
                              <m:ctrlPr>
                                <w:rPr>
                                  <w:rFonts w:ascii="Cambria Math" w:hAnsi="Cambria Math"/>
                                  <w:i/>
                                </w:rPr>
                              </m:ctrlPr>
                            </m:fPr>
                            <m:num>
                              <m:r>
                                <w:rPr>
                                  <w:rFonts w:ascii="Cambria Math" w:hAnsi="Cambria Math"/>
                                </w:rPr>
                                <m:t>kW</m:t>
                              </m:r>
                            </m:num>
                            <m:den>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s</m:t>
                              </m:r>
                            </m:den>
                          </m:f>
                        </m:e>
                      </m:d>
                      <m:sSubSup>
                        <m:sSubSupPr>
                          <m:ctrlPr>
                            <w:rPr>
                              <w:rFonts w:ascii="Cambria Math" w:hAnsi="Cambria Math"/>
                              <w:i/>
                            </w:rPr>
                          </m:ctrlPr>
                        </m:sSubSupPr>
                        <m:e>
                          <m:r>
                            <w:rPr>
                              <w:rFonts w:ascii="Cambria Math" w:hAnsi="Cambria Math"/>
                            </w:rPr>
                            <m:t>H</m:t>
                          </m:r>
                        </m:e>
                        <m:sub>
                          <m:r>
                            <w:rPr>
                              <w:rFonts w:ascii="Cambria Math" w:hAnsi="Cambria Math"/>
                            </w:rPr>
                            <m:t>m0</m:t>
                          </m:r>
                        </m:sub>
                        <m:sup>
                          <m:r>
                            <w:rPr>
                              <w:rFonts w:ascii="Cambria Math" w:hAnsi="Cambria Math"/>
                            </w:rPr>
                            <m:t>2</m:t>
                          </m:r>
                        </m:sup>
                      </m:sSubSup>
                      <m:sSub>
                        <m:sSubPr>
                          <m:ctrlPr>
                            <w:rPr>
                              <w:rFonts w:ascii="Cambria Math" w:hAnsi="Cambria Math"/>
                              <w:i/>
                            </w:rPr>
                          </m:ctrlPr>
                        </m:sSubPr>
                        <m:e>
                          <m:r>
                            <w:rPr>
                              <w:rFonts w:ascii="Cambria Math" w:hAnsi="Cambria Math"/>
                            </w:rPr>
                            <m:t>T</m:t>
                          </m:r>
                        </m:e>
                        <m:sub>
                          <m:r>
                            <w:rPr>
                              <w:rFonts w:ascii="Cambria Math" w:hAnsi="Cambria Math"/>
                            </w:rPr>
                            <m:t>e</m:t>
                          </m:r>
                        </m:sub>
                      </m:sSub>
                    </m:oMath>
                  </m:oMathPara>
                </w:p>
                <w:p w:rsidR="00D321B6" w:rsidRPr="005036F0" w:rsidRDefault="00D321B6" w:rsidP="005036F0">
                  <w:pPr>
                    <w:rPr>
                      <w:i/>
                    </w:rPr>
                  </w:pPr>
                  <w:r w:rsidRPr="005036F0">
                    <w:rPr>
                      <w:i/>
                    </w:rPr>
                    <w:t>Where:</w:t>
                  </w:r>
                </w:p>
                <w:p w:rsidR="00D321B6" w:rsidRPr="005036F0" w:rsidRDefault="00D321B6" w:rsidP="005036F0">
                  <w:pPr>
                    <w:rPr>
                      <w:i/>
                    </w:rPr>
                  </w:pPr>
                  <w:r w:rsidRPr="005036F0">
                    <w:rPr>
                      <w:i/>
                    </w:rPr>
                    <w:t>P: The wave energy flux per unit of wave crest length</w:t>
                  </w:r>
                </w:p>
                <w:p w:rsidR="00D321B6" w:rsidRPr="005036F0" w:rsidRDefault="00D321B6" w:rsidP="005036F0">
                  <w:pPr>
                    <w:rPr>
                      <w:i/>
                    </w:rPr>
                  </w:pPr>
                  <w:r w:rsidRPr="005036F0">
                    <w:rPr>
                      <w:i/>
                    </w:rPr>
                    <w:t>H</w:t>
                  </w:r>
                  <w:r w:rsidRPr="005036F0">
                    <w:rPr>
                      <w:i/>
                      <w:vertAlign w:val="subscript"/>
                    </w:rPr>
                    <w:t>m0</w:t>
                  </w:r>
                  <w:r w:rsidRPr="005036F0">
                    <w:rPr>
                      <w:i/>
                    </w:rPr>
                    <w:t>: The significant wave height</w:t>
                  </w:r>
                </w:p>
                <w:p w:rsidR="00D321B6" w:rsidRPr="005036F0" w:rsidRDefault="00D321B6" w:rsidP="005036F0">
                  <w:pPr>
                    <w:rPr>
                      <w:i/>
                    </w:rPr>
                  </w:pPr>
                  <w:r w:rsidRPr="005036F0">
                    <w:rPr>
                      <w:i/>
                    </w:rPr>
                    <w:t>T</w:t>
                  </w:r>
                  <w:r w:rsidRPr="005036F0">
                    <w:rPr>
                      <w:i/>
                      <w:vertAlign w:val="subscript"/>
                    </w:rPr>
                    <w:t>e</w:t>
                  </w:r>
                  <w:r w:rsidRPr="005036F0">
                    <w:rPr>
                      <w:i/>
                    </w:rPr>
                    <w:t>: The energy period</w:t>
                  </w:r>
                </w:p>
                <w:p w:rsidR="00D321B6" w:rsidRPr="005036F0" w:rsidRDefault="00D321B6" w:rsidP="005036F0">
                  <w:pPr>
                    <w:rPr>
                      <w:i/>
                    </w:rPr>
                  </w:pPr>
                  <m:oMath>
                    <m:r>
                      <w:rPr>
                        <w:rFonts w:ascii="Cambria Math" w:hAnsi="Cambria Math"/>
                      </w:rPr>
                      <m:t>ρ</m:t>
                    </m:r>
                  </m:oMath>
                  <w:r w:rsidRPr="005036F0">
                    <w:rPr>
                      <w:i/>
                    </w:rPr>
                    <w:t>: The water density (1027 kg/m</w:t>
                  </w:r>
                  <w:r w:rsidRPr="005036F0">
                    <w:rPr>
                      <w:i/>
                      <w:vertAlign w:val="superscript"/>
                    </w:rPr>
                    <w:t>3</w:t>
                  </w:r>
                  <w:r w:rsidRPr="005036F0">
                    <w:rPr>
                      <w:i/>
                    </w:rPr>
                    <w:t>)</w:t>
                  </w:r>
                </w:p>
                <w:p w:rsidR="00D321B6" w:rsidRPr="005036F0" w:rsidRDefault="00D321B6" w:rsidP="005036F0">
                  <w:pPr>
                    <w:rPr>
                      <w:i/>
                    </w:rPr>
                  </w:pPr>
                  <w:proofErr w:type="gramStart"/>
                  <w:r w:rsidRPr="005036F0">
                    <w:rPr>
                      <w:i/>
                    </w:rPr>
                    <w:t>g</w:t>
                  </w:r>
                  <w:proofErr w:type="gramEnd"/>
                  <w:r w:rsidRPr="005036F0">
                    <w:rPr>
                      <w:i/>
                    </w:rPr>
                    <w:t>: The acceleration by gravity (9.8 m/s</w:t>
                  </w:r>
                  <w:r w:rsidRPr="005036F0">
                    <w:rPr>
                      <w:i/>
                      <w:vertAlign w:val="superscript"/>
                    </w:rPr>
                    <w:t>2</w:t>
                  </w:r>
                  <w:r w:rsidRPr="005036F0">
                    <w:rPr>
                      <w:i/>
                    </w:rPr>
                    <w:t>)</w:t>
                  </w:r>
                </w:p>
              </w:txbxContent>
            </v:textbox>
            <w10:wrap type="topAndBottom"/>
          </v:shape>
        </w:pict>
      </w:r>
      <w:r w:rsidR="00210E81">
        <w:tab/>
        <w:t>In comparison to tidal energy, wave energy also consists of a linear relationship between the energy generated and the height of the wave. The energy of the wave is proportional to the square of the wave’s height. For example, if there is a two-meter high wave, it will have 4x the energy of a one-meter wave. In order to predict the power generated by each wave, a formula has been derived:</w:t>
      </w:r>
    </w:p>
    <w:p w:rsidR="005036F0" w:rsidRDefault="00A94419">
      <w:r>
        <w:rPr>
          <w:noProof/>
        </w:rPr>
        <w:pict>
          <v:shape id="Text Box 19" o:spid="_x0000_s1033" type="#_x0000_t202" style="position:absolute;margin-left:203pt;margin-top:314.95pt;width:225pt;height:36pt;z-index:251672576;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" filled="f" stroked="f">
            <v:textbox>
              <w:txbxContent>
                <w:p w:rsidR="006D61FE" w:rsidRPr="006D61FE" w:rsidRDefault="006D61FE" w:rsidP="006D61FE">
                  <w:pPr>
                    <w:jc w:val="center"/>
                    <w:rPr>
                      <w:i/>
                      <w:sz w:val="20"/>
                      <w:szCs w:val="20"/>
                    </w:rPr>
                  </w:pPr>
                  <w:proofErr w:type="gramStart"/>
                  <w:r w:rsidRPr="006D61FE">
                    <w:rPr>
                      <w:i/>
                      <w:sz w:val="20"/>
                      <w:szCs w:val="20"/>
                    </w:rPr>
                    <w:t>The OWC diagram.</w:t>
                  </w:r>
                  <w:proofErr w:type="gramEnd"/>
                  <w:r w:rsidRPr="006D61FE">
                    <w:rPr>
                      <w:i/>
                      <w:sz w:val="20"/>
                      <w:szCs w:val="20"/>
                    </w:rPr>
                    <w:t xml:space="preserve"> </w:t>
                  </w:r>
                  <w:proofErr w:type="gramStart"/>
                  <w:r w:rsidRPr="006D61FE">
                    <w:rPr>
                      <w:i/>
                      <w:sz w:val="20"/>
                      <w:szCs w:val="20"/>
                    </w:rPr>
                    <w:t>Currently a prototype in Scotland.</w:t>
                  </w:r>
                  <w:proofErr w:type="gramEnd"/>
                </w:p>
              </w:txbxContent>
            </v:textbox>
            <w10:wrap type="square"/>
          </v:shape>
        </w:pict>
      </w:r>
      <w:r w:rsidR="00632215">
        <w:rPr>
          <w:noProof/>
        </w:rPr>
        <w:drawing>
          <wp:anchor distT="0" distB="0" distL="114300" distR="114300" simplePos="0" relativeHeight="251670528" behindDoc="0" locked="0" layoutInCell="1" allowOverlap="1">
            <wp:simplePos x="0" y="0"/>
            <wp:positionH relativeFrom="margin">
              <wp:posOffset>2514600</wp:posOffset>
            </wp:positionH>
            <wp:positionV relativeFrom="margin">
              <wp:posOffset>4572000</wp:posOffset>
            </wp:positionV>
            <wp:extent cx="2908300" cy="2086610"/>
            <wp:effectExtent l="0" t="0" r="12700" b="0"/>
            <wp:wrapTight wrapText="bothSides">
              <wp:wrapPolygon edited="0">
                <wp:start x="0" y="0"/>
                <wp:lineTo x="0" y="21298"/>
                <wp:lineTo x="21506" y="21298"/>
                <wp:lineTo x="2150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energy-2.jpg"/>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08300" cy="2086610"/>
                    </a:xfrm>
                    <a:prstGeom prst="rect">
                      <a:avLst/>
                    </a:prstGeom>
                  </pic:spPr>
                </pic:pic>
              </a:graphicData>
            </a:graphic>
          </wp:anchor>
        </w:drawing>
      </w:r>
      <w:r w:rsidR="00632215">
        <w:t xml:space="preserve">There are two common </w:t>
      </w:r>
      <w:commentRangeStart w:id="22"/>
      <w:r w:rsidR="00632215">
        <w:t>waves</w:t>
      </w:r>
      <w:commentRangeEnd w:id="22"/>
      <w:r w:rsidR="006A250B">
        <w:rPr>
          <w:rStyle w:val="CommentReference"/>
        </w:rPr>
        <w:commentReference w:id="22"/>
      </w:r>
      <w:r w:rsidR="00632215">
        <w:t xml:space="preserve"> to harness wave energy. One of them is called the Oscillating Water Column (OWC), which is normally placed on a coast. This method is classified as a terminator, wave energy devices that are oriented perpendicular to the direction of the wave. The very first prototype was placed on a coast over in Scotland. It has two openings, one for water to come up the column as shown in the diagram and the other to pull air into the column and out. It uses a turbine that is powered by air being pressurized in the column and spinning the turbine by the wave. This method allows even the smallest of waves to generate energy. As soon as the wave hits this column, the water level rises in the column, pushing the air through the turbine and then dispensing the air through the back. </w:t>
      </w:r>
    </w:p>
    <w:p w:rsidR="00632215" w:rsidRDefault="00632215">
      <w:r>
        <w:lastRenderedPageBreak/>
        <w:tab/>
        <w:t>There is another common kind of WEC (wave every converter device) metho</w:t>
      </w:r>
      <w:r w:rsidR="00D321B6">
        <w:t xml:space="preserve">d that can be viewed as a </w:t>
      </w:r>
      <w:r>
        <w:t>point absorber</w:t>
      </w:r>
      <w:r w:rsidR="00D321B6">
        <w:t xml:space="preserve"> or an </w:t>
      </w:r>
      <w:proofErr w:type="spellStart"/>
      <w:r w:rsidR="00D321B6">
        <w:t>aquabuoy</w:t>
      </w:r>
      <w:proofErr w:type="spellEnd"/>
      <w:r>
        <w:t xml:space="preserve">. </w:t>
      </w:r>
      <w:r w:rsidR="00D321B6">
        <w:t xml:space="preserve">The main purpose of these devices is to absorb the energy of the wave. It is constructed as a vertical </w:t>
      </w:r>
      <w:proofErr w:type="gramStart"/>
      <w:r w:rsidR="00D321B6">
        <w:t>tube, that</w:t>
      </w:r>
      <w:proofErr w:type="gramEnd"/>
      <w:r w:rsidR="00D321B6">
        <w:t xml:space="preserve"> floats on the coast, built in a way that the waves rush in and drives the buoyant disk connected to hose pumps, which then pressurizes the sea water inside. </w:t>
      </w:r>
      <w:commentRangeStart w:id="23"/>
      <w:r w:rsidR="00D321B6">
        <w:t>Hence</w:t>
      </w:r>
      <w:commentRangeEnd w:id="23"/>
      <w:r w:rsidR="00A97B25">
        <w:rPr>
          <w:rStyle w:val="CommentReference"/>
        </w:rPr>
        <w:commentReference w:id="23"/>
      </w:r>
      <w:r w:rsidR="00D321B6">
        <w:t xml:space="preserve">, then the pressurized water drives the built in turbine, converting it into electrical energy that is then transferred underneath the ocean surface to a central point. </w:t>
      </w:r>
      <w:r w:rsidR="00D321B6">
        <w:rPr>
          <w:noProof/>
        </w:rPr>
        <w:drawing>
          <wp:anchor distT="0" distB="0" distL="114300" distR="114300" simplePos="0" relativeHeight="251671552" behindDoc="0" locked="0" layoutInCell="1" allowOverlap="1">
            <wp:simplePos x="0" y="0"/>
            <wp:positionH relativeFrom="margin">
              <wp:align>right</wp:align>
            </wp:positionH>
            <wp:positionV relativeFrom="margin">
              <wp:align>top</wp:align>
            </wp:positionV>
            <wp:extent cx="2472055" cy="18542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energy-hi-res-osutext.jpg"/>
                    <pic:cNvPicPr/>
                  </pic:nvPicPr>
                  <pic:blipFill>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72055" cy="1854200"/>
                    </a:xfrm>
                    <a:prstGeom prst="rect">
                      <a:avLst/>
                    </a:prstGeom>
                  </pic:spPr>
                </pic:pic>
              </a:graphicData>
            </a:graphic>
          </wp:anchor>
        </w:drawing>
      </w:r>
      <w:r w:rsidR="00D321B6">
        <w:t xml:space="preserve"> The </w:t>
      </w:r>
      <w:r w:rsidR="00A94419">
        <w:rPr>
          <w:noProof/>
        </w:rPr>
        <w:pict>
          <v:shape id="Text Box 20" o:spid="_x0000_s1034" type="#_x0000_t202" style="position:absolute;margin-left:234pt;margin-top:146pt;width:198pt;height:27pt;z-index:251673600;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" filled="f" stroked="f">
            <v:textbox>
              <w:txbxContent>
                <w:p w:rsidR="006D61FE" w:rsidRPr="006D61FE" w:rsidRDefault="006D61FE" w:rsidP="006D61FE">
                  <w:pPr>
                    <w:jc w:val="center"/>
                    <w:rPr>
                      <w:i/>
                      <w:sz w:val="20"/>
                      <w:szCs w:val="20"/>
                    </w:rPr>
                  </w:pPr>
                  <w:proofErr w:type="spellStart"/>
                  <w:r w:rsidRPr="006D61FE">
                    <w:rPr>
                      <w:i/>
                      <w:sz w:val="20"/>
                      <w:szCs w:val="20"/>
                    </w:rPr>
                    <w:t>Aquabuoy</w:t>
                  </w:r>
                  <w:proofErr w:type="spellEnd"/>
                  <w:r w:rsidRPr="006D61FE">
                    <w:rPr>
                      <w:i/>
                      <w:sz w:val="20"/>
                      <w:szCs w:val="20"/>
                    </w:rPr>
                    <w:t xml:space="preserve"> specifications diagram</w:t>
                  </w:r>
                </w:p>
              </w:txbxContent>
            </v:textbox>
            <w10:wrap type="square"/>
          </v:shape>
        </w:pict>
      </w:r>
      <w:r w:rsidR="00D321B6">
        <w:t xml:space="preserve">only issue with </w:t>
      </w:r>
      <w:proofErr w:type="spellStart"/>
      <w:r w:rsidR="00D321B6">
        <w:t>aquabuoy</w:t>
      </w:r>
      <w:proofErr w:type="spellEnd"/>
      <w:r w:rsidR="00D321B6">
        <w:t xml:space="preserve"> is that it is quiet expensive to produce, and they are spread in a wide area of the coast allowing no commercial use, no sail zone, </w:t>
      </w:r>
      <w:commentRangeStart w:id="24"/>
      <w:r w:rsidR="00D321B6">
        <w:t xml:space="preserve">for those waters that happen to be extremely close to the coast. </w:t>
      </w:r>
      <w:commentRangeEnd w:id="24"/>
      <w:r w:rsidR="002563EC">
        <w:rPr>
          <w:rStyle w:val="CommentReference"/>
        </w:rPr>
        <w:commentReference w:id="24"/>
      </w:r>
    </w:p>
    <w:p w:rsidR="00A62FDB" w:rsidRDefault="00A62FDB">
      <w:r>
        <w:tab/>
        <w:t xml:space="preserve">There are many disadvantages with Wave energy in today’s world, as it is very expensive to generate WECs and they aren’t as efficient. The </w:t>
      </w:r>
      <w:proofErr w:type="spellStart"/>
      <w:r>
        <w:t>aquabuoy</w:t>
      </w:r>
      <w:proofErr w:type="spellEnd"/>
      <w:r>
        <w:t xml:space="preserve"> can only harness up to 10% of the total wave’s energy. Theoretically, if the wave’s energy is fully exploited, then it would be enough energy to supply 40% of the entire world’s population. However, more research as to be done in order to create more economical and efficient WECs in order to harness majority of the wave’s energy. </w:t>
      </w:r>
    </w:p>
    <w:p w:rsidR="00A62FDB" w:rsidRDefault="00A62FDB">
      <w:r>
        <w:tab/>
        <w:t xml:space="preserve">Tidal energy and wave energy are the two types of inexhaustible and renewable energy that rely only on the 312 million trillion gallons of water on earth. They contain a lot of potential, but </w:t>
      </w:r>
      <w:commentRangeStart w:id="25"/>
      <w:r>
        <w:t xml:space="preserve">very little investment </w:t>
      </w:r>
      <w:commentRangeEnd w:id="25"/>
      <w:r w:rsidR="005311DA">
        <w:rPr>
          <w:rStyle w:val="CommentReference"/>
        </w:rPr>
        <w:commentReference w:id="25"/>
      </w:r>
      <w:r>
        <w:t xml:space="preserve">that results into less efficient technology. These two energies are completely green and emission-free. No harm could be done to the environment through the generation of these two energies. </w:t>
      </w:r>
    </w:p>
    <w:p w:rsidR="00D321B6" w:rsidRDefault="00D321B6"/>
    <w:p w:rsidR="00180BE2" w:rsidRDefault="00180BE2"/>
    <w:p w:rsidR="00180BE2" w:rsidRDefault="005311DA">
      <w:pPr>
        <w:rPr>
          <w:ins w:id="26" w:author="Teri Detmar" w:date="2014-06-23T21:32:00Z"/>
        </w:rPr>
      </w:pPr>
      <w:proofErr w:type="spellStart"/>
      <w:ins w:id="27" w:author="Teri Detmar" w:date="2014-06-23T21:31:00Z">
        <w:r>
          <w:t>Ni</w:t>
        </w:r>
      </w:ins>
      <w:ins w:id="28" w:author="Teri Detmar" w:date="2014-06-23T21:32:00Z">
        <w:r>
          <w:t>shesh</w:t>
        </w:r>
        <w:proofErr w:type="spellEnd"/>
        <w:r>
          <w:t>,</w:t>
        </w:r>
      </w:ins>
    </w:p>
    <w:p w:rsidR="00611535" w:rsidRDefault="005311DA">
      <w:pPr>
        <w:rPr>
          <w:ins w:id="29" w:author="Teri Detmar" w:date="2014-06-23T21:36:00Z"/>
        </w:rPr>
      </w:pPr>
      <w:ins w:id="30" w:author="Teri Detmar" w:date="2014-06-23T21:32:00Z">
        <w:r>
          <w:t xml:space="preserve">I like your paper topic </w:t>
        </w:r>
        <w:r>
          <w:t>a lot</w:t>
        </w:r>
        <w:r>
          <w:t xml:space="preserve">. You can tell that you know </w:t>
        </w:r>
        <w:r>
          <w:t>a lot</w:t>
        </w:r>
        <w:r>
          <w:t xml:space="preserve"> about it and </w:t>
        </w:r>
      </w:ins>
      <w:ins w:id="31" w:author="Teri Detmar" w:date="2014-06-23T21:33:00Z">
        <w:r>
          <w:t>the</w:t>
        </w:r>
      </w:ins>
      <w:ins w:id="32" w:author="Teri Detmar" w:date="2014-06-23T21:32:00Z">
        <w:r>
          <w:t xml:space="preserve"> diagrams</w:t>
        </w:r>
      </w:ins>
      <w:ins w:id="33" w:author="Teri Detmar" w:date="2014-06-23T21:33:00Z">
        <w:r>
          <w:t xml:space="preserve"> that you added were great. You do a good job getting the information out in an understandable way. One thing that I would look at is your use of </w:t>
        </w:r>
      </w:ins>
      <w:ins w:id="34" w:author="Teri Detmar" w:date="2014-06-23T21:35:00Z">
        <w:r w:rsidR="00611535">
          <w:t xml:space="preserve">words like however, since, therefore, </w:t>
        </w:r>
        <w:proofErr w:type="gramStart"/>
        <w:r w:rsidR="00611535">
          <w:t>ect</w:t>
        </w:r>
        <w:proofErr w:type="gramEnd"/>
        <w:r w:rsidR="00611535">
          <w:t xml:space="preserve">. They can be really useful but you tend to use them </w:t>
        </w:r>
        <w:r w:rsidR="00611535">
          <w:t>a lot</w:t>
        </w:r>
        <w:r w:rsidR="00611535">
          <w:t xml:space="preserve"> and it kind of makes the sentences choppy. Overall, I really liked your paper and I learned </w:t>
        </w:r>
      </w:ins>
      <w:ins w:id="35" w:author="Teri Detmar" w:date="2014-06-23T21:36:00Z">
        <w:r w:rsidR="00611535">
          <w:t>a lot</w:t>
        </w:r>
      </w:ins>
      <w:ins w:id="36" w:author="Teri Detmar" w:date="2014-06-23T21:35:00Z">
        <w:r w:rsidR="00611535">
          <w:t>.</w:t>
        </w:r>
      </w:ins>
      <w:ins w:id="37" w:author="Teri Detmar" w:date="2014-06-23T21:36:00Z">
        <w:r w:rsidR="00611535">
          <w:t xml:space="preserve"> </w:t>
        </w:r>
      </w:ins>
    </w:p>
    <w:p w:rsidR="00611535" w:rsidRDefault="00611535">
      <w:pPr>
        <w:rPr>
          <w:ins w:id="38" w:author="Teri Detmar" w:date="2014-06-23T21:36:00Z"/>
        </w:rPr>
      </w:pPr>
    </w:p>
    <w:p w:rsidR="005311DA" w:rsidRDefault="00611535">
      <w:ins w:id="39" w:author="Teri Detmar" w:date="2014-06-23T21:36:00Z">
        <w:r>
          <w:t xml:space="preserve">Teri </w:t>
        </w:r>
      </w:ins>
      <w:ins w:id="40" w:author="Teri Detmar" w:date="2014-06-23T21:33:00Z">
        <w:r w:rsidR="005311DA">
          <w:t xml:space="preserve"> </w:t>
        </w:r>
      </w:ins>
    </w:p>
    <w:p w:rsidR="00180BE2" w:rsidRDefault="00180BE2"/>
    <w:p w:rsidR="00180BE2" w:rsidRDefault="00180BE2"/>
    <w:p w:rsidR="00180BE2" w:rsidRDefault="00180BE2"/>
    <w:p w:rsidR="00180BE2" w:rsidRDefault="00180BE2"/>
    <w:p w:rsidR="00180BE2" w:rsidRDefault="00180BE2"/>
    <w:p w:rsidR="00180BE2" w:rsidRDefault="00180BE2"/>
    <w:p w:rsidR="00180BE2" w:rsidRDefault="00180BE2"/>
    <w:p w:rsidR="00180BE2" w:rsidRDefault="00180BE2"/>
    <w:p w:rsidR="00180BE2" w:rsidRDefault="00180BE2"/>
    <w:p w:rsidR="00180BE2" w:rsidRDefault="00180BE2"/>
    <w:p w:rsidR="00180BE2" w:rsidRDefault="00180BE2"/>
    <w:p w:rsidR="00180BE2" w:rsidRDefault="00180BE2"/>
    <w:p w:rsidR="00180BE2" w:rsidRDefault="00180BE2"/>
    <w:p w:rsidR="00180BE2" w:rsidRDefault="00180BE2"/>
    <w:p w:rsidR="00180BE2" w:rsidRDefault="00180BE2"/>
    <w:p w:rsidR="00180BE2" w:rsidRDefault="00180BE2"/>
    <w:p w:rsidR="00180BE2" w:rsidRDefault="00180BE2">
      <w:pPr>
        <w:rPr>
          <w:b/>
        </w:rPr>
      </w:pPr>
      <w:r>
        <w:rPr>
          <w:b/>
        </w:rPr>
        <w:t>References:</w:t>
      </w:r>
    </w:p>
    <w:p w:rsidR="00180BE2" w:rsidRDefault="00180BE2">
      <w:pPr>
        <w:rPr>
          <w:b/>
        </w:rPr>
      </w:pPr>
      <w:bookmarkStart w:id="41" w:name="_GoBack"/>
      <w:bookmarkEnd w:id="41"/>
    </w:p>
    <w:p w:rsidR="00180BE2" w:rsidRPr="00180BE2" w:rsidRDefault="00180BE2" w:rsidP="00180BE2">
      <w:pPr>
        <w:pStyle w:val="ListParagraph"/>
        <w:widowControl w:val="0"/>
        <w:numPr>
          <w:ilvl w:val="0"/>
          <w:numId w:val="1"/>
        </w:numPr>
        <w:autoSpaceDE w:val="0"/>
        <w:autoSpaceDN w:val="0"/>
        <w:adjustRightInd w:val="0"/>
        <w:rPr>
          <w:rFonts w:cs="Times New Roman"/>
        </w:rPr>
      </w:pPr>
      <w:r w:rsidRPr="00180BE2">
        <w:rPr>
          <w:rFonts w:cs="Times New Roman"/>
        </w:rPr>
        <w:t xml:space="preserve">"Energy Resources: Tidal Power." </w:t>
      </w:r>
      <w:r w:rsidRPr="00180BE2">
        <w:rPr>
          <w:rFonts w:cs="Times New Roman"/>
          <w:i/>
          <w:iCs/>
        </w:rPr>
        <w:t>Energy Resources: Tidal Power</w:t>
      </w:r>
      <w:r w:rsidRPr="00180BE2">
        <w:rPr>
          <w:rFonts w:cs="Times New Roman"/>
        </w:rPr>
        <w:t xml:space="preserve">. </w:t>
      </w:r>
      <w:proofErr w:type="spellStart"/>
      <w:proofErr w:type="gramStart"/>
      <w:r w:rsidRPr="00180BE2">
        <w:rPr>
          <w:rFonts w:cs="Times New Roman"/>
        </w:rPr>
        <w:t>N.p</w:t>
      </w:r>
      <w:proofErr w:type="spellEnd"/>
      <w:proofErr w:type="gramEnd"/>
      <w:r w:rsidRPr="00180BE2">
        <w:rPr>
          <w:rFonts w:cs="Times New Roman"/>
        </w:rPr>
        <w:t xml:space="preserve">., </w:t>
      </w:r>
      <w:proofErr w:type="spellStart"/>
      <w:r w:rsidRPr="00180BE2">
        <w:rPr>
          <w:rFonts w:cs="Times New Roman"/>
        </w:rPr>
        <w:t>n.d</w:t>
      </w:r>
      <w:proofErr w:type="spellEnd"/>
      <w:r w:rsidRPr="00180BE2">
        <w:rPr>
          <w:rFonts w:cs="Times New Roman"/>
        </w:rPr>
        <w:t>. Web. http://www.darvill.clara.net/altenerg/tidal.htm</w:t>
      </w:r>
    </w:p>
    <w:p w:rsidR="00180BE2" w:rsidRPr="00180BE2" w:rsidRDefault="00180BE2" w:rsidP="00180BE2">
      <w:pPr>
        <w:pStyle w:val="ListParagraph"/>
        <w:widowControl w:val="0"/>
        <w:numPr>
          <w:ilvl w:val="0"/>
          <w:numId w:val="1"/>
        </w:numPr>
        <w:autoSpaceDE w:val="0"/>
        <w:autoSpaceDN w:val="0"/>
        <w:adjustRightInd w:val="0"/>
        <w:rPr>
          <w:rFonts w:cs="Times New Roman"/>
        </w:rPr>
      </w:pPr>
      <w:r w:rsidRPr="00180BE2">
        <w:rPr>
          <w:rFonts w:cs="Times New Roman"/>
        </w:rPr>
        <w:t xml:space="preserve">"Marine Current Turbines." </w:t>
      </w:r>
      <w:r w:rsidRPr="00180BE2">
        <w:rPr>
          <w:rFonts w:cs="Times New Roman"/>
          <w:i/>
          <w:iCs/>
        </w:rPr>
        <w:t>Tidal Energy</w:t>
      </w:r>
      <w:r w:rsidRPr="00180BE2">
        <w:rPr>
          <w:rFonts w:cs="Times New Roman"/>
        </w:rPr>
        <w:t xml:space="preserve">. </w:t>
      </w:r>
      <w:proofErr w:type="spellStart"/>
      <w:proofErr w:type="gramStart"/>
      <w:r w:rsidRPr="00180BE2">
        <w:rPr>
          <w:rFonts w:cs="Times New Roman"/>
        </w:rPr>
        <w:t>N.p</w:t>
      </w:r>
      <w:proofErr w:type="spellEnd"/>
      <w:proofErr w:type="gramEnd"/>
      <w:r w:rsidRPr="00180BE2">
        <w:rPr>
          <w:rFonts w:cs="Times New Roman"/>
        </w:rPr>
        <w:t xml:space="preserve">., </w:t>
      </w:r>
      <w:proofErr w:type="spellStart"/>
      <w:r w:rsidRPr="00180BE2">
        <w:rPr>
          <w:rFonts w:cs="Times New Roman"/>
        </w:rPr>
        <w:t>n.d</w:t>
      </w:r>
      <w:proofErr w:type="spellEnd"/>
      <w:r w:rsidRPr="00180BE2">
        <w:rPr>
          <w:rFonts w:cs="Times New Roman"/>
        </w:rPr>
        <w:t>. Web. http://www.marineturbines.com/Tidal-Energy</w:t>
      </w:r>
    </w:p>
    <w:p w:rsidR="00180BE2" w:rsidRPr="00180BE2" w:rsidRDefault="00180BE2" w:rsidP="00180BE2">
      <w:pPr>
        <w:pStyle w:val="ListParagraph"/>
        <w:widowControl w:val="0"/>
        <w:numPr>
          <w:ilvl w:val="0"/>
          <w:numId w:val="1"/>
        </w:numPr>
        <w:autoSpaceDE w:val="0"/>
        <w:autoSpaceDN w:val="0"/>
        <w:adjustRightInd w:val="0"/>
        <w:rPr>
          <w:rFonts w:cs="Times New Roman"/>
        </w:rPr>
      </w:pPr>
      <w:r w:rsidRPr="00180BE2">
        <w:rPr>
          <w:rFonts w:cs="Times New Roman"/>
        </w:rPr>
        <w:t xml:space="preserve">McGrath, Jane. "How Wave Energy Works." </w:t>
      </w:r>
      <w:proofErr w:type="spellStart"/>
      <w:r w:rsidRPr="00180BE2">
        <w:rPr>
          <w:rFonts w:cs="Times New Roman"/>
          <w:i/>
          <w:iCs/>
        </w:rPr>
        <w:t>HowStuffWorks</w:t>
      </w:r>
      <w:proofErr w:type="spellEnd"/>
      <w:r w:rsidRPr="00180BE2">
        <w:rPr>
          <w:rFonts w:cs="Times New Roman"/>
        </w:rPr>
        <w:t>. HowStuffWorks.com, 15 July 2008. Web. http://science.howstuffworks.com/environmental/earth/oceanography/wave-energy3.htm</w:t>
      </w:r>
    </w:p>
    <w:p w:rsidR="00180BE2" w:rsidRPr="00180BE2" w:rsidRDefault="00180BE2" w:rsidP="00180BE2">
      <w:pPr>
        <w:pStyle w:val="ListParagraph"/>
        <w:widowControl w:val="0"/>
        <w:numPr>
          <w:ilvl w:val="0"/>
          <w:numId w:val="1"/>
        </w:numPr>
        <w:autoSpaceDE w:val="0"/>
        <w:autoSpaceDN w:val="0"/>
        <w:adjustRightInd w:val="0"/>
        <w:rPr>
          <w:rFonts w:cs="Times New Roman"/>
        </w:rPr>
      </w:pPr>
      <w:r w:rsidRPr="00180BE2">
        <w:rPr>
          <w:rFonts w:cs="Times New Roman"/>
        </w:rPr>
        <w:t xml:space="preserve">"Renewable Energy." </w:t>
      </w:r>
      <w:r w:rsidRPr="00180BE2">
        <w:rPr>
          <w:rFonts w:cs="Times New Roman"/>
          <w:i/>
          <w:iCs/>
        </w:rPr>
        <w:t>Forms of Renewable Energy</w:t>
      </w:r>
      <w:r w:rsidRPr="00180BE2">
        <w:rPr>
          <w:rFonts w:cs="Times New Roman"/>
        </w:rPr>
        <w:t xml:space="preserve">. </w:t>
      </w:r>
      <w:proofErr w:type="spellStart"/>
      <w:proofErr w:type="gramStart"/>
      <w:r w:rsidRPr="00180BE2">
        <w:rPr>
          <w:rFonts w:cs="Times New Roman"/>
        </w:rPr>
        <w:t>N.p</w:t>
      </w:r>
      <w:proofErr w:type="spellEnd"/>
      <w:proofErr w:type="gramEnd"/>
      <w:r w:rsidRPr="00180BE2">
        <w:rPr>
          <w:rFonts w:cs="Times New Roman"/>
        </w:rPr>
        <w:t xml:space="preserve">., </w:t>
      </w:r>
      <w:proofErr w:type="spellStart"/>
      <w:r w:rsidRPr="00180BE2">
        <w:rPr>
          <w:rFonts w:cs="Times New Roman"/>
        </w:rPr>
        <w:t>n.d</w:t>
      </w:r>
      <w:proofErr w:type="spellEnd"/>
      <w:r w:rsidRPr="00180BE2">
        <w:rPr>
          <w:rFonts w:cs="Times New Roman"/>
        </w:rPr>
        <w:t>. Web. http://www.altenergy.org/renewables/renewables.html</w:t>
      </w:r>
    </w:p>
    <w:p w:rsidR="00180BE2" w:rsidRPr="00180BE2" w:rsidRDefault="00180BE2" w:rsidP="00180BE2">
      <w:pPr>
        <w:pStyle w:val="ListParagraph"/>
        <w:widowControl w:val="0"/>
        <w:numPr>
          <w:ilvl w:val="0"/>
          <w:numId w:val="1"/>
        </w:numPr>
        <w:autoSpaceDE w:val="0"/>
        <w:autoSpaceDN w:val="0"/>
        <w:adjustRightInd w:val="0"/>
        <w:rPr>
          <w:rFonts w:cs="Times New Roman"/>
        </w:rPr>
      </w:pPr>
      <w:r w:rsidRPr="00180BE2">
        <w:rPr>
          <w:rFonts w:cs="Times New Roman"/>
        </w:rPr>
        <w:t xml:space="preserve">"Tidal Energy." </w:t>
      </w:r>
      <w:r w:rsidRPr="00180BE2">
        <w:rPr>
          <w:rFonts w:cs="Times New Roman"/>
          <w:i/>
          <w:iCs/>
        </w:rPr>
        <w:t>- National Geographic Education</w:t>
      </w:r>
      <w:r w:rsidRPr="00180BE2">
        <w:rPr>
          <w:rFonts w:cs="Times New Roman"/>
        </w:rPr>
        <w:t xml:space="preserve">. National Geographic, </w:t>
      </w:r>
      <w:proofErr w:type="spellStart"/>
      <w:r w:rsidRPr="00180BE2">
        <w:rPr>
          <w:rFonts w:cs="Times New Roman"/>
        </w:rPr>
        <w:t>n.d</w:t>
      </w:r>
      <w:proofErr w:type="spellEnd"/>
      <w:r w:rsidRPr="00180BE2">
        <w:rPr>
          <w:rFonts w:cs="Times New Roman"/>
        </w:rPr>
        <w:t>. Web. http://education.nationalgeographic.com/education/encyclopedia/tidal-energy/?ar_a=1</w:t>
      </w:r>
    </w:p>
    <w:p w:rsidR="00180BE2" w:rsidRPr="00180BE2" w:rsidRDefault="00180BE2" w:rsidP="00180BE2">
      <w:pPr>
        <w:pStyle w:val="ListParagraph"/>
        <w:widowControl w:val="0"/>
        <w:numPr>
          <w:ilvl w:val="0"/>
          <w:numId w:val="1"/>
        </w:numPr>
        <w:autoSpaceDE w:val="0"/>
        <w:autoSpaceDN w:val="0"/>
        <w:adjustRightInd w:val="0"/>
        <w:rPr>
          <w:rFonts w:cs="Times New Roman"/>
        </w:rPr>
      </w:pPr>
      <w:r w:rsidRPr="00180BE2">
        <w:rPr>
          <w:rFonts w:cs="Times New Roman"/>
        </w:rPr>
        <w:t xml:space="preserve">"Tidal Power." </w:t>
      </w:r>
      <w:r w:rsidRPr="00180BE2">
        <w:rPr>
          <w:rFonts w:cs="Times New Roman"/>
          <w:i/>
          <w:iCs/>
        </w:rPr>
        <w:t>ESRU</w:t>
      </w:r>
      <w:r w:rsidRPr="00180BE2">
        <w:rPr>
          <w:rFonts w:cs="Times New Roman"/>
        </w:rPr>
        <w:t xml:space="preserve">. </w:t>
      </w:r>
      <w:proofErr w:type="spellStart"/>
      <w:proofErr w:type="gramStart"/>
      <w:r w:rsidRPr="00180BE2">
        <w:rPr>
          <w:rFonts w:cs="Times New Roman"/>
        </w:rPr>
        <w:t>N.p</w:t>
      </w:r>
      <w:proofErr w:type="spellEnd"/>
      <w:proofErr w:type="gramEnd"/>
      <w:r w:rsidRPr="00180BE2">
        <w:rPr>
          <w:rFonts w:cs="Times New Roman"/>
        </w:rPr>
        <w:t xml:space="preserve">., </w:t>
      </w:r>
      <w:proofErr w:type="spellStart"/>
      <w:r w:rsidRPr="00180BE2">
        <w:rPr>
          <w:rFonts w:cs="Times New Roman"/>
        </w:rPr>
        <w:t>n.d</w:t>
      </w:r>
      <w:proofErr w:type="spellEnd"/>
      <w:r w:rsidRPr="00180BE2">
        <w:rPr>
          <w:rFonts w:cs="Times New Roman"/>
        </w:rPr>
        <w:t>. Web. http://www.esru.strath.ac.uk/EandE/Web_sites/01-02/RE_info/Tidal%20Power.html</w:t>
      </w:r>
    </w:p>
    <w:p w:rsidR="00180BE2" w:rsidRPr="00180BE2" w:rsidRDefault="00180BE2" w:rsidP="00180BE2">
      <w:pPr>
        <w:pStyle w:val="ListParagraph"/>
        <w:widowControl w:val="0"/>
        <w:numPr>
          <w:ilvl w:val="0"/>
          <w:numId w:val="1"/>
        </w:numPr>
        <w:autoSpaceDE w:val="0"/>
        <w:autoSpaceDN w:val="0"/>
        <w:adjustRightInd w:val="0"/>
        <w:rPr>
          <w:rFonts w:cs="Times New Roman"/>
        </w:rPr>
      </w:pPr>
      <w:r w:rsidRPr="00180BE2">
        <w:rPr>
          <w:rFonts w:cs="Times New Roman"/>
        </w:rPr>
        <w:t xml:space="preserve">"Wave Power." </w:t>
      </w:r>
      <w:r w:rsidRPr="00180BE2">
        <w:rPr>
          <w:rFonts w:cs="Times New Roman"/>
          <w:i/>
          <w:iCs/>
        </w:rPr>
        <w:t>ESRU</w:t>
      </w:r>
      <w:r w:rsidRPr="00180BE2">
        <w:rPr>
          <w:rFonts w:cs="Times New Roman"/>
        </w:rPr>
        <w:t xml:space="preserve">. </w:t>
      </w:r>
      <w:proofErr w:type="spellStart"/>
      <w:proofErr w:type="gramStart"/>
      <w:r w:rsidRPr="00180BE2">
        <w:rPr>
          <w:rFonts w:cs="Times New Roman"/>
        </w:rPr>
        <w:t>N.p</w:t>
      </w:r>
      <w:proofErr w:type="spellEnd"/>
      <w:proofErr w:type="gramEnd"/>
      <w:r w:rsidRPr="00180BE2">
        <w:rPr>
          <w:rFonts w:cs="Times New Roman"/>
        </w:rPr>
        <w:t xml:space="preserve">., </w:t>
      </w:r>
      <w:proofErr w:type="spellStart"/>
      <w:r w:rsidRPr="00180BE2">
        <w:rPr>
          <w:rFonts w:cs="Times New Roman"/>
        </w:rPr>
        <w:t>n.d</w:t>
      </w:r>
      <w:proofErr w:type="spellEnd"/>
      <w:r w:rsidRPr="00180BE2">
        <w:rPr>
          <w:rFonts w:cs="Times New Roman"/>
        </w:rPr>
        <w:t>. Web. http://www.esru.strath.ac.uk/EandE/Web_sites/01-02/RE_info/wave%20power.htm</w:t>
      </w:r>
    </w:p>
    <w:p w:rsidR="00180BE2" w:rsidRPr="00180BE2" w:rsidRDefault="00180BE2" w:rsidP="00180BE2">
      <w:pPr>
        <w:pStyle w:val="ListParagraph"/>
        <w:widowControl w:val="0"/>
        <w:numPr>
          <w:ilvl w:val="0"/>
          <w:numId w:val="1"/>
        </w:numPr>
        <w:autoSpaceDE w:val="0"/>
        <w:autoSpaceDN w:val="0"/>
        <w:adjustRightInd w:val="0"/>
      </w:pPr>
      <w:r w:rsidRPr="00180BE2">
        <w:rPr>
          <w:rFonts w:cs="Times New Roman"/>
        </w:rPr>
        <w:t xml:space="preserve">"Wave Power." </w:t>
      </w:r>
      <w:proofErr w:type="spellStart"/>
      <w:r w:rsidRPr="00180BE2">
        <w:rPr>
          <w:rFonts w:cs="Times New Roman"/>
          <w:i/>
          <w:iCs/>
        </w:rPr>
        <w:t>Pelamis</w:t>
      </w:r>
      <w:proofErr w:type="spellEnd"/>
      <w:r w:rsidRPr="00180BE2">
        <w:rPr>
          <w:rFonts w:cs="Times New Roman"/>
        </w:rPr>
        <w:t xml:space="preserve">. </w:t>
      </w:r>
      <w:proofErr w:type="spellStart"/>
      <w:proofErr w:type="gramStart"/>
      <w:r w:rsidRPr="00180BE2">
        <w:rPr>
          <w:rFonts w:cs="Times New Roman"/>
        </w:rPr>
        <w:t>N.p</w:t>
      </w:r>
      <w:proofErr w:type="spellEnd"/>
      <w:proofErr w:type="gramEnd"/>
      <w:r w:rsidRPr="00180BE2">
        <w:rPr>
          <w:rFonts w:cs="Times New Roman"/>
        </w:rPr>
        <w:t xml:space="preserve">., </w:t>
      </w:r>
      <w:proofErr w:type="spellStart"/>
      <w:r w:rsidRPr="00180BE2">
        <w:rPr>
          <w:rFonts w:cs="Times New Roman"/>
        </w:rPr>
        <w:t>n.d</w:t>
      </w:r>
      <w:proofErr w:type="spellEnd"/>
      <w:r w:rsidRPr="00180BE2">
        <w:rPr>
          <w:rFonts w:cs="Times New Roman"/>
        </w:rPr>
        <w:t>. Web. http://www.pelamiswave.com/wave-power</w:t>
      </w:r>
    </w:p>
    <w:sectPr w:rsidR="00180BE2" w:rsidRPr="00180BE2" w:rsidSect="008570D6">
      <w:footerReference w:type="even" r:id="rId16"/>
      <w:footerReference w:type="default" r:id="rId17"/>
      <w:pgSz w:w="12240" w:h="15840"/>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Teri Detmar" w:date="2014-06-23T19:16:00Z" w:initials="T">
    <w:p w:rsidR="00C7108C" w:rsidRDefault="00C7108C">
      <w:pPr>
        <w:pStyle w:val="CommentText"/>
      </w:pPr>
      <w:r>
        <w:rPr>
          <w:rStyle w:val="CommentReference"/>
        </w:rPr>
        <w:annotationRef/>
      </w:r>
      <w:r>
        <w:t xml:space="preserve">Depending on your audience, saying common knowledge may not be needed. </w:t>
      </w:r>
    </w:p>
  </w:comment>
  <w:comment w:id="1" w:author="Teri Detmar" w:date="2014-06-23T19:19:00Z" w:initials="T">
    <w:p w:rsidR="00C7108C" w:rsidRDefault="00C7108C">
      <w:pPr>
        <w:pStyle w:val="CommentText"/>
      </w:pPr>
      <w:r>
        <w:rPr>
          <w:rStyle w:val="CommentReference"/>
        </w:rPr>
        <w:annotationRef/>
      </w:r>
      <w:r>
        <w:t xml:space="preserve">I understand what you are saying but it is makes the flow of the sentence a little rough. </w:t>
      </w:r>
    </w:p>
  </w:comment>
  <w:comment w:id="2" w:author="Teri Detmar" w:date="2014-06-23T19:19:00Z" w:initials="T">
    <w:p w:rsidR="00C7108C" w:rsidRDefault="00C7108C">
      <w:pPr>
        <w:pStyle w:val="CommentText"/>
      </w:pPr>
      <w:r>
        <w:rPr>
          <w:rStyle w:val="CommentReference"/>
        </w:rPr>
        <w:annotationRef/>
      </w:r>
      <w:r>
        <w:t xml:space="preserve">Change to </w:t>
      </w:r>
      <w:proofErr w:type="gramStart"/>
      <w:r>
        <w:t>a ;</w:t>
      </w:r>
      <w:proofErr w:type="gramEnd"/>
    </w:p>
  </w:comment>
  <w:comment w:id="3" w:author="Teri Detmar" w:date="2014-06-23T19:20:00Z" w:initials="T">
    <w:p w:rsidR="00C7108C" w:rsidRDefault="00C7108C">
      <w:pPr>
        <w:pStyle w:val="CommentText"/>
      </w:pPr>
      <w:r>
        <w:rPr>
          <w:rStyle w:val="CommentReference"/>
        </w:rPr>
        <w:annotationRef/>
      </w:r>
      <w:r>
        <w:t xml:space="preserve">Don’t really think that this However is needed. </w:t>
      </w:r>
    </w:p>
  </w:comment>
  <w:comment w:id="4" w:author="Teri Detmar" w:date="2014-06-23T19:53:00Z" w:initials="T">
    <w:p w:rsidR="00F70F4F" w:rsidRDefault="00F70F4F">
      <w:pPr>
        <w:pStyle w:val="CommentText"/>
      </w:pPr>
      <w:r>
        <w:rPr>
          <w:rStyle w:val="CommentReference"/>
        </w:rPr>
        <w:annotationRef/>
      </w:r>
      <w:r>
        <w:t>This eventually kind of makes this sentence choppy. I think it may flow better if you take it out or replace it with which.</w:t>
      </w:r>
    </w:p>
  </w:comment>
  <w:comment w:id="6" w:author="Teri Detmar" w:date="2014-06-23T19:55:00Z" w:initials="T">
    <w:p w:rsidR="00F70F4F" w:rsidRDefault="00F70F4F">
      <w:pPr>
        <w:pStyle w:val="CommentText"/>
      </w:pPr>
      <w:r>
        <w:rPr>
          <w:rStyle w:val="CommentReference"/>
        </w:rPr>
        <w:annotationRef/>
      </w:r>
      <w:r>
        <w:t xml:space="preserve">This may be a stronger sentence if you put a period after disadvantages and make the rest a new sentence. </w:t>
      </w:r>
    </w:p>
  </w:comment>
  <w:comment w:id="7" w:author="Teri Detmar" w:date="2014-06-23T19:59:00Z" w:initials="T">
    <w:p w:rsidR="008B619C" w:rsidRDefault="008B619C">
      <w:pPr>
        <w:pStyle w:val="CommentText"/>
      </w:pPr>
      <w:r>
        <w:rPr>
          <w:rStyle w:val="CommentReference"/>
        </w:rPr>
        <w:annotationRef/>
      </w:r>
      <w:r>
        <w:t xml:space="preserve">This is not a complete sentence. This may help explain your prior sentence if you combine them. </w:t>
      </w:r>
    </w:p>
  </w:comment>
  <w:comment w:id="9" w:author="Teri Detmar" w:date="2014-06-23T20:21:00Z" w:initials="T">
    <w:p w:rsidR="001F1573" w:rsidRDefault="001F1573">
      <w:pPr>
        <w:pStyle w:val="CommentText"/>
      </w:pPr>
      <w:r>
        <w:rPr>
          <w:rStyle w:val="CommentReference"/>
        </w:rPr>
        <w:annotationRef/>
      </w:r>
      <w:r>
        <w:t xml:space="preserve">This is a little confusing. </w:t>
      </w:r>
    </w:p>
  </w:comment>
  <w:comment w:id="10" w:author="Teri Detmar" w:date="2014-06-23T20:22:00Z" w:initials="T">
    <w:p w:rsidR="001F1573" w:rsidRDefault="001F1573">
      <w:pPr>
        <w:pStyle w:val="CommentText"/>
      </w:pPr>
      <w:r>
        <w:rPr>
          <w:rStyle w:val="CommentReference"/>
        </w:rPr>
        <w:annotationRef/>
      </w:r>
      <w:r>
        <w:t xml:space="preserve">Higher end and lower end of what? The tide? </w:t>
      </w:r>
    </w:p>
  </w:comment>
  <w:comment w:id="11" w:author="Teri Detmar" w:date="2014-06-23T20:24:00Z" w:initials="T">
    <w:p w:rsidR="001F1573" w:rsidRDefault="001F1573">
      <w:pPr>
        <w:pStyle w:val="CommentText"/>
      </w:pPr>
      <w:r>
        <w:rPr>
          <w:rStyle w:val="CommentReference"/>
        </w:rPr>
        <w:annotationRef/>
      </w:r>
      <w:r>
        <w:t xml:space="preserve">This is two dependent clauses and not a full sentence. </w:t>
      </w:r>
    </w:p>
  </w:comment>
  <w:comment w:id="12" w:author="Teri Detmar" w:date="2014-06-23T20:51:00Z" w:initials="T">
    <w:p w:rsidR="00456CE3" w:rsidRDefault="00456CE3">
      <w:pPr>
        <w:pStyle w:val="CommentText"/>
      </w:pPr>
      <w:r>
        <w:rPr>
          <w:rStyle w:val="CommentReference"/>
        </w:rPr>
        <w:annotationRef/>
      </w:r>
      <w:r>
        <w:t>You repeat this a few times</w:t>
      </w:r>
    </w:p>
  </w:comment>
  <w:comment w:id="14" w:author="Teri Detmar" w:date="2014-06-23T20:54:00Z" w:initials="T">
    <w:p w:rsidR="004A3E77" w:rsidRDefault="004A3E77">
      <w:pPr>
        <w:pStyle w:val="CommentText"/>
      </w:pPr>
      <w:r>
        <w:rPr>
          <w:rStyle w:val="CommentReference"/>
        </w:rPr>
        <w:annotationRef/>
      </w:r>
      <w:r>
        <w:t>Wrong word</w:t>
      </w:r>
    </w:p>
  </w:comment>
  <w:comment w:id="16" w:author="Teri Detmar" w:date="2014-06-23T20:59:00Z" w:initials="T">
    <w:p w:rsidR="00931F75" w:rsidRDefault="00931F75">
      <w:pPr>
        <w:pStyle w:val="CommentText"/>
      </w:pPr>
      <w:r>
        <w:rPr>
          <w:rStyle w:val="CommentReference"/>
        </w:rPr>
        <w:annotationRef/>
      </w:r>
      <w:r>
        <w:t>I don’t know if I would abbreviate this.</w:t>
      </w:r>
    </w:p>
  </w:comment>
  <w:comment w:id="18" w:author="Teri Detmar" w:date="2014-06-23T21:03:00Z" w:initials="T">
    <w:p w:rsidR="00931F75" w:rsidRDefault="00931F75">
      <w:pPr>
        <w:pStyle w:val="CommentText"/>
      </w:pPr>
      <w:r>
        <w:rPr>
          <w:rStyle w:val="CommentReference"/>
        </w:rPr>
        <w:annotationRef/>
      </w:r>
      <w:r>
        <w:t xml:space="preserve">Does this happen a lot? </w:t>
      </w:r>
    </w:p>
  </w:comment>
  <w:comment w:id="19" w:author="Teri Detmar" w:date="2014-06-23T21:05:00Z" w:initials="T">
    <w:p w:rsidR="00931F75" w:rsidRDefault="00931F75">
      <w:pPr>
        <w:pStyle w:val="CommentText"/>
      </w:pPr>
      <w:r>
        <w:rPr>
          <w:rStyle w:val="CommentReference"/>
        </w:rPr>
        <w:annotationRef/>
      </w:r>
      <w:r>
        <w:t>Depending on your audience, it may be helpful if you explain the parts of the formula a little more</w:t>
      </w:r>
    </w:p>
  </w:comment>
  <w:comment w:id="20" w:author="Teri Detmar" w:date="2014-06-23T21:08:00Z" w:initials="T">
    <w:p w:rsidR="00357C34" w:rsidRDefault="00357C34">
      <w:pPr>
        <w:pStyle w:val="CommentText"/>
      </w:pPr>
      <w:r>
        <w:rPr>
          <w:rStyle w:val="CommentReference"/>
        </w:rPr>
        <w:annotationRef/>
      </w:r>
      <w:r>
        <w:t xml:space="preserve">This doesn’t feel like a full sentence. </w:t>
      </w:r>
    </w:p>
  </w:comment>
  <w:comment w:id="21" w:author="Teri Detmar" w:date="2014-06-23T21:12:00Z" w:initials="T">
    <w:p w:rsidR="00357C34" w:rsidRDefault="00357C34">
      <w:pPr>
        <w:pStyle w:val="CommentText"/>
      </w:pPr>
      <w:r>
        <w:rPr>
          <w:rStyle w:val="CommentReference"/>
        </w:rPr>
        <w:annotationRef/>
      </w:r>
      <w:r>
        <w:t xml:space="preserve">I am not sure if this is the best place for this paragraph. You are talking about the different types of energy then you briefly mention disadvantages then you give another example of energy. </w:t>
      </w:r>
    </w:p>
  </w:comment>
  <w:comment w:id="22" w:author="Teri Detmar" w:date="2014-06-23T21:19:00Z" w:initials="T">
    <w:p w:rsidR="006A250B" w:rsidRDefault="006A250B">
      <w:pPr>
        <w:pStyle w:val="CommentText"/>
      </w:pPr>
      <w:r>
        <w:rPr>
          <w:rStyle w:val="CommentReference"/>
        </w:rPr>
        <w:annotationRef/>
      </w:r>
      <w:proofErr w:type="gramStart"/>
      <w:r>
        <w:t>ways</w:t>
      </w:r>
      <w:proofErr w:type="gramEnd"/>
    </w:p>
  </w:comment>
  <w:comment w:id="23" w:author="Teri Detmar" w:date="2014-06-23T21:28:00Z" w:initials="T">
    <w:p w:rsidR="00A97B25" w:rsidRDefault="00A97B25">
      <w:pPr>
        <w:pStyle w:val="CommentText"/>
      </w:pPr>
      <w:r>
        <w:rPr>
          <w:rStyle w:val="CommentReference"/>
        </w:rPr>
        <w:annotationRef/>
      </w:r>
      <w:r>
        <w:t xml:space="preserve">I don’t think that this adds anything to the sentence. </w:t>
      </w:r>
    </w:p>
  </w:comment>
  <w:comment w:id="24" w:author="Teri Detmar" w:date="2014-06-23T21:29:00Z" w:initials="T">
    <w:p w:rsidR="002563EC" w:rsidRDefault="002563EC">
      <w:pPr>
        <w:pStyle w:val="CommentText"/>
      </w:pPr>
      <w:r>
        <w:rPr>
          <w:rStyle w:val="CommentReference"/>
        </w:rPr>
        <w:annotationRef/>
      </w:r>
      <w:r>
        <w:t xml:space="preserve">I am not sure what you mean by this part of the sentence. </w:t>
      </w:r>
    </w:p>
  </w:comment>
  <w:comment w:id="25" w:author="Teri Detmar" w:date="2014-06-23T21:31:00Z" w:initials="T">
    <w:p w:rsidR="005311DA" w:rsidRDefault="005311DA">
      <w:pPr>
        <w:pStyle w:val="CommentText"/>
      </w:pPr>
      <w:r>
        <w:rPr>
          <w:rStyle w:val="CommentReference"/>
        </w:rPr>
        <w:annotationRef/>
      </w:r>
      <w:r>
        <w:t xml:space="preserve">Didn’t you say earlier that some of these were very expensive.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7EDB" w:rsidRDefault="005E7EDB" w:rsidP="00ED619B">
      <w:r>
        <w:separator/>
      </w:r>
    </w:p>
  </w:endnote>
  <w:endnote w:type="continuationSeparator" w:id="0">
    <w:p w:rsidR="005E7EDB" w:rsidRDefault="005E7EDB" w:rsidP="00ED619B">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Bickham Script Pro Regular">
    <w:altName w:val="Arabic Typesetting"/>
    <w:charset w:val="00"/>
    <w:family w:val="auto"/>
    <w:pitch w:val="variable"/>
    <w:sig w:usb0="00000001" w:usb1="00000001" w:usb2="00000000" w:usb3="00000000" w:csb0="00000093"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1B6" w:rsidRDefault="00A94419" w:rsidP="00ED619B">
    <w:pPr>
      <w:pStyle w:val="Footer"/>
      <w:framePr w:wrap="around" w:vAnchor="text" w:hAnchor="margin" w:xAlign="center" w:y="1"/>
      <w:rPr>
        <w:rStyle w:val="PageNumber"/>
      </w:rPr>
    </w:pPr>
    <w:r>
      <w:rPr>
        <w:rStyle w:val="PageNumber"/>
      </w:rPr>
      <w:fldChar w:fldCharType="begin"/>
    </w:r>
    <w:r w:rsidR="00D321B6">
      <w:rPr>
        <w:rStyle w:val="PageNumber"/>
      </w:rPr>
      <w:instrText xml:space="preserve">PAGE  </w:instrText>
    </w:r>
    <w:r>
      <w:rPr>
        <w:rStyle w:val="PageNumber"/>
      </w:rPr>
      <w:fldChar w:fldCharType="end"/>
    </w:r>
  </w:p>
  <w:p w:rsidR="00D321B6" w:rsidRDefault="00D321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1B6" w:rsidRDefault="00A94419" w:rsidP="00ED619B">
    <w:pPr>
      <w:pStyle w:val="Footer"/>
      <w:framePr w:wrap="around" w:vAnchor="text" w:hAnchor="margin" w:xAlign="center" w:y="1"/>
      <w:rPr>
        <w:rStyle w:val="PageNumber"/>
      </w:rPr>
    </w:pPr>
    <w:r>
      <w:rPr>
        <w:rStyle w:val="PageNumber"/>
      </w:rPr>
      <w:fldChar w:fldCharType="begin"/>
    </w:r>
    <w:r w:rsidR="00D321B6">
      <w:rPr>
        <w:rStyle w:val="PageNumber"/>
      </w:rPr>
      <w:instrText xml:space="preserve">PAGE  </w:instrText>
    </w:r>
    <w:r>
      <w:rPr>
        <w:rStyle w:val="PageNumber"/>
      </w:rPr>
      <w:fldChar w:fldCharType="separate"/>
    </w:r>
    <w:r w:rsidR="00611535">
      <w:rPr>
        <w:rStyle w:val="PageNumber"/>
        <w:noProof/>
      </w:rPr>
      <w:t>5</w:t>
    </w:r>
    <w:r>
      <w:rPr>
        <w:rStyle w:val="PageNumber"/>
      </w:rPr>
      <w:fldChar w:fldCharType="end"/>
    </w:r>
  </w:p>
  <w:p w:rsidR="00D321B6" w:rsidRDefault="00D321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7EDB" w:rsidRDefault="005E7EDB" w:rsidP="00ED619B">
      <w:r>
        <w:separator/>
      </w:r>
    </w:p>
  </w:footnote>
  <w:footnote w:type="continuationSeparator" w:id="0">
    <w:p w:rsidR="005E7EDB" w:rsidRDefault="005E7EDB" w:rsidP="00ED61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257BA"/>
    <w:multiLevelType w:val="hybridMultilevel"/>
    <w:tmpl w:val="8020E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useFELayout/>
  </w:compat>
  <w:rsids>
    <w:rsidRoot w:val="00ED619B"/>
    <w:rsid w:val="0000110A"/>
    <w:rsid w:val="000338D9"/>
    <w:rsid w:val="0014465B"/>
    <w:rsid w:val="00154B9C"/>
    <w:rsid w:val="00180BE2"/>
    <w:rsid w:val="001A581F"/>
    <w:rsid w:val="001C208F"/>
    <w:rsid w:val="001F1573"/>
    <w:rsid w:val="00210E81"/>
    <w:rsid w:val="002563EC"/>
    <w:rsid w:val="00322FB4"/>
    <w:rsid w:val="00357C34"/>
    <w:rsid w:val="003C4ECD"/>
    <w:rsid w:val="003F6545"/>
    <w:rsid w:val="0042331A"/>
    <w:rsid w:val="00456CE3"/>
    <w:rsid w:val="004A3E77"/>
    <w:rsid w:val="004D10A3"/>
    <w:rsid w:val="005036F0"/>
    <w:rsid w:val="005311DA"/>
    <w:rsid w:val="005D7512"/>
    <w:rsid w:val="005E7EDB"/>
    <w:rsid w:val="00611535"/>
    <w:rsid w:val="00632215"/>
    <w:rsid w:val="0066736F"/>
    <w:rsid w:val="00687445"/>
    <w:rsid w:val="00692257"/>
    <w:rsid w:val="006A250B"/>
    <w:rsid w:val="006D61FE"/>
    <w:rsid w:val="00742224"/>
    <w:rsid w:val="00747DB5"/>
    <w:rsid w:val="00760443"/>
    <w:rsid w:val="008570D6"/>
    <w:rsid w:val="008B619C"/>
    <w:rsid w:val="008B6320"/>
    <w:rsid w:val="008F277E"/>
    <w:rsid w:val="00905865"/>
    <w:rsid w:val="00931F75"/>
    <w:rsid w:val="00937901"/>
    <w:rsid w:val="009C18BA"/>
    <w:rsid w:val="009C7DC3"/>
    <w:rsid w:val="009D1467"/>
    <w:rsid w:val="00A13958"/>
    <w:rsid w:val="00A36A36"/>
    <w:rsid w:val="00A55B86"/>
    <w:rsid w:val="00A62FDB"/>
    <w:rsid w:val="00A94419"/>
    <w:rsid w:val="00A97B25"/>
    <w:rsid w:val="00B77E7F"/>
    <w:rsid w:val="00C7108C"/>
    <w:rsid w:val="00D321B6"/>
    <w:rsid w:val="00ED619B"/>
    <w:rsid w:val="00F70F4F"/>
    <w:rsid w:val="00FA56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3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D619B"/>
    <w:pPr>
      <w:tabs>
        <w:tab w:val="center" w:pos="4320"/>
        <w:tab w:val="right" w:pos="8640"/>
      </w:tabs>
    </w:pPr>
  </w:style>
  <w:style w:type="character" w:customStyle="1" w:styleId="FooterChar">
    <w:name w:val="Footer Char"/>
    <w:basedOn w:val="DefaultParagraphFont"/>
    <w:link w:val="Footer"/>
    <w:uiPriority w:val="99"/>
    <w:rsid w:val="00ED619B"/>
  </w:style>
  <w:style w:type="character" w:styleId="PageNumber">
    <w:name w:val="page number"/>
    <w:basedOn w:val="DefaultParagraphFont"/>
    <w:uiPriority w:val="99"/>
    <w:semiHidden/>
    <w:unhideWhenUsed/>
    <w:rsid w:val="00ED619B"/>
  </w:style>
  <w:style w:type="paragraph" w:styleId="Header">
    <w:name w:val="header"/>
    <w:basedOn w:val="Normal"/>
    <w:link w:val="HeaderChar"/>
    <w:uiPriority w:val="99"/>
    <w:unhideWhenUsed/>
    <w:rsid w:val="00ED619B"/>
    <w:pPr>
      <w:tabs>
        <w:tab w:val="center" w:pos="4320"/>
        <w:tab w:val="right" w:pos="8640"/>
      </w:tabs>
    </w:pPr>
  </w:style>
  <w:style w:type="character" w:customStyle="1" w:styleId="HeaderChar">
    <w:name w:val="Header Char"/>
    <w:basedOn w:val="DefaultParagraphFont"/>
    <w:link w:val="Header"/>
    <w:uiPriority w:val="99"/>
    <w:rsid w:val="00ED619B"/>
  </w:style>
  <w:style w:type="paragraph" w:styleId="BalloonText">
    <w:name w:val="Balloon Text"/>
    <w:basedOn w:val="Normal"/>
    <w:link w:val="BalloonTextChar"/>
    <w:uiPriority w:val="99"/>
    <w:semiHidden/>
    <w:unhideWhenUsed/>
    <w:rsid w:val="00ED619B"/>
    <w:rPr>
      <w:rFonts w:ascii="Lucida Grande" w:hAnsi="Lucida Grande"/>
      <w:sz w:val="18"/>
      <w:szCs w:val="18"/>
    </w:rPr>
  </w:style>
  <w:style w:type="character" w:customStyle="1" w:styleId="BalloonTextChar">
    <w:name w:val="Balloon Text Char"/>
    <w:basedOn w:val="DefaultParagraphFont"/>
    <w:link w:val="BalloonText"/>
    <w:uiPriority w:val="99"/>
    <w:semiHidden/>
    <w:rsid w:val="00ED619B"/>
    <w:rPr>
      <w:rFonts w:ascii="Lucida Grande" w:hAnsi="Lucida Grande"/>
      <w:sz w:val="18"/>
      <w:szCs w:val="18"/>
    </w:rPr>
  </w:style>
  <w:style w:type="character" w:styleId="PlaceholderText">
    <w:name w:val="Placeholder Text"/>
    <w:basedOn w:val="DefaultParagraphFont"/>
    <w:uiPriority w:val="99"/>
    <w:semiHidden/>
    <w:rsid w:val="00FA56E8"/>
    <w:rPr>
      <w:color w:val="808080"/>
    </w:rPr>
  </w:style>
  <w:style w:type="paragraph" w:styleId="ListParagraph">
    <w:name w:val="List Paragraph"/>
    <w:basedOn w:val="Normal"/>
    <w:uiPriority w:val="34"/>
    <w:qFormat/>
    <w:rsid w:val="00180BE2"/>
    <w:pPr>
      <w:ind w:left="720"/>
      <w:contextualSpacing/>
    </w:pPr>
  </w:style>
  <w:style w:type="character" w:styleId="CommentReference">
    <w:name w:val="annotation reference"/>
    <w:basedOn w:val="DefaultParagraphFont"/>
    <w:uiPriority w:val="99"/>
    <w:semiHidden/>
    <w:unhideWhenUsed/>
    <w:rsid w:val="00C7108C"/>
    <w:rPr>
      <w:sz w:val="16"/>
      <w:szCs w:val="16"/>
    </w:rPr>
  </w:style>
  <w:style w:type="paragraph" w:styleId="CommentText">
    <w:name w:val="annotation text"/>
    <w:basedOn w:val="Normal"/>
    <w:link w:val="CommentTextChar"/>
    <w:uiPriority w:val="99"/>
    <w:semiHidden/>
    <w:unhideWhenUsed/>
    <w:rsid w:val="00C7108C"/>
    <w:rPr>
      <w:sz w:val="20"/>
      <w:szCs w:val="20"/>
    </w:rPr>
  </w:style>
  <w:style w:type="character" w:customStyle="1" w:styleId="CommentTextChar">
    <w:name w:val="Comment Text Char"/>
    <w:basedOn w:val="DefaultParagraphFont"/>
    <w:link w:val="CommentText"/>
    <w:uiPriority w:val="99"/>
    <w:semiHidden/>
    <w:rsid w:val="00C7108C"/>
    <w:rPr>
      <w:sz w:val="20"/>
      <w:szCs w:val="20"/>
    </w:rPr>
  </w:style>
  <w:style w:type="paragraph" w:styleId="CommentSubject">
    <w:name w:val="annotation subject"/>
    <w:basedOn w:val="CommentText"/>
    <w:next w:val="CommentText"/>
    <w:link w:val="CommentSubjectChar"/>
    <w:uiPriority w:val="99"/>
    <w:semiHidden/>
    <w:unhideWhenUsed/>
    <w:rsid w:val="00C7108C"/>
    <w:rPr>
      <w:b/>
      <w:bCs/>
    </w:rPr>
  </w:style>
  <w:style w:type="character" w:customStyle="1" w:styleId="CommentSubjectChar">
    <w:name w:val="Comment Subject Char"/>
    <w:basedOn w:val="CommentTextChar"/>
    <w:link w:val="CommentSubject"/>
    <w:uiPriority w:val="99"/>
    <w:semiHidden/>
    <w:rsid w:val="00C7108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D619B"/>
    <w:pPr>
      <w:tabs>
        <w:tab w:val="center" w:pos="4320"/>
        <w:tab w:val="right" w:pos="8640"/>
      </w:tabs>
    </w:pPr>
  </w:style>
  <w:style w:type="character" w:customStyle="1" w:styleId="FooterChar">
    <w:name w:val="Footer Char"/>
    <w:basedOn w:val="DefaultParagraphFont"/>
    <w:link w:val="Footer"/>
    <w:uiPriority w:val="99"/>
    <w:rsid w:val="00ED619B"/>
  </w:style>
  <w:style w:type="character" w:styleId="PageNumber">
    <w:name w:val="page number"/>
    <w:basedOn w:val="DefaultParagraphFont"/>
    <w:uiPriority w:val="99"/>
    <w:semiHidden/>
    <w:unhideWhenUsed/>
    <w:rsid w:val="00ED619B"/>
  </w:style>
  <w:style w:type="paragraph" w:styleId="Header">
    <w:name w:val="header"/>
    <w:basedOn w:val="Normal"/>
    <w:link w:val="HeaderChar"/>
    <w:uiPriority w:val="99"/>
    <w:unhideWhenUsed/>
    <w:rsid w:val="00ED619B"/>
    <w:pPr>
      <w:tabs>
        <w:tab w:val="center" w:pos="4320"/>
        <w:tab w:val="right" w:pos="8640"/>
      </w:tabs>
    </w:pPr>
  </w:style>
  <w:style w:type="character" w:customStyle="1" w:styleId="HeaderChar">
    <w:name w:val="Header Char"/>
    <w:basedOn w:val="DefaultParagraphFont"/>
    <w:link w:val="Header"/>
    <w:uiPriority w:val="99"/>
    <w:rsid w:val="00ED619B"/>
  </w:style>
  <w:style w:type="paragraph" w:styleId="BalloonText">
    <w:name w:val="Balloon Text"/>
    <w:basedOn w:val="Normal"/>
    <w:link w:val="BalloonTextChar"/>
    <w:uiPriority w:val="99"/>
    <w:semiHidden/>
    <w:unhideWhenUsed/>
    <w:rsid w:val="00ED619B"/>
    <w:rPr>
      <w:rFonts w:ascii="Lucida Grande" w:hAnsi="Lucida Grande"/>
      <w:sz w:val="18"/>
      <w:szCs w:val="18"/>
    </w:rPr>
  </w:style>
  <w:style w:type="character" w:customStyle="1" w:styleId="BalloonTextChar">
    <w:name w:val="Balloon Text Char"/>
    <w:basedOn w:val="DefaultParagraphFont"/>
    <w:link w:val="BalloonText"/>
    <w:uiPriority w:val="99"/>
    <w:semiHidden/>
    <w:rsid w:val="00ED619B"/>
    <w:rPr>
      <w:rFonts w:ascii="Lucida Grande" w:hAnsi="Lucida Grande"/>
      <w:sz w:val="18"/>
      <w:szCs w:val="18"/>
    </w:rPr>
  </w:style>
  <w:style w:type="character" w:styleId="PlaceholderText">
    <w:name w:val="Placeholder Text"/>
    <w:basedOn w:val="DefaultParagraphFont"/>
    <w:uiPriority w:val="99"/>
    <w:semiHidden/>
    <w:rsid w:val="00FA56E8"/>
    <w:rPr>
      <w:color w:val="808080"/>
    </w:rPr>
  </w:style>
  <w:style w:type="paragraph" w:styleId="ListParagraph">
    <w:name w:val="List Paragraph"/>
    <w:basedOn w:val="Normal"/>
    <w:uiPriority w:val="34"/>
    <w:qFormat/>
    <w:rsid w:val="00180BE2"/>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52AFCAD-C7C5-4967-9039-68DE23CA8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6</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CU Boulder</Company>
  <LinksUpToDate>false</LinksUpToDate>
  <CharactersWithSpaces>12253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Nishesh Shukla</dc:creator>
  <cp:lastModifiedBy>Teri Detmar</cp:lastModifiedBy>
  <cp:revision>33</cp:revision>
  <dcterms:created xsi:type="dcterms:W3CDTF">2014-06-23T16:33:00Z</dcterms:created>
  <dcterms:modified xsi:type="dcterms:W3CDTF">2014-06-24T01:36:00Z</dcterms:modified>
</cp:coreProperties>
</file>