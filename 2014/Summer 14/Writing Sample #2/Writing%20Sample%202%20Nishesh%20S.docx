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bookmarkStart w:id="1" w:name="OLE_LINK2"/>
    <w:p w14:paraId="716CF101" w14:textId="617C9231" w:rsidR="00A77C99" w:rsidRDefault="0067583F" w:rsidP="00A77C99">
      <w:pPr>
        <w:spacing w:line="480" w:lineRule="auto"/>
        <w:ind w:firstLine="720"/>
      </w:pPr>
      <w:r>
        <w:rPr>
          <w:noProof/>
        </w:rPr>
        <mc:AlternateContent>
          <mc:Choice Requires="wps">
            <w:drawing>
              <wp:anchor distT="0" distB="0" distL="114300" distR="114300" simplePos="0" relativeHeight="251692032" behindDoc="0" locked="0" layoutInCell="1" allowOverlap="1" wp14:anchorId="0301483B" wp14:editId="633CBE85">
                <wp:simplePos x="0" y="0"/>
                <wp:positionH relativeFrom="column">
                  <wp:posOffset>0</wp:posOffset>
                </wp:positionH>
                <wp:positionV relativeFrom="paragraph">
                  <wp:posOffset>-207010</wp:posOffset>
                </wp:positionV>
                <wp:extent cx="2628900" cy="5715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6289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62E1C7" w14:textId="77777777" w:rsidR="009C6C20" w:rsidRPr="00333E7A" w:rsidRDefault="009C6C20" w:rsidP="0067583F">
                            <w:pPr>
                              <w:rPr>
                                <w:rFonts w:ascii="Bickham Script Pro Regular" w:hAnsi="Bickham Script Pro Regular"/>
                                <w:color w:val="548DD4" w:themeColor="text2" w:themeTint="99"/>
                                <w:sz w:val="64"/>
                                <w:szCs w:val="64"/>
                              </w:rPr>
                            </w:pPr>
                            <w:r w:rsidRPr="00ED619B">
                              <w:rPr>
                                <w:rFonts w:ascii="Bickham Script Pro Regular" w:hAnsi="Bickham Script Pro Regular"/>
                                <w:color w:val="548DD4" w:themeColor="text2" w:themeTint="99"/>
                                <w:sz w:val="64"/>
                                <w:szCs w:val="64"/>
                              </w:rPr>
                              <w:t>The Power of the Ocean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0301483B" id="_x0000_t202" coordsize="21600,21600" o:spt="202" path="m,l,21600r21600,l21600,xe">
                <v:stroke joinstyle="miter"/>
                <v:path gradientshapeok="t" o:connecttype="rect"/>
              </v:shapetype>
              <v:shape id="Text Box 16" o:spid="_x0000_s1026" type="#_x0000_t202" style="position:absolute;left:0;text-align:left;margin-left:0;margin-top:-16.3pt;width:207pt;height: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" filled="f" stroked="f">
                <v:textbox>
                  <w:txbxContent>
                    <w:p w14:paraId="7962E1C7" w14:textId="77777777" w:rsidR="006A13F2" w:rsidRPr="00333E7A" w:rsidRDefault="006A13F2" w:rsidP="0067583F">
                      <w:pPr>
                        <w:rPr>
                          <w:rFonts w:ascii="Bickham Script Pro Regular" w:hAnsi="Bickham Script Pro Regular"/>
                          <w:color w:val="548DD4" w:themeColor="text2" w:themeTint="99"/>
                          <w:sz w:val="64"/>
                          <w:szCs w:val="64"/>
                        </w:rPr>
                      </w:pPr>
                      <w:r w:rsidRPr="00ED619B">
                        <w:rPr>
                          <w:rFonts w:ascii="Bickham Script Pro Regular" w:hAnsi="Bickham Script Pro Regular"/>
                          <w:color w:val="548DD4" w:themeColor="text2" w:themeTint="99"/>
                          <w:sz w:val="64"/>
                          <w:szCs w:val="64"/>
                        </w:rPr>
                        <w:t>The Power of the Ocean</w:t>
                      </w:r>
                    </w:p>
                  </w:txbxContent>
                </v:textbox>
                <w10:wrap type="square"/>
              </v:shape>
            </w:pict>
          </mc:Fallback>
        </mc:AlternateContent>
      </w:r>
      <w:r w:rsidR="0039567E">
        <w:rPr>
          <w:noProof/>
        </w:rPr>
        <mc:AlternateContent>
          <mc:Choice Requires="wps">
            <w:drawing>
              <wp:anchor distT="0" distB="0" distL="114300" distR="114300" simplePos="0" relativeHeight="251673600" behindDoc="0" locked="0" layoutInCell="1" allowOverlap="1" wp14:anchorId="16BC6AFD" wp14:editId="5561223B">
                <wp:simplePos x="0" y="0"/>
                <wp:positionH relativeFrom="column">
                  <wp:posOffset>2628900</wp:posOffset>
                </wp:positionH>
                <wp:positionV relativeFrom="paragraph">
                  <wp:posOffset>2421890</wp:posOffset>
                </wp:positionV>
                <wp:extent cx="2857500" cy="4419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441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FCF58" w14:textId="77777777" w:rsidR="009C6C20" w:rsidRDefault="009C6C20" w:rsidP="0039567E">
                            <w:pPr>
                              <w:jc w:val="center"/>
                              <w:rPr>
                                <w:i/>
                                <w:sz w:val="20"/>
                                <w:szCs w:val="20"/>
                              </w:rPr>
                            </w:pPr>
                            <w:r w:rsidRPr="007A6503">
                              <w:rPr>
                                <w:i/>
                                <w:sz w:val="20"/>
                                <w:szCs w:val="20"/>
                              </w:rPr>
                              <w:t>Figure 1. The Ocean</w:t>
                            </w:r>
                          </w:p>
                          <w:p w14:paraId="23222189" w14:textId="77777777" w:rsidR="009C6C20" w:rsidRPr="00B9371D" w:rsidRDefault="009C6C20" w:rsidP="0039567E">
                            <w:pPr>
                              <w:jc w:val="center"/>
                              <w:rPr>
                                <w:i/>
                                <w:sz w:val="20"/>
                                <w:szCs w:val="20"/>
                              </w:rPr>
                            </w:pPr>
                            <w:r>
                              <w:rPr>
                                <w:i/>
                                <w:sz w:val="20"/>
                                <w:szCs w:val="20"/>
                              </w:rPr>
                              <w:t>Source:</w:t>
                            </w:r>
                            <w:r w:rsidRPr="00B9371D">
                              <w:rPr>
                                <w:i/>
                              </w:rPr>
                              <w:t xml:space="preserve"> </w:t>
                            </w:r>
                            <w:r w:rsidRPr="00B9371D">
                              <w:rPr>
                                <w:i/>
                                <w:sz w:val="20"/>
                                <w:szCs w:val="20"/>
                              </w:rPr>
                              <w:t>Underwater Wave Stock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BC6AFD" id="Text Box 9" o:spid="_x0000_s1027" type="#_x0000_t202" style="position:absolute;left:0;text-align:left;margin-left:207pt;margin-top:190.7pt;width:225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" filled="f" stroked="f">
                <v:textbox>
                  <w:txbxContent>
                    <w:p w14:paraId="16DFCF58" w14:textId="77777777" w:rsidR="006A13F2" w:rsidRDefault="006A13F2" w:rsidP="0039567E">
                      <w:pPr>
                        <w:jc w:val="center"/>
                        <w:rPr>
                          <w:i/>
                          <w:sz w:val="20"/>
                          <w:szCs w:val="20"/>
                        </w:rPr>
                      </w:pPr>
                      <w:r w:rsidRPr="007A6503">
                        <w:rPr>
                          <w:i/>
                          <w:sz w:val="20"/>
                          <w:szCs w:val="20"/>
                        </w:rPr>
                        <w:t>Figure 1. The Ocean</w:t>
                      </w:r>
                    </w:p>
                    <w:p w14:paraId="23222189" w14:textId="77777777" w:rsidR="006A13F2" w:rsidRPr="00B9371D" w:rsidRDefault="006A13F2" w:rsidP="0039567E">
                      <w:pPr>
                        <w:jc w:val="center"/>
                        <w:rPr>
                          <w:i/>
                          <w:sz w:val="20"/>
                          <w:szCs w:val="20"/>
                        </w:rPr>
                      </w:pPr>
                      <w:r>
                        <w:rPr>
                          <w:i/>
                          <w:sz w:val="20"/>
                          <w:szCs w:val="20"/>
                        </w:rPr>
                        <w:t>Source:</w:t>
                      </w:r>
                      <w:r w:rsidRPr="00B9371D">
                        <w:rPr>
                          <w:i/>
                        </w:rPr>
                        <w:t xml:space="preserve"> </w:t>
                      </w:r>
                      <w:r w:rsidRPr="00B9371D">
                        <w:rPr>
                          <w:i/>
                          <w:sz w:val="20"/>
                          <w:szCs w:val="20"/>
                        </w:rPr>
                        <w:t>Underwater Wave Stock Photos</w:t>
                      </w:r>
                    </w:p>
                  </w:txbxContent>
                </v:textbox>
                <w10:wrap type="square"/>
              </v:shape>
            </w:pict>
          </mc:Fallback>
        </mc:AlternateContent>
      </w:r>
      <w:r w:rsidR="00A77C99">
        <w:rPr>
          <w:noProof/>
        </w:rPr>
        <w:drawing>
          <wp:anchor distT="0" distB="0" distL="114300" distR="114300" simplePos="0" relativeHeight="251659264" behindDoc="0" locked="0" layoutInCell="1" allowOverlap="1" wp14:anchorId="0A6B25BA" wp14:editId="4B930073">
            <wp:simplePos x="0" y="0"/>
            <wp:positionH relativeFrom="margin">
              <wp:align>right</wp:align>
            </wp:positionH>
            <wp:positionV relativeFrom="margin">
              <wp:align>top</wp:align>
            </wp:positionV>
            <wp:extent cx="2914650" cy="2425700"/>
            <wp:effectExtent l="0" t="0" r="63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_action.jpg"/>
                    <pic:cNvPicPr/>
                  </pic:nvPicPr>
                  <pic:blipFill>
                    <a:blip r:embed="rId8">
                      <a:extLst>
                        <a:ext uri="{28A0092B-C50C-407E-A947-70E740481C1C}">
                          <a14:useLocalDpi xmlns:a14="http://schemas.microsoft.com/office/drawing/2010/main" val="0"/>
                        </a:ext>
                      </a:extLst>
                    </a:blip>
                    <a:stretch>
                      <a:fillRect/>
                    </a:stretch>
                  </pic:blipFill>
                  <pic:spPr>
                    <a:xfrm>
                      <a:off x="0" y="0"/>
                      <a:ext cx="2914650" cy="2425700"/>
                    </a:xfrm>
                    <a:prstGeom prst="rect">
                      <a:avLst/>
                    </a:prstGeom>
                  </pic:spPr>
                </pic:pic>
              </a:graphicData>
            </a:graphic>
            <wp14:sizeRelH relativeFrom="margin">
              <wp14:pctWidth>0</wp14:pctWidth>
            </wp14:sizeRelH>
            <wp14:sizeRelV relativeFrom="margin">
              <wp14:pctHeight>0</wp14:pctHeight>
            </wp14:sizeRelV>
          </wp:anchor>
        </w:drawing>
      </w:r>
      <w:r w:rsidR="00A77C99">
        <w:t>Earth is com</w:t>
      </w:r>
      <w:r w:rsidR="00BA1E16">
        <w:t xml:space="preserve">posed of 71% water and 29% land. It is estimated that the oceans contain 312 million trillion gallons of saltwater that cannot be consumed as drinking water by humans. </w:t>
      </w:r>
      <w:r w:rsidR="00A77C99">
        <w:t>Then</w:t>
      </w:r>
      <w:r w:rsidR="00BA1E16">
        <w:t>,</w:t>
      </w:r>
      <w:r w:rsidR="00A77C99">
        <w:t xml:space="preserve"> why not use </w:t>
      </w:r>
      <w:r w:rsidR="00BA1E16">
        <w:t>this abundant natural resource as an effective means of renewable energy</w:t>
      </w:r>
      <w:r w:rsidR="00A77C99">
        <w:t xml:space="preserve"> </w:t>
      </w:r>
      <w:commentRangeStart w:id="2"/>
      <w:r w:rsidR="00A77C99">
        <w:t>source</w:t>
      </w:r>
      <w:commentRangeEnd w:id="2"/>
      <w:r w:rsidR="00D07F3B">
        <w:rPr>
          <w:rStyle w:val="CommentReference"/>
        </w:rPr>
        <w:commentReference w:id="2"/>
      </w:r>
      <w:r w:rsidR="00A77C99">
        <w:t>?</w:t>
      </w:r>
      <w:r w:rsidR="0039567E" w:rsidRPr="0039567E">
        <w:rPr>
          <w:noProof/>
        </w:rPr>
        <w:t xml:space="preserve"> </w:t>
      </w:r>
    </w:p>
    <w:p w14:paraId="7B6696CA" w14:textId="741D0B33" w:rsidR="00A77C99" w:rsidRDefault="00A77C99" w:rsidP="00A77C99">
      <w:pPr>
        <w:spacing w:line="480" w:lineRule="auto"/>
      </w:pPr>
      <w:r>
        <w:tab/>
      </w:r>
      <w:r w:rsidR="00372D99">
        <w:t>Hydroelectric energy, wave</w:t>
      </w:r>
      <w:r w:rsidR="00372D99" w:rsidRPr="00D07F3B">
        <w:rPr>
          <w:highlight w:val="yellow"/>
        </w:rPr>
        <w:t>,</w:t>
      </w:r>
      <w:r w:rsidR="00372D99">
        <w:t xml:space="preserve"> energy, and tidal energy are three such types of renewable energy forms derived from water</w:t>
      </w:r>
      <w:commentRangeStart w:id="3"/>
      <w:r w:rsidR="00372D99">
        <w:t>.</w:t>
      </w:r>
      <w:commentRangeEnd w:id="3"/>
      <w:r w:rsidR="00D07F3B">
        <w:rPr>
          <w:rStyle w:val="CommentReference"/>
        </w:rPr>
        <w:commentReference w:id="3"/>
      </w:r>
      <w:r w:rsidR="00372D99">
        <w:t xml:space="preserve"> However lucrative or sought after,</w:t>
      </w:r>
      <w:ins w:id="4" w:author="Nishesh Shukla" w:date="2014-07-03T14:41:00Z">
        <w:r w:rsidR="004F5EF4">
          <w:t xml:space="preserve"> </w:t>
        </w:r>
      </w:ins>
      <w:del w:id="5" w:author="Nishesh Shukla" w:date="2014-07-03T14:41:00Z">
        <w:r w:rsidR="00372D99" w:rsidDel="004F5EF4">
          <w:delText xml:space="preserve"> </w:delText>
        </w:r>
        <w:r w:rsidR="00372D99" w:rsidRPr="00BE0E43" w:rsidDel="004F5EF4">
          <w:rPr>
            <w:highlight w:val="yellow"/>
            <w:rPrChange w:id="6" w:author="Amber Dahlin" w:date="2014-06-29T08:37:00Z">
              <w:rPr/>
            </w:rPrChange>
          </w:rPr>
          <w:delText>the</w:delText>
        </w:r>
        <w:r w:rsidR="00372D99" w:rsidDel="004F5EF4">
          <w:delText xml:space="preserve"> </w:delText>
        </w:r>
      </w:del>
      <w:r w:rsidR="00372D99">
        <w:t xml:space="preserve">hydroelectric power presents a big challenge. Practical implementation </w:t>
      </w:r>
      <w:r w:rsidR="00372D99" w:rsidRPr="00D07F3B">
        <w:rPr>
          <w:highlight w:val="yellow"/>
        </w:rPr>
        <w:t xml:space="preserve">of </w:t>
      </w:r>
      <w:ins w:id="7" w:author="Nishesh Shukla" w:date="2014-07-03T14:41:00Z">
        <w:r w:rsidR="004F5EF4">
          <w:rPr>
            <w:highlight w:val="yellow"/>
          </w:rPr>
          <w:t xml:space="preserve">harnessing hydroelectric power </w:t>
        </w:r>
      </w:ins>
      <w:del w:id="8" w:author="Nishesh Shukla" w:date="2014-07-03T14:41:00Z">
        <w:r w:rsidR="00372D99" w:rsidRPr="00D07F3B" w:rsidDel="004F5EF4">
          <w:rPr>
            <w:highlight w:val="yellow"/>
          </w:rPr>
          <w:delText>hydroelectric harness</w:delText>
        </w:r>
        <w:r w:rsidR="00372D99" w:rsidDel="004F5EF4">
          <w:delText xml:space="preserve"> </w:delText>
        </w:r>
      </w:del>
      <w:r w:rsidR="00372D99">
        <w:t>requires constructing a water holding body such as a dam near a river or lake. Unfortunately, these rivers and lakes make up only 4.2% (mostly fresh water) of all the water on Earth. Tidal and wave – the other two renewable energy forms – utilize the remaining 95.8% of water, which is the saltwater found in oceans.</w:t>
      </w:r>
      <w:ins w:id="9" w:author="Nishesh Shukla" w:date="2014-07-03T15:08:00Z">
        <w:r w:rsidR="00FE6B36">
          <w:t xml:space="preserve"> (</w:t>
        </w:r>
        <w:r w:rsidR="00FE6B36">
          <w:rPr>
            <w:rFonts w:cs="Times New Roman"/>
          </w:rPr>
          <w:t>McGrath, Jane)</w:t>
        </w:r>
      </w:ins>
    </w:p>
    <w:p w14:paraId="29B3C516" w14:textId="5D4397A7" w:rsidR="00A77C99" w:rsidRDefault="00A77C99" w:rsidP="00A77C99">
      <w:pPr>
        <w:spacing w:line="480" w:lineRule="auto"/>
      </w:pPr>
      <w:r>
        <w:tab/>
      </w:r>
      <w:r w:rsidR="00372D99">
        <w:t xml:space="preserve">Tidal energy is harnessed via the tides in the ocean. Oceanic tides have high kinetic and potential energy – enough to increase Earth’s rotation around its own </w:t>
      </w:r>
      <w:proofErr w:type="gramStart"/>
      <w:r w:rsidR="00372D99">
        <w:t>axis</w:t>
      </w:r>
      <w:proofErr w:type="gramEnd"/>
      <w:r w:rsidR="00372D99">
        <w:t xml:space="preserve">. The mechanical energy contained in these tides has been increasing, causing a significant loss in Earth’s rotational energy. In 620 million years, Earth has lost 17% of its rotational energy causing the days to grow longer from 22 hours to now 24 </w:t>
      </w:r>
      <w:r w:rsidR="00372D99">
        <w:lastRenderedPageBreak/>
        <w:t>hours.</w:t>
      </w:r>
      <w:ins w:id="10" w:author="Nishesh Shukla" w:date="2014-07-03T15:08:00Z">
        <w:r w:rsidR="00FE6B36">
          <w:t xml:space="preserve"> (“</w:t>
        </w:r>
        <w:r w:rsidR="00FE6B36">
          <w:rPr>
            <w:rFonts w:cs="Times New Roman"/>
          </w:rPr>
          <w:t>Renewable Energy")</w:t>
        </w:r>
      </w:ins>
      <w:r w:rsidR="00372D99">
        <w:t xml:space="preserve"> Since tides are a result of Earth’s rotation around its axes and the proximity to the moon, it is </w:t>
      </w:r>
      <w:r w:rsidR="00372D99" w:rsidRPr="00BE0E43">
        <w:rPr>
          <w:highlight w:val="yellow"/>
          <w:rPrChange w:id="11" w:author="Amber Dahlin" w:date="2014-06-29T08:37:00Z">
            <w:rPr/>
          </w:rPrChange>
        </w:rPr>
        <w:t>qui</w:t>
      </w:r>
      <w:ins w:id="12" w:author="Nishesh Shukla" w:date="2014-07-03T14:41:00Z">
        <w:r w:rsidR="004F5EF4">
          <w:rPr>
            <w:highlight w:val="yellow"/>
          </w:rPr>
          <w:t>te</w:t>
        </w:r>
      </w:ins>
      <w:del w:id="13" w:author="Nishesh Shukla" w:date="2014-07-03T14:41:00Z">
        <w:r w:rsidR="00372D99" w:rsidRPr="00BE0E43" w:rsidDel="004F5EF4">
          <w:rPr>
            <w:highlight w:val="yellow"/>
            <w:rPrChange w:id="14" w:author="Amber Dahlin" w:date="2014-06-29T08:37:00Z">
              <w:rPr/>
            </w:rPrChange>
          </w:rPr>
          <w:delText>et</w:delText>
        </w:r>
      </w:del>
      <w:r w:rsidR="00372D99">
        <w:t xml:space="preserve"> an inexhaustible phenomenon.</w:t>
      </w:r>
      <w:del w:id="15" w:author="Nishesh Shukla" w:date="2014-07-03T14:42:00Z">
        <w:r w:rsidR="00372D99" w:rsidDel="004F5EF4">
          <w:delText xml:space="preserve"> </w:delText>
        </w:r>
        <w:r w:rsidR="00372D99" w:rsidRPr="00BE0E43" w:rsidDel="004F5EF4">
          <w:rPr>
            <w:highlight w:val="yellow"/>
            <w:rPrChange w:id="16" w:author="Amber Dahlin" w:date="2014-06-29T08:38:00Z">
              <w:rPr/>
            </w:rPrChange>
          </w:rPr>
          <w:delText>Conversel</w:delText>
        </w:r>
      </w:del>
      <w:ins w:id="17" w:author="Nishesh Shukla" w:date="2014-07-03T14:42:00Z">
        <w:r w:rsidR="004F5EF4">
          <w:rPr>
            <w:highlight w:val="yellow"/>
          </w:rPr>
          <w:t xml:space="preserve"> </w:t>
        </w:r>
        <w:proofErr w:type="gramStart"/>
        <w:r w:rsidR="004F5EF4">
          <w:rPr>
            <w:highlight w:val="yellow"/>
          </w:rPr>
          <w:t>A</w:t>
        </w:r>
      </w:ins>
      <w:proofErr w:type="gramEnd"/>
      <w:del w:id="18" w:author="Nishesh Shukla" w:date="2014-07-03T14:42:00Z">
        <w:r w:rsidR="00372D99" w:rsidRPr="00BE0E43" w:rsidDel="004F5EF4">
          <w:rPr>
            <w:highlight w:val="yellow"/>
            <w:rPrChange w:id="19" w:author="Amber Dahlin" w:date="2014-06-29T08:38:00Z">
              <w:rPr/>
            </w:rPrChange>
          </w:rPr>
          <w:delText>y, a</w:delText>
        </w:r>
      </w:del>
      <w:r w:rsidR="00372D99" w:rsidRPr="00BE0E43">
        <w:rPr>
          <w:highlight w:val="yellow"/>
          <w:rPrChange w:id="20" w:author="Amber Dahlin" w:date="2014-06-29T08:38:00Z">
            <w:rPr/>
          </w:rPrChange>
        </w:rPr>
        <w:t xml:space="preserve">s long as the Earth rotates around itself, the moon around earth, the tides in earth’s oceans remain strong and therefore forming a renewable source of </w:t>
      </w:r>
      <w:commentRangeStart w:id="21"/>
      <w:r w:rsidR="00372D99" w:rsidRPr="00BE0E43">
        <w:rPr>
          <w:highlight w:val="yellow"/>
          <w:rPrChange w:id="22" w:author="Amber Dahlin" w:date="2014-06-29T08:38:00Z">
            <w:rPr/>
          </w:rPrChange>
        </w:rPr>
        <w:t>energy</w:t>
      </w:r>
      <w:commentRangeEnd w:id="21"/>
      <w:r w:rsidR="00BE0E43">
        <w:rPr>
          <w:rStyle w:val="CommentReference"/>
        </w:rPr>
        <w:commentReference w:id="21"/>
      </w:r>
      <w:r w:rsidR="00372D99" w:rsidRPr="00BE0E43">
        <w:rPr>
          <w:highlight w:val="yellow"/>
          <w:rPrChange w:id="23" w:author="Amber Dahlin" w:date="2014-06-29T08:38:00Z">
            <w:rPr/>
          </w:rPrChange>
        </w:rPr>
        <w:t>.</w:t>
      </w:r>
      <w:r w:rsidR="00372D99">
        <w:t xml:space="preserve"> </w:t>
      </w:r>
    </w:p>
    <w:p w14:paraId="709CA0A6" w14:textId="77777777" w:rsidR="00372D99" w:rsidRDefault="00372D99" w:rsidP="00A77C99">
      <w:pPr>
        <w:spacing w:line="480" w:lineRule="auto"/>
      </w:pPr>
      <w:r>
        <w:tab/>
      </w:r>
      <w:commentRangeStart w:id="24"/>
      <w:r>
        <w:t xml:space="preserve">There are four common constructs that harness tidal energy – tidal barrage, tidal lagoon, dynamic tidal power plant, and tidal stream generator. </w:t>
      </w:r>
      <w:commentRangeEnd w:id="24"/>
      <w:r w:rsidR="00BE0E43">
        <w:rPr>
          <w:rStyle w:val="CommentReference"/>
        </w:rPr>
        <w:commentReference w:id="24"/>
      </w:r>
    </w:p>
    <w:p w14:paraId="43CC0155" w14:textId="0B74CB9E" w:rsidR="00372D99" w:rsidRDefault="00FE6B36" w:rsidP="00A77C99">
      <w:pPr>
        <w:spacing w:line="480" w:lineRule="auto"/>
      </w:pPr>
      <w:r>
        <w:rPr>
          <w:noProof/>
        </w:rPr>
        <mc:AlternateContent>
          <mc:Choice Requires="wps">
            <w:drawing>
              <wp:anchor distT="0" distB="0" distL="114300" distR="114300" simplePos="0" relativeHeight="251677696" behindDoc="0" locked="0" layoutInCell="1" allowOverlap="1" wp14:anchorId="72CAA619" wp14:editId="480E06FD">
                <wp:simplePos x="0" y="0"/>
                <wp:positionH relativeFrom="column">
                  <wp:posOffset>2057400</wp:posOffset>
                </wp:positionH>
                <wp:positionV relativeFrom="paragraph">
                  <wp:posOffset>1902460</wp:posOffset>
                </wp:positionV>
                <wp:extent cx="32004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57CDB3" w14:textId="77777777" w:rsidR="009C6C20" w:rsidRDefault="009C6C20" w:rsidP="0039567E">
                            <w:pPr>
                              <w:jc w:val="center"/>
                              <w:rPr>
                                <w:i/>
                                <w:sz w:val="20"/>
                                <w:szCs w:val="20"/>
                              </w:rPr>
                            </w:pPr>
                            <w:r>
                              <w:rPr>
                                <w:i/>
                                <w:sz w:val="20"/>
                                <w:szCs w:val="20"/>
                              </w:rPr>
                              <w:t xml:space="preserve">Figure 2.2. </w:t>
                            </w:r>
                            <w:proofErr w:type="gramStart"/>
                            <w:r>
                              <w:rPr>
                                <w:i/>
                                <w:sz w:val="20"/>
                                <w:szCs w:val="20"/>
                              </w:rPr>
                              <w:t>Tidal barrage flow diagram.</w:t>
                            </w:r>
                            <w:proofErr w:type="gramEnd"/>
                          </w:p>
                          <w:p w14:paraId="037B2040" w14:textId="77777777" w:rsidR="009C6C20" w:rsidRPr="009D1467" w:rsidRDefault="009C6C20" w:rsidP="0039567E">
                            <w:pPr>
                              <w:jc w:val="center"/>
                              <w:rPr>
                                <w:i/>
                                <w:sz w:val="20"/>
                                <w:szCs w:val="20"/>
                              </w:rPr>
                            </w:pPr>
                            <w:r>
                              <w:rPr>
                                <w:i/>
                                <w:sz w:val="20"/>
                                <w:szCs w:val="20"/>
                              </w:rPr>
                              <w:t>Source:</w:t>
                            </w:r>
                            <w:r w:rsidRPr="00B9371D">
                              <w:rPr>
                                <w:rFonts w:cs="Times"/>
                                <w:i/>
                                <w:color w:val="262626"/>
                              </w:rPr>
                              <w:t xml:space="preserve"> </w:t>
                            </w:r>
                            <w:proofErr w:type="spellStart"/>
                            <w:r w:rsidRPr="00B9371D">
                              <w:rPr>
                                <w:rFonts w:cs="Times"/>
                                <w:i/>
                                <w:color w:val="262626"/>
                                <w:sz w:val="20"/>
                                <w:szCs w:val="20"/>
                              </w:rPr>
                              <w:t>Energyland</w:t>
                            </w:r>
                            <w:proofErr w:type="spellEnd"/>
                            <w:r w:rsidRPr="00B9371D">
                              <w:rPr>
                                <w:rFonts w:cs="Times"/>
                                <w:i/>
                                <w:color w:val="262626"/>
                                <w:sz w:val="20"/>
                                <w:szCs w:val="20"/>
                              </w:rPr>
                              <w:t>: Tidal Energy</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8" type="#_x0000_t202" style="position:absolute;margin-left:162pt;margin-top:149.8pt;width:252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VWb84CAAAV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" filled="f" stroked="f">
                <v:textbox>
                  <w:txbxContent>
                    <w:p w14:paraId="4057CDB3" w14:textId="77777777" w:rsidR="009C6C20" w:rsidRDefault="009C6C20" w:rsidP="0039567E">
                      <w:pPr>
                        <w:jc w:val="center"/>
                        <w:rPr>
                          <w:i/>
                          <w:sz w:val="20"/>
                          <w:szCs w:val="20"/>
                        </w:rPr>
                      </w:pPr>
                      <w:r>
                        <w:rPr>
                          <w:i/>
                          <w:sz w:val="20"/>
                          <w:szCs w:val="20"/>
                        </w:rPr>
                        <w:t xml:space="preserve">Figure 2.2. </w:t>
                      </w:r>
                      <w:proofErr w:type="gramStart"/>
                      <w:r>
                        <w:rPr>
                          <w:i/>
                          <w:sz w:val="20"/>
                          <w:szCs w:val="20"/>
                        </w:rPr>
                        <w:t>Tidal barrage flow diagram.</w:t>
                      </w:r>
                      <w:proofErr w:type="gramEnd"/>
                    </w:p>
                    <w:p w14:paraId="037B2040" w14:textId="77777777" w:rsidR="009C6C20" w:rsidRPr="009D1467" w:rsidRDefault="009C6C20" w:rsidP="0039567E">
                      <w:pPr>
                        <w:jc w:val="center"/>
                        <w:rPr>
                          <w:i/>
                          <w:sz w:val="20"/>
                          <w:szCs w:val="20"/>
                        </w:rPr>
                      </w:pPr>
                      <w:r>
                        <w:rPr>
                          <w:i/>
                          <w:sz w:val="20"/>
                          <w:szCs w:val="20"/>
                        </w:rPr>
                        <w:t>Source:</w:t>
                      </w:r>
                      <w:r w:rsidRPr="00B9371D">
                        <w:rPr>
                          <w:rFonts w:cs="Times"/>
                          <w:i/>
                          <w:color w:val="262626"/>
                        </w:rPr>
                        <w:t xml:space="preserve"> </w:t>
                      </w:r>
                      <w:proofErr w:type="spellStart"/>
                      <w:r w:rsidRPr="00B9371D">
                        <w:rPr>
                          <w:rFonts w:cs="Times"/>
                          <w:i/>
                          <w:color w:val="262626"/>
                          <w:sz w:val="20"/>
                          <w:szCs w:val="20"/>
                        </w:rPr>
                        <w:t>Energyland</w:t>
                      </w:r>
                      <w:proofErr w:type="spellEnd"/>
                      <w:r w:rsidRPr="00B9371D">
                        <w:rPr>
                          <w:rFonts w:cs="Times"/>
                          <w:i/>
                          <w:color w:val="262626"/>
                          <w:sz w:val="20"/>
                          <w:szCs w:val="20"/>
                        </w:rPr>
                        <w:t>: Tidal Energy</w:t>
                      </w:r>
                      <w:r>
                        <w:rPr>
                          <w:i/>
                          <w:sz w:val="20"/>
                          <w:szCs w:val="20"/>
                        </w:rPr>
                        <w:t xml:space="preserve"> </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6185183D" wp14:editId="696C2231">
                <wp:simplePos x="0" y="0"/>
                <wp:positionH relativeFrom="column">
                  <wp:posOffset>-114300</wp:posOffset>
                </wp:positionH>
                <wp:positionV relativeFrom="paragraph">
                  <wp:posOffset>3616960</wp:posOffset>
                </wp:positionV>
                <wp:extent cx="1943100" cy="8648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3100" cy="8648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B2861" w14:textId="77777777" w:rsidR="009C6C20" w:rsidRDefault="009C6C20" w:rsidP="0039567E">
                            <w:pPr>
                              <w:jc w:val="center"/>
                              <w:rPr>
                                <w:i/>
                                <w:sz w:val="20"/>
                                <w:szCs w:val="20"/>
                              </w:rPr>
                            </w:pPr>
                            <w:r>
                              <w:rPr>
                                <w:i/>
                                <w:sz w:val="20"/>
                                <w:szCs w:val="20"/>
                              </w:rPr>
                              <w:t xml:space="preserve">Figure 2.1. </w:t>
                            </w:r>
                            <w:proofErr w:type="spellStart"/>
                            <w:proofErr w:type="gramStart"/>
                            <w:r w:rsidRPr="009D1467">
                              <w:rPr>
                                <w:i/>
                                <w:sz w:val="20"/>
                                <w:szCs w:val="20"/>
                              </w:rPr>
                              <w:t>Rance</w:t>
                            </w:r>
                            <w:proofErr w:type="spellEnd"/>
                            <w:r w:rsidRPr="009D1467">
                              <w:rPr>
                                <w:i/>
                                <w:sz w:val="20"/>
                                <w:szCs w:val="20"/>
                              </w:rPr>
                              <w:t xml:space="preserve"> tidal barrage</w:t>
                            </w:r>
                            <w:r>
                              <w:rPr>
                                <w:i/>
                                <w:sz w:val="20"/>
                                <w:szCs w:val="20"/>
                              </w:rPr>
                              <w:t>, Northwest France</w:t>
                            </w:r>
                            <w:r w:rsidRPr="009D1467">
                              <w:rPr>
                                <w:i/>
                                <w:sz w:val="20"/>
                                <w:szCs w:val="20"/>
                              </w:rPr>
                              <w:t>.</w:t>
                            </w:r>
                            <w:proofErr w:type="gramEnd"/>
                            <w:r w:rsidRPr="009D1467">
                              <w:rPr>
                                <w:i/>
                                <w:sz w:val="20"/>
                                <w:szCs w:val="20"/>
                              </w:rPr>
                              <w:t xml:space="preserve"> This is the largest in the world</w:t>
                            </w:r>
                            <w:r>
                              <w:rPr>
                                <w:i/>
                                <w:sz w:val="20"/>
                                <w:szCs w:val="20"/>
                              </w:rPr>
                              <w:t>.</w:t>
                            </w:r>
                          </w:p>
                          <w:p w14:paraId="43C8E9BB" w14:textId="77777777" w:rsidR="009C6C20" w:rsidRPr="009D1467" w:rsidRDefault="009C6C20" w:rsidP="0039567E">
                            <w:pPr>
                              <w:jc w:val="center"/>
                              <w:rPr>
                                <w:i/>
                                <w:sz w:val="20"/>
                                <w:szCs w:val="20"/>
                              </w:rPr>
                            </w:pPr>
                            <w:r>
                              <w:rPr>
                                <w:i/>
                                <w:sz w:val="20"/>
                                <w:szCs w:val="20"/>
                              </w:rPr>
                              <w:t xml:space="preserve">Source: </w:t>
                            </w:r>
                            <w:r w:rsidRPr="00B9371D">
                              <w:rPr>
                                <w:i/>
                                <w:sz w:val="20"/>
                                <w:szCs w:val="20"/>
                              </w:rPr>
                              <w:t>Tidal Energy (Tidal</w:t>
                            </w:r>
                            <w:r>
                              <w:rPr>
                                <w:i/>
                              </w:rPr>
                              <w:t xml:space="preserve"> </w:t>
                            </w:r>
                            <w:r w:rsidRPr="00B9371D">
                              <w:rPr>
                                <w:i/>
                                <w:sz w:val="20"/>
                                <w:szCs w:val="20"/>
                              </w:rPr>
                              <w:t>Power)."</w:t>
                            </w:r>
                          </w:p>
                          <w:p w14:paraId="0DBB7245" w14:textId="77777777" w:rsidR="009C6C20" w:rsidRDefault="009C6C20" w:rsidP="0039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8.95pt;margin-top:284.8pt;width:153pt;height:6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" filled="f" stroked="f">
                <v:textbox>
                  <w:txbxContent>
                    <w:p w14:paraId="447B2861" w14:textId="77777777" w:rsidR="009C6C20" w:rsidRDefault="009C6C20" w:rsidP="0039567E">
                      <w:pPr>
                        <w:jc w:val="center"/>
                        <w:rPr>
                          <w:i/>
                          <w:sz w:val="20"/>
                          <w:szCs w:val="20"/>
                        </w:rPr>
                      </w:pPr>
                      <w:r>
                        <w:rPr>
                          <w:i/>
                          <w:sz w:val="20"/>
                          <w:szCs w:val="20"/>
                        </w:rPr>
                        <w:t xml:space="preserve">Figure 2.1. </w:t>
                      </w:r>
                      <w:proofErr w:type="spellStart"/>
                      <w:proofErr w:type="gramStart"/>
                      <w:r w:rsidRPr="009D1467">
                        <w:rPr>
                          <w:i/>
                          <w:sz w:val="20"/>
                          <w:szCs w:val="20"/>
                        </w:rPr>
                        <w:t>Rance</w:t>
                      </w:r>
                      <w:proofErr w:type="spellEnd"/>
                      <w:r w:rsidRPr="009D1467">
                        <w:rPr>
                          <w:i/>
                          <w:sz w:val="20"/>
                          <w:szCs w:val="20"/>
                        </w:rPr>
                        <w:t xml:space="preserve"> tidal barrage</w:t>
                      </w:r>
                      <w:r>
                        <w:rPr>
                          <w:i/>
                          <w:sz w:val="20"/>
                          <w:szCs w:val="20"/>
                        </w:rPr>
                        <w:t>, Northwest France</w:t>
                      </w:r>
                      <w:r w:rsidRPr="009D1467">
                        <w:rPr>
                          <w:i/>
                          <w:sz w:val="20"/>
                          <w:szCs w:val="20"/>
                        </w:rPr>
                        <w:t>.</w:t>
                      </w:r>
                      <w:proofErr w:type="gramEnd"/>
                      <w:r w:rsidRPr="009D1467">
                        <w:rPr>
                          <w:i/>
                          <w:sz w:val="20"/>
                          <w:szCs w:val="20"/>
                        </w:rPr>
                        <w:t xml:space="preserve"> This is the largest in the world</w:t>
                      </w:r>
                      <w:r>
                        <w:rPr>
                          <w:i/>
                          <w:sz w:val="20"/>
                          <w:szCs w:val="20"/>
                        </w:rPr>
                        <w:t>.</w:t>
                      </w:r>
                    </w:p>
                    <w:p w14:paraId="43C8E9BB" w14:textId="77777777" w:rsidR="009C6C20" w:rsidRPr="009D1467" w:rsidRDefault="009C6C20" w:rsidP="0039567E">
                      <w:pPr>
                        <w:jc w:val="center"/>
                        <w:rPr>
                          <w:i/>
                          <w:sz w:val="20"/>
                          <w:szCs w:val="20"/>
                        </w:rPr>
                      </w:pPr>
                      <w:r>
                        <w:rPr>
                          <w:i/>
                          <w:sz w:val="20"/>
                          <w:szCs w:val="20"/>
                        </w:rPr>
                        <w:t xml:space="preserve">Source: </w:t>
                      </w:r>
                      <w:r w:rsidRPr="00B9371D">
                        <w:rPr>
                          <w:i/>
                          <w:sz w:val="20"/>
                          <w:szCs w:val="20"/>
                        </w:rPr>
                        <w:t>Tidal Energy (Tidal</w:t>
                      </w:r>
                      <w:r>
                        <w:rPr>
                          <w:i/>
                        </w:rPr>
                        <w:t xml:space="preserve"> </w:t>
                      </w:r>
                      <w:r w:rsidRPr="00B9371D">
                        <w:rPr>
                          <w:i/>
                          <w:sz w:val="20"/>
                          <w:szCs w:val="20"/>
                        </w:rPr>
                        <w:t>Power)."</w:t>
                      </w:r>
                    </w:p>
                    <w:p w14:paraId="0DBB7245" w14:textId="77777777" w:rsidR="009C6C20" w:rsidRDefault="009C6C20" w:rsidP="0039567E"/>
                  </w:txbxContent>
                </v:textbox>
                <w10:wrap type="square"/>
              </v:shape>
            </w:pict>
          </mc:Fallback>
        </mc:AlternateContent>
      </w:r>
      <w:r w:rsidR="006A13F2" w:rsidRPr="001C208F">
        <w:rPr>
          <w:noProof/>
        </w:rPr>
        <w:drawing>
          <wp:anchor distT="0" distB="0" distL="114300" distR="114300" simplePos="0" relativeHeight="251663360" behindDoc="0" locked="0" layoutInCell="1" allowOverlap="1" wp14:anchorId="046AF8AF" wp14:editId="067A4E64">
            <wp:simplePos x="0" y="0"/>
            <wp:positionH relativeFrom="margin">
              <wp:posOffset>1943100</wp:posOffset>
            </wp:positionH>
            <wp:positionV relativeFrom="margin">
              <wp:posOffset>4643120</wp:posOffset>
            </wp:positionV>
            <wp:extent cx="3314065" cy="1304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4_8_01.jpg"/>
                    <pic:cNvPicPr/>
                  </pic:nvPicPr>
                  <pic:blipFill>
                    <a:blip r:embed="rId10">
                      <a:extLst>
                        <a:ext uri="{28A0092B-C50C-407E-A947-70E740481C1C}">
                          <a14:useLocalDpi xmlns:a14="http://schemas.microsoft.com/office/drawing/2010/main" val="0"/>
                        </a:ext>
                      </a:extLst>
                    </a:blip>
                    <a:stretch>
                      <a:fillRect/>
                    </a:stretch>
                  </pic:blipFill>
                  <pic:spPr>
                    <a:xfrm>
                      <a:off x="0" y="0"/>
                      <a:ext cx="3314065" cy="1304925"/>
                    </a:xfrm>
                    <a:prstGeom prst="rect">
                      <a:avLst/>
                    </a:prstGeom>
                  </pic:spPr>
                </pic:pic>
              </a:graphicData>
            </a:graphic>
            <wp14:sizeRelH relativeFrom="margin">
              <wp14:pctWidth>0</wp14:pctWidth>
            </wp14:sizeRelH>
            <wp14:sizeRelV relativeFrom="margin">
              <wp14:pctHeight>0</wp14:pctHeight>
            </wp14:sizeRelV>
          </wp:anchor>
        </w:drawing>
      </w:r>
      <w:r w:rsidR="006A13F2" w:rsidRPr="001C208F">
        <w:rPr>
          <w:noProof/>
        </w:rPr>
        <w:drawing>
          <wp:anchor distT="0" distB="0" distL="114300" distR="114300" simplePos="0" relativeHeight="251661312" behindDoc="0" locked="0" layoutInCell="1" allowOverlap="1" wp14:anchorId="389533F9" wp14:editId="7F1FC978">
            <wp:simplePos x="0" y="0"/>
            <wp:positionH relativeFrom="margin">
              <wp:posOffset>-114300</wp:posOffset>
            </wp:positionH>
            <wp:positionV relativeFrom="margin">
              <wp:posOffset>2928620</wp:posOffset>
            </wp:positionV>
            <wp:extent cx="1943100" cy="28575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e Barrage France.jpg"/>
                    <pic:cNvPicPr/>
                  </pic:nvPicPr>
                  <pic:blipFill>
                    <a:blip r:embed="rId11">
                      <a:extLst>
                        <a:ext uri="{28A0092B-C50C-407E-A947-70E740481C1C}">
                          <a14:useLocalDpi xmlns:a14="http://schemas.microsoft.com/office/drawing/2010/main" val="0"/>
                        </a:ext>
                      </a:extLst>
                    </a:blip>
                    <a:stretch>
                      <a:fillRect/>
                    </a:stretch>
                  </pic:blipFill>
                  <pic:spPr>
                    <a:xfrm rot="10800000" flipV="1">
                      <a:off x="0" y="0"/>
                      <a:ext cx="1943100" cy="2857500"/>
                    </a:xfrm>
                    <a:prstGeom prst="rect">
                      <a:avLst/>
                    </a:prstGeom>
                  </pic:spPr>
                </pic:pic>
              </a:graphicData>
            </a:graphic>
            <wp14:sizeRelH relativeFrom="margin">
              <wp14:pctWidth>0</wp14:pctWidth>
            </wp14:sizeRelH>
            <wp14:sizeRelV relativeFrom="margin">
              <wp14:pctHeight>0</wp14:pctHeight>
            </wp14:sizeRelV>
          </wp:anchor>
        </w:drawing>
      </w:r>
      <w:r w:rsidR="00372D99">
        <w:tab/>
      </w:r>
      <w:r w:rsidR="00A77C99">
        <w:t>Tidal barrage</w:t>
      </w:r>
      <w:r w:rsidR="00372D99">
        <w:t xml:space="preserve"> and lagoons use</w:t>
      </w:r>
      <w:r w:rsidR="00A77C99">
        <w:t xml:space="preserve"> well-placed dams </w:t>
      </w:r>
      <w:r w:rsidR="00A77C99" w:rsidRPr="00BE0E43">
        <w:rPr>
          <w:highlight w:val="yellow"/>
          <w:rPrChange w:id="25" w:author="Amber Dahlin" w:date="2014-06-29T08:40:00Z">
            <w:rPr/>
          </w:rPrChange>
        </w:rPr>
        <w:t xml:space="preserve">and </w:t>
      </w:r>
      <w:ins w:id="26" w:author="Nishesh Shukla" w:date="2014-07-03T14:43:00Z">
        <w:r w:rsidR="004F5EF4">
          <w:rPr>
            <w:highlight w:val="yellow"/>
          </w:rPr>
          <w:t xml:space="preserve">the </w:t>
        </w:r>
      </w:ins>
      <w:r w:rsidR="00A77C99" w:rsidRPr="00BE0E43">
        <w:rPr>
          <w:highlight w:val="yellow"/>
          <w:rPrChange w:id="27" w:author="Amber Dahlin" w:date="2014-06-29T08:40:00Z">
            <w:rPr/>
          </w:rPrChange>
        </w:rPr>
        <w:t>potential</w:t>
      </w:r>
      <w:r w:rsidR="00A77C99">
        <w:t xml:space="preserve"> energy difference between high and low tides to generate electricity. The potential energy of a tide is harnessed by channeling water from a water source into</w:t>
      </w:r>
      <w:r w:rsidR="00A77C99" w:rsidRPr="00A77C99">
        <w:t xml:space="preserve"> </w:t>
      </w:r>
      <w:r w:rsidR="00A77C99">
        <w:t xml:space="preserve">a big reservoir that is placed on high ground. Once released, it passes through a dam containing turbines, and falls on to a </w:t>
      </w:r>
      <w:r w:rsidR="00372D99">
        <w:t>surface lower</w:t>
      </w:r>
      <w:r w:rsidR="00A77C99">
        <w:t xml:space="preserve"> than the reservoir. The turbines then convert the tidal energy into</w:t>
      </w:r>
      <w:del w:id="28" w:author="Nishesh Shukla" w:date="2014-07-03T14:43:00Z">
        <w:r w:rsidR="00A77C99" w:rsidDel="004F5EF4">
          <w:delText xml:space="preserve"> </w:delText>
        </w:r>
        <w:r w:rsidR="00A77C99" w:rsidRPr="00BE0E43" w:rsidDel="004F5EF4">
          <w:rPr>
            <w:highlight w:val="yellow"/>
            <w:rPrChange w:id="29" w:author="Amber Dahlin" w:date="2014-06-29T08:40:00Z">
              <w:rPr/>
            </w:rPrChange>
          </w:rPr>
          <w:delText>a</w:delText>
        </w:r>
      </w:del>
      <w:r w:rsidR="00A77C99">
        <w:t xml:space="preserve"> mechanical </w:t>
      </w:r>
      <w:del w:id="30" w:author="Nishesh Shukla" w:date="2014-07-03T14:44:00Z">
        <w:r w:rsidR="00A77C99" w:rsidDel="004F5EF4">
          <w:delText xml:space="preserve">energy, </w:delText>
        </w:r>
        <w:r w:rsidR="00A77C99" w:rsidRPr="00BE0E43" w:rsidDel="004F5EF4">
          <w:rPr>
            <w:highlight w:val="yellow"/>
            <w:rPrChange w:id="31" w:author="Amber Dahlin" w:date="2014-06-29T08:42:00Z">
              <w:rPr/>
            </w:rPrChange>
          </w:rPr>
          <w:delText>th</w:delText>
        </w:r>
      </w:del>
      <w:del w:id="32" w:author="Nishesh Shukla" w:date="2014-07-03T14:43:00Z">
        <w:r w:rsidR="00A77C99" w:rsidRPr="00BE0E43" w:rsidDel="004F5EF4">
          <w:rPr>
            <w:highlight w:val="yellow"/>
            <w:rPrChange w:id="33" w:author="Amber Dahlin" w:date="2014-06-29T08:42:00Z">
              <w:rPr/>
            </w:rPrChange>
          </w:rPr>
          <w:delText xml:space="preserve">en </w:delText>
        </w:r>
      </w:del>
      <w:del w:id="34" w:author="Nishesh Shukla" w:date="2014-07-03T14:44:00Z">
        <w:r w:rsidR="00A77C99" w:rsidRPr="00BE0E43" w:rsidDel="004F5EF4">
          <w:rPr>
            <w:highlight w:val="yellow"/>
            <w:rPrChange w:id="35" w:author="Amber Dahlin" w:date="2014-06-29T08:42:00Z">
              <w:rPr/>
            </w:rPrChange>
          </w:rPr>
          <w:delText>forming</w:delText>
        </w:r>
      </w:del>
      <w:ins w:id="36" w:author="Nishesh Shukla" w:date="2014-07-03T14:44:00Z">
        <w:r w:rsidR="004F5EF4">
          <w:t>energy,</w:t>
        </w:r>
        <w:r w:rsidR="004F5EF4" w:rsidRPr="004F5EF4">
          <w:rPr>
            <w:highlight w:val="yellow"/>
          </w:rPr>
          <w:t xml:space="preserve"> forming</w:t>
        </w:r>
      </w:ins>
      <w:r w:rsidR="00A77C99">
        <w:t xml:space="preserve"> electricity through the use of generators</w:t>
      </w:r>
      <w:r w:rsidR="0067583F">
        <w:t xml:space="preserve"> (see figure 2.2)</w:t>
      </w:r>
      <w:r w:rsidR="00A77C99">
        <w:t xml:space="preserve">. </w:t>
      </w:r>
      <w:ins w:id="37" w:author="Nishesh Shukla" w:date="2014-07-03T15:11:00Z">
        <w:r w:rsidR="00352EEE" w:rsidRPr="00352EEE">
          <w:t>(“</w:t>
        </w:r>
        <w:r w:rsidR="00352EEE" w:rsidRPr="00352EEE">
          <w:rPr>
            <w:rPrChange w:id="38" w:author="Nishesh Shukla" w:date="2014-07-03T15:11:00Z">
              <w:rPr>
                <w:i/>
              </w:rPr>
            </w:rPrChange>
          </w:rPr>
          <w:t>Tidal Energy (Tidal Power)</w:t>
        </w:r>
        <w:r w:rsidR="00352EEE" w:rsidRPr="00352EEE">
          <w:t xml:space="preserve">”) </w:t>
        </w:r>
      </w:ins>
      <w:r w:rsidR="00A77C99">
        <w:t xml:space="preserve">This is the same concept as a hydroelectric plant, just on a smaller scale.  </w:t>
      </w:r>
    </w:p>
    <w:p w14:paraId="045BEBA1" w14:textId="01737351" w:rsidR="00A77C99" w:rsidRDefault="00A77C99" w:rsidP="00372D99">
      <w:pPr>
        <w:spacing w:line="480" w:lineRule="auto"/>
        <w:ind w:firstLine="720"/>
      </w:pPr>
      <w:r>
        <w:lastRenderedPageBreak/>
        <w:t xml:space="preserve">Bays </w:t>
      </w:r>
      <w:r w:rsidR="00372D99">
        <w:t>and</w:t>
      </w:r>
      <w:r>
        <w:t xml:space="preserve"> estuaries are the two common locations for tidal barrages</w:t>
      </w:r>
      <w:r w:rsidR="00372D99">
        <w:t xml:space="preserve"> and lagoons</w:t>
      </w:r>
      <w:r w:rsidR="0067583F">
        <w:t xml:space="preserve"> (see figure 2.1)</w:t>
      </w:r>
      <w:r>
        <w:t xml:space="preserve">. </w:t>
      </w:r>
      <w:r w:rsidR="00372D99">
        <w:t>These locations come with some challenges of their own.</w:t>
      </w:r>
      <w:r>
        <w:t xml:space="preserve"> </w:t>
      </w:r>
      <w:r w:rsidR="00372D99">
        <w:t>Having a</w:t>
      </w:r>
      <w:r>
        <w:t xml:space="preserve"> barrage in a bay might decrease saltwater, w</w:t>
      </w:r>
      <w:r w:rsidR="0078340F">
        <w:t xml:space="preserve">hich leads to death of sea fish. This results </w:t>
      </w:r>
      <w:r>
        <w:t>in a change</w:t>
      </w:r>
      <w:r w:rsidR="0078340F">
        <w:t xml:space="preserve"> in the overall ecosystem that becomes unsuitable</w:t>
      </w:r>
      <w:r>
        <w:t xml:space="preserve"> for fish. In addition, migrating fish might try to pass through the turbines</w:t>
      </w:r>
      <w:r w:rsidR="0078340F">
        <w:t xml:space="preserve">, which results in unintended death and </w:t>
      </w:r>
      <w:del w:id="39" w:author="Nishesh Shukla" w:date="2014-07-03T14:44:00Z">
        <w:r w:rsidR="0078340F" w:rsidRPr="00BE0E43" w:rsidDel="004F5EF4">
          <w:rPr>
            <w:highlight w:val="yellow"/>
            <w:rPrChange w:id="40" w:author="Amber Dahlin" w:date="2014-06-29T08:43:00Z">
              <w:rPr/>
            </w:rPrChange>
          </w:rPr>
          <w:delText xml:space="preserve">therefore </w:delText>
        </w:r>
      </w:del>
      <w:r w:rsidR="0078340F" w:rsidRPr="00BE0E43">
        <w:rPr>
          <w:highlight w:val="yellow"/>
          <w:rPrChange w:id="41" w:author="Amber Dahlin" w:date="2014-06-29T08:43:00Z">
            <w:rPr/>
          </w:rPrChange>
        </w:rPr>
        <w:t>decrease</w:t>
      </w:r>
      <w:r w:rsidR="0078340F">
        <w:t xml:space="preserve"> in overall numbers</w:t>
      </w:r>
      <w:r>
        <w:t xml:space="preserve"> of fish</w:t>
      </w:r>
      <w:r w:rsidR="0078340F">
        <w:t xml:space="preserve"> in the region</w:t>
      </w:r>
      <w:r>
        <w:t xml:space="preserve">. </w:t>
      </w:r>
      <w:ins w:id="42" w:author="Nishesh Shukla" w:date="2014-07-03T14:44:00Z">
        <w:r w:rsidR="004F5EF4">
          <w:t xml:space="preserve">Despite </w:t>
        </w:r>
      </w:ins>
      <w:commentRangeStart w:id="43"/>
      <w:del w:id="44" w:author="Nishesh Shukla" w:date="2014-07-03T14:44:00Z">
        <w:r w:rsidR="0078340F" w:rsidDel="004F5EF4">
          <w:delText xml:space="preserve">Overseeing </w:delText>
        </w:r>
      </w:del>
      <w:r w:rsidR="0078340F">
        <w:t xml:space="preserve">these </w:t>
      </w:r>
      <w:commentRangeEnd w:id="43"/>
      <w:r w:rsidR="00BE0E43">
        <w:rPr>
          <w:rStyle w:val="CommentReference"/>
        </w:rPr>
        <w:commentReference w:id="43"/>
      </w:r>
      <w:r w:rsidR="0078340F">
        <w:t xml:space="preserve">disadvantages, there are valuable </w:t>
      </w:r>
      <w:r>
        <w:t>advantages</w:t>
      </w:r>
      <w:r w:rsidR="0078340F">
        <w:t xml:space="preserve"> of tidal barrages in these locations. </w:t>
      </w:r>
      <w:del w:id="45" w:author="Nishesh Shukla" w:date="2014-07-03T14:47:00Z">
        <w:r w:rsidR="0078340F" w:rsidDel="004F5EF4">
          <w:delText>Tidal barrag</w:delText>
        </w:r>
      </w:del>
      <w:ins w:id="46" w:author="Nishesh Shukla" w:date="2014-07-03T14:47:00Z">
        <w:r w:rsidR="004F5EF4">
          <w:t xml:space="preserve">The presence of a tidal barrage </w:t>
        </w:r>
      </w:ins>
      <w:del w:id="47" w:author="Nishesh Shukla" w:date="2014-07-03T14:47:00Z">
        <w:r w:rsidR="0078340F" w:rsidDel="004F5EF4">
          <w:delText xml:space="preserve">e </w:delText>
        </w:r>
        <w:r w:rsidR="0078340F" w:rsidRPr="00BE0E43" w:rsidDel="004F5EF4">
          <w:rPr>
            <w:highlight w:val="yellow"/>
            <w:rPrChange w:id="48" w:author="Amber Dahlin" w:date="2014-06-29T08:44:00Z">
              <w:rPr/>
            </w:rPrChange>
          </w:rPr>
          <w:delText>construct</w:delText>
        </w:r>
      </w:del>
      <w:ins w:id="49" w:author="Nishesh Shukla" w:date="2014-07-03T14:47:00Z">
        <w:r w:rsidR="004F5EF4">
          <w:t>r</w:t>
        </w:r>
      </w:ins>
      <w:del w:id="50" w:author="Nishesh Shukla" w:date="2014-07-03T14:47:00Z">
        <w:r w:rsidR="0078340F" w:rsidRPr="00BE0E43" w:rsidDel="004F5EF4">
          <w:rPr>
            <w:highlight w:val="yellow"/>
            <w:rPrChange w:id="51" w:author="Amber Dahlin" w:date="2014-06-29T08:44:00Z">
              <w:rPr/>
            </w:rPrChange>
          </w:rPr>
          <w:delText>s</w:delText>
        </w:r>
        <w:r w:rsidR="0078340F" w:rsidDel="004F5EF4">
          <w:delText xml:space="preserve"> r</w:delText>
        </w:r>
      </w:del>
      <w:r w:rsidR="0078340F">
        <w:t>esult</w:t>
      </w:r>
      <w:ins w:id="52" w:author="Nishesh Shukla" w:date="2014-07-03T14:47:00Z">
        <w:r w:rsidR="004F5EF4">
          <w:t>s</w:t>
        </w:r>
      </w:ins>
      <w:r w:rsidR="0078340F">
        <w:t xml:space="preserve"> in </w:t>
      </w:r>
      <w:del w:id="53" w:author="Nishesh Shukla" w:date="2014-07-03T14:47:00Z">
        <w:r w:rsidR="0078340F" w:rsidDel="004F5EF4">
          <w:delText>calming</w:delText>
        </w:r>
      </w:del>
      <w:ins w:id="54" w:author="Nishesh Shukla" w:date="2014-07-03T14:47:00Z">
        <w:r w:rsidR="004F5EF4">
          <w:t xml:space="preserve">calming down </w:t>
        </w:r>
      </w:ins>
      <w:del w:id="55" w:author="Nishesh Shukla" w:date="2014-07-03T14:47:00Z">
        <w:r w:rsidDel="004F5EF4">
          <w:delText xml:space="preserve"> </w:delText>
        </w:r>
      </w:del>
      <w:r>
        <w:t>the waves and allowing access to neig</w:t>
      </w:r>
      <w:r w:rsidR="0078340F">
        <w:t>hboring lands through bridges</w:t>
      </w:r>
      <w:del w:id="56" w:author="Nishesh Shukla" w:date="2014-07-03T15:10:00Z">
        <w:r w:rsidR="0078340F" w:rsidDel="00FE6B36">
          <w:delText>.</w:delText>
        </w:r>
      </w:del>
      <w:ins w:id="57" w:author="Nishesh Shukla" w:date="2014-07-03T15:10:00Z">
        <w:r w:rsidR="00FE6B36">
          <w:t xml:space="preserve">. </w:t>
        </w:r>
        <w:proofErr w:type="gramStart"/>
        <w:r w:rsidR="00FE6B36">
          <w:t>(</w:t>
        </w:r>
      </w:ins>
      <w:ins w:id="58" w:author="Nishesh Shukla" w:date="2014-07-03T15:09:00Z">
        <w:r w:rsidR="00FE6B36" w:rsidRPr="00FE6B36">
          <w:rPr>
            <w:rFonts w:cs="Times New Roman"/>
          </w:rPr>
          <w:t xml:space="preserve"> </w:t>
        </w:r>
        <w:r w:rsidR="00FE6B36">
          <w:rPr>
            <w:rFonts w:cs="Times New Roman"/>
          </w:rPr>
          <w:t>"</w:t>
        </w:r>
        <w:proofErr w:type="gramEnd"/>
        <w:r w:rsidR="00FE6B36">
          <w:rPr>
            <w:rFonts w:cs="Times New Roman"/>
          </w:rPr>
          <w:t>Tidal Power</w:t>
        </w:r>
        <w:r w:rsidR="00FE6B36" w:rsidRPr="00333E7A">
          <w:rPr>
            <w:rFonts w:cs="Times New Roman"/>
          </w:rPr>
          <w:t xml:space="preserve">" </w:t>
        </w:r>
        <w:r w:rsidR="00FE6B36">
          <w:rPr>
            <w:rFonts w:cs="Times New Roman"/>
          </w:rPr>
          <w:t>)</w:t>
        </w:r>
      </w:ins>
      <w:r w:rsidR="0078340F">
        <w:t xml:space="preserve"> At the same time, the overall production of electricity from a non-crude material like tides means clean and minimal pollution in the process.</w:t>
      </w:r>
    </w:p>
    <w:p w14:paraId="08B0BFCF" w14:textId="1BBB5410" w:rsidR="004F5EF4" w:rsidRDefault="00FE6B36" w:rsidP="00A77C99">
      <w:pPr>
        <w:spacing w:line="480" w:lineRule="auto"/>
        <w:ind w:firstLine="720"/>
        <w:rPr>
          <w:ins w:id="59" w:author="Nishesh Shukla" w:date="2014-07-03T14:54:00Z"/>
        </w:rPr>
      </w:pPr>
      <w:r w:rsidRPr="00BE0E43">
        <w:rPr>
          <w:noProof/>
          <w:highlight w:val="yellow"/>
          <w:rPrChange w:id="60" w:author="Unknown">
            <w:rPr>
              <w:noProof/>
            </w:rPr>
          </w:rPrChange>
        </w:rPr>
        <mc:AlternateContent>
          <mc:Choice Requires="wps">
            <w:drawing>
              <wp:anchor distT="0" distB="0" distL="114300" distR="114300" simplePos="0" relativeHeight="251679744" behindDoc="0" locked="0" layoutInCell="1" allowOverlap="1" wp14:anchorId="4EA80E03" wp14:editId="55B0DAB9">
                <wp:simplePos x="0" y="0"/>
                <wp:positionH relativeFrom="column">
                  <wp:posOffset>2514600</wp:posOffset>
                </wp:positionH>
                <wp:positionV relativeFrom="paragraph">
                  <wp:posOffset>3430270</wp:posOffset>
                </wp:positionV>
                <wp:extent cx="2743200" cy="4362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436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D8E33" w14:textId="77777777" w:rsidR="009C6C20" w:rsidRDefault="009C6C20" w:rsidP="0039567E">
                            <w:pPr>
                              <w:jc w:val="center"/>
                              <w:rPr>
                                <w:i/>
                                <w:sz w:val="20"/>
                                <w:szCs w:val="20"/>
                              </w:rPr>
                            </w:pPr>
                            <w:r>
                              <w:rPr>
                                <w:i/>
                                <w:sz w:val="20"/>
                                <w:szCs w:val="20"/>
                              </w:rPr>
                              <w:t xml:space="preserve">Figure 3. </w:t>
                            </w:r>
                            <w:r w:rsidRPr="007A6503">
                              <w:rPr>
                                <w:i/>
                                <w:sz w:val="20"/>
                                <w:szCs w:val="20"/>
                              </w:rPr>
                              <w:t>Diagram for a DTP plant</w:t>
                            </w:r>
                            <w:r>
                              <w:rPr>
                                <w:i/>
                                <w:sz w:val="20"/>
                                <w:szCs w:val="20"/>
                              </w:rPr>
                              <w:t>.</w:t>
                            </w:r>
                          </w:p>
                          <w:p w14:paraId="677519E9" w14:textId="77777777" w:rsidR="009C6C20" w:rsidRPr="007A6503" w:rsidRDefault="009C6C20" w:rsidP="0039567E">
                            <w:pPr>
                              <w:jc w:val="center"/>
                              <w:rPr>
                                <w:i/>
                                <w:sz w:val="20"/>
                                <w:szCs w:val="20"/>
                              </w:rPr>
                            </w:pPr>
                            <w:r>
                              <w:rPr>
                                <w:i/>
                                <w:sz w:val="20"/>
                                <w:szCs w:val="20"/>
                              </w:rPr>
                              <w:t>Source:</w:t>
                            </w:r>
                            <w:r w:rsidRPr="00B76E3D">
                              <w:t xml:space="preserve"> </w:t>
                            </w:r>
                            <w:r w:rsidRPr="00B76E3D">
                              <w:rPr>
                                <w:i/>
                                <w:sz w:val="20"/>
                                <w:szCs w:val="20"/>
                              </w:rPr>
                              <w:t xml:space="preserve">Power </w:t>
                            </w:r>
                            <w:proofErr w:type="spellStart"/>
                            <w:r w:rsidRPr="00B76E3D">
                              <w:rPr>
                                <w:i/>
                                <w:sz w:val="20"/>
                                <w:szCs w:val="20"/>
                              </w:rPr>
                              <w:t>Programme</w:t>
                            </w:r>
                            <w:proofErr w:type="spellEnd"/>
                            <w:r w:rsidRPr="00B76E3D">
                              <w:rPr>
                                <w:i/>
                                <w:sz w:val="20"/>
                                <w:szCs w:val="20"/>
                              </w:rPr>
                              <w:t>.</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98pt;margin-top:270.1pt;width:3in;height:3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hUQ9ECAAAV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" filled="f" stroked="f">
                <v:textbox>
                  <w:txbxContent>
                    <w:p w14:paraId="4FED8E33" w14:textId="77777777" w:rsidR="009C6C20" w:rsidRDefault="009C6C20" w:rsidP="0039567E">
                      <w:pPr>
                        <w:jc w:val="center"/>
                        <w:rPr>
                          <w:i/>
                          <w:sz w:val="20"/>
                          <w:szCs w:val="20"/>
                        </w:rPr>
                      </w:pPr>
                      <w:r>
                        <w:rPr>
                          <w:i/>
                          <w:sz w:val="20"/>
                          <w:szCs w:val="20"/>
                        </w:rPr>
                        <w:t xml:space="preserve">Figure 3. </w:t>
                      </w:r>
                      <w:r w:rsidRPr="007A6503">
                        <w:rPr>
                          <w:i/>
                          <w:sz w:val="20"/>
                          <w:szCs w:val="20"/>
                        </w:rPr>
                        <w:t>Diagram for a DTP plant</w:t>
                      </w:r>
                      <w:r>
                        <w:rPr>
                          <w:i/>
                          <w:sz w:val="20"/>
                          <w:szCs w:val="20"/>
                        </w:rPr>
                        <w:t>.</w:t>
                      </w:r>
                    </w:p>
                    <w:p w14:paraId="677519E9" w14:textId="77777777" w:rsidR="009C6C20" w:rsidRPr="007A6503" w:rsidRDefault="009C6C20" w:rsidP="0039567E">
                      <w:pPr>
                        <w:jc w:val="center"/>
                        <w:rPr>
                          <w:i/>
                          <w:sz w:val="20"/>
                          <w:szCs w:val="20"/>
                        </w:rPr>
                      </w:pPr>
                      <w:r>
                        <w:rPr>
                          <w:i/>
                          <w:sz w:val="20"/>
                          <w:szCs w:val="20"/>
                        </w:rPr>
                        <w:t>Source:</w:t>
                      </w:r>
                      <w:r w:rsidRPr="00B76E3D">
                        <w:t xml:space="preserve"> </w:t>
                      </w:r>
                      <w:r w:rsidRPr="00B76E3D">
                        <w:rPr>
                          <w:i/>
                          <w:sz w:val="20"/>
                          <w:szCs w:val="20"/>
                        </w:rPr>
                        <w:t xml:space="preserve">Power </w:t>
                      </w:r>
                      <w:proofErr w:type="spellStart"/>
                      <w:r w:rsidRPr="00B76E3D">
                        <w:rPr>
                          <w:i/>
                          <w:sz w:val="20"/>
                          <w:szCs w:val="20"/>
                        </w:rPr>
                        <w:t>Programme</w:t>
                      </w:r>
                      <w:proofErr w:type="spellEnd"/>
                      <w:r w:rsidRPr="00B76E3D">
                        <w:rPr>
                          <w:i/>
                          <w:sz w:val="20"/>
                          <w:szCs w:val="20"/>
                        </w:rPr>
                        <w:t>.</w:t>
                      </w:r>
                      <w:r>
                        <w:rPr>
                          <w:i/>
                          <w:sz w:val="20"/>
                          <w:szCs w:val="20"/>
                        </w:rPr>
                        <w:t xml:space="preserve"> </w:t>
                      </w:r>
                    </w:p>
                  </w:txbxContent>
                </v:textbox>
                <w10:wrap type="square"/>
              </v:shape>
            </w:pict>
          </mc:Fallback>
        </mc:AlternateContent>
      </w:r>
      <w:r w:rsidRPr="00BE0E43">
        <w:rPr>
          <w:noProof/>
          <w:highlight w:val="yellow"/>
          <w:rPrChange w:id="61" w:author="Unknown">
            <w:rPr>
              <w:noProof/>
            </w:rPr>
          </w:rPrChange>
        </w:rPr>
        <w:drawing>
          <wp:anchor distT="0" distB="0" distL="114300" distR="114300" simplePos="0" relativeHeight="251665408" behindDoc="0" locked="0" layoutInCell="1" allowOverlap="1" wp14:anchorId="0E3CEF16" wp14:editId="183DA293">
            <wp:simplePos x="0" y="0"/>
            <wp:positionH relativeFrom="margin">
              <wp:posOffset>2514600</wp:posOffset>
            </wp:positionH>
            <wp:positionV relativeFrom="margin">
              <wp:posOffset>5417820</wp:posOffset>
            </wp:positionV>
            <wp:extent cx="2791460" cy="196278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P_T_dam_top-down_view.jpg"/>
                    <pic:cNvPicPr/>
                  </pic:nvPicPr>
                  <pic:blipFill>
                    <a:blip r:embed="rId12">
                      <a:extLst>
                        <a:ext uri="{28A0092B-C50C-407E-A947-70E740481C1C}">
                          <a14:useLocalDpi xmlns:a14="http://schemas.microsoft.com/office/drawing/2010/main" val="0"/>
                        </a:ext>
                      </a:extLst>
                    </a:blip>
                    <a:stretch>
                      <a:fillRect/>
                    </a:stretch>
                  </pic:blipFill>
                  <pic:spPr>
                    <a:xfrm>
                      <a:off x="0" y="0"/>
                      <a:ext cx="2791460" cy="1962785"/>
                    </a:xfrm>
                    <a:prstGeom prst="rect">
                      <a:avLst/>
                    </a:prstGeom>
                  </pic:spPr>
                </pic:pic>
              </a:graphicData>
            </a:graphic>
          </wp:anchor>
        </w:drawing>
      </w:r>
      <w:r w:rsidR="00A77C99" w:rsidRPr="00BE0E43">
        <w:rPr>
          <w:highlight w:val="yellow"/>
          <w:rPrChange w:id="62" w:author="Amber Dahlin" w:date="2014-06-29T08:45:00Z">
            <w:rPr/>
          </w:rPrChange>
        </w:rPr>
        <w:t xml:space="preserve">Dynamic tidal power (DTP) </w:t>
      </w:r>
      <w:r w:rsidR="0078340F" w:rsidRPr="00BE0E43">
        <w:rPr>
          <w:highlight w:val="yellow"/>
          <w:rPrChange w:id="63" w:author="Amber Dahlin" w:date="2014-06-29T08:45:00Z">
            <w:rPr/>
          </w:rPrChange>
        </w:rPr>
        <w:t>plant</w:t>
      </w:r>
      <w:r w:rsidR="0078340F">
        <w:t xml:space="preserve"> may</w:t>
      </w:r>
      <w:r w:rsidR="00A77C99">
        <w:t xml:space="preserve"> be</w:t>
      </w:r>
      <w:r w:rsidR="0078340F">
        <w:t xml:space="preserve"> seen</w:t>
      </w:r>
      <w:r w:rsidR="00A77C99">
        <w:t xml:space="preserve"> as the most eff</w:t>
      </w:r>
      <w:r w:rsidR="0078340F">
        <w:t>icient method for harnessing tidal energy. It is important to note that the mechanics behind DTP are currently a theory as a</w:t>
      </w:r>
      <w:r w:rsidR="00A77C99">
        <w:t xml:space="preserve"> proposed idea. It consists of harnessing the interaction between potential and kinetic energy in a coast or ocean. The proposed idea is to construct long dams with the length of around 40km perpendicular to the coast and into the ocean (see </w:t>
      </w:r>
      <w:r w:rsidR="0067583F">
        <w:t>figure 3</w:t>
      </w:r>
      <w:r w:rsidR="00A77C99">
        <w:t xml:space="preserve">). </w:t>
      </w:r>
      <w:ins w:id="64" w:author="Nishesh Shukla" w:date="2014-07-03T15:12:00Z">
        <w:r w:rsidR="00352EEE">
          <w:t>(</w:t>
        </w:r>
        <w:r w:rsidR="00352EEE" w:rsidRPr="00333E7A">
          <w:rPr>
            <w:rFonts w:cs="Times New Roman"/>
          </w:rPr>
          <w:t>"Tidal Power</w:t>
        </w:r>
        <w:r w:rsidR="00352EEE">
          <w:rPr>
            <w:rFonts w:cs="Times New Roman"/>
          </w:rPr>
          <w:t xml:space="preserve">”) </w:t>
        </w:r>
      </w:ins>
      <w:r w:rsidR="00A77C99">
        <w:t xml:space="preserve">This involves combining the kinetic energy of the tide as it passes </w:t>
      </w:r>
      <w:r w:rsidR="00A77C99">
        <w:lastRenderedPageBreak/>
        <w:t xml:space="preserve">through the turbines as well as the potential energy from a higher side to the lower side of the dam; as show in </w:t>
      </w:r>
      <w:r w:rsidR="00A22698">
        <w:t>figure 3</w:t>
      </w:r>
      <w:r w:rsidR="00A77C99">
        <w:t xml:space="preserve">, the higher level of water is displayed in red and the lower level of water is displayed in blue. </w:t>
      </w:r>
      <w:del w:id="65" w:author="Nishesh Shukla" w:date="2014-07-03T14:48:00Z">
        <w:r w:rsidR="00A77C99" w:rsidRPr="00BE0E43" w:rsidDel="004F5EF4">
          <w:rPr>
            <w:highlight w:val="yellow"/>
            <w:rPrChange w:id="66" w:author="Amber Dahlin" w:date="2014-06-29T08:46:00Z">
              <w:rPr/>
            </w:rPrChange>
          </w:rPr>
          <w:delText xml:space="preserve">Since the </w:delText>
        </w:r>
      </w:del>
      <w:ins w:id="67" w:author="Nishesh Shukla" w:date="2014-07-03T14:48:00Z">
        <w:r w:rsidR="004F5EF4">
          <w:rPr>
            <w:highlight w:val="yellow"/>
          </w:rPr>
          <w:t>T</w:t>
        </w:r>
      </w:ins>
      <w:del w:id="68" w:author="Nishesh Shukla" w:date="2014-07-03T14:48:00Z">
        <w:r w:rsidR="00A77C99" w:rsidRPr="00BE0E43" w:rsidDel="004F5EF4">
          <w:rPr>
            <w:highlight w:val="yellow"/>
            <w:rPrChange w:id="69" w:author="Amber Dahlin" w:date="2014-06-29T08:46:00Z">
              <w:rPr/>
            </w:rPrChange>
          </w:rPr>
          <w:delText>t</w:delText>
        </w:r>
      </w:del>
      <w:r w:rsidR="00A77C99" w:rsidRPr="00BE0E43">
        <w:rPr>
          <w:highlight w:val="yellow"/>
          <w:rPrChange w:id="70" w:author="Amber Dahlin" w:date="2014-06-29T08:46:00Z">
            <w:rPr/>
          </w:rPrChange>
        </w:rPr>
        <w:t>ides</w:t>
      </w:r>
      <w:ins w:id="71" w:author="Nishesh Shukla" w:date="2014-07-03T14:48:00Z">
        <w:r w:rsidR="004F5EF4">
          <w:rPr>
            <w:highlight w:val="yellow"/>
          </w:rPr>
          <w:t xml:space="preserve"> of the ocean can only</w:t>
        </w:r>
      </w:ins>
      <w:r w:rsidR="00A77C99" w:rsidRPr="00BE0E43">
        <w:rPr>
          <w:highlight w:val="yellow"/>
          <w:rPrChange w:id="72" w:author="Amber Dahlin" w:date="2014-06-29T08:46:00Z">
            <w:rPr/>
          </w:rPrChange>
        </w:rPr>
        <w:t xml:space="preserve"> flow </w:t>
      </w:r>
      <w:ins w:id="73" w:author="Nishesh Shukla" w:date="2014-07-03T14:48:00Z">
        <w:r w:rsidR="004F5EF4">
          <w:rPr>
            <w:highlight w:val="yellow"/>
          </w:rPr>
          <w:t>in one</w:t>
        </w:r>
      </w:ins>
      <w:del w:id="74" w:author="Nishesh Shukla" w:date="2014-07-03T14:48:00Z">
        <w:r w:rsidR="00A77C99" w:rsidRPr="00BE0E43" w:rsidDel="004F5EF4">
          <w:rPr>
            <w:highlight w:val="yellow"/>
            <w:rPrChange w:id="75" w:author="Amber Dahlin" w:date="2014-06-29T08:46:00Z">
              <w:rPr/>
            </w:rPrChange>
          </w:rPr>
          <w:delText>only one</w:delText>
        </w:r>
      </w:del>
      <w:r w:rsidR="00A77C99" w:rsidRPr="00BE0E43">
        <w:rPr>
          <w:highlight w:val="yellow"/>
          <w:rPrChange w:id="76" w:author="Amber Dahlin" w:date="2014-06-29T08:46:00Z">
            <w:rPr/>
          </w:rPrChange>
        </w:rPr>
        <w:t xml:space="preserve"> direction</w:t>
      </w:r>
      <w:ins w:id="77" w:author="Nishesh Shukla" w:date="2014-07-03T14:49:00Z">
        <w:r w:rsidR="004F5EF4">
          <w:rPr>
            <w:highlight w:val="yellow"/>
          </w:rPr>
          <w:t xml:space="preserve"> at a </w:t>
        </w:r>
      </w:ins>
      <w:del w:id="78" w:author="Nishesh Shukla" w:date="2014-07-03T14:49:00Z">
        <w:r w:rsidR="00A77C99" w:rsidRPr="00BE0E43" w:rsidDel="004F5EF4">
          <w:rPr>
            <w:highlight w:val="yellow"/>
            <w:rPrChange w:id="79" w:author="Amber Dahlin" w:date="2014-06-29T08:46:00Z">
              <w:rPr/>
            </w:rPrChange>
          </w:rPr>
          <w:delText>, such as</w:delText>
        </w:r>
        <w:r w:rsidR="00A77C99" w:rsidDel="004F5EF4">
          <w:delText xml:space="preserve"> during</w:delText>
        </w:r>
      </w:del>
      <w:ins w:id="80" w:author="Nishesh Shukla" w:date="2014-07-03T14:49:00Z">
        <w:r w:rsidR="004F5EF4">
          <w:rPr>
            <w:highlight w:val="yellow"/>
          </w:rPr>
          <w:t>time, during</w:t>
        </w:r>
      </w:ins>
      <w:r w:rsidR="00A77C99">
        <w:t xml:space="preserve"> the day the tides flow in one direction and during the night they flow in the opposite direction. </w:t>
      </w:r>
      <w:r w:rsidR="00A22698">
        <w:t>In</w:t>
      </w:r>
      <w:r w:rsidR="00A77C99">
        <w:t xml:space="preserve"> order to acquire maximum efficiency and possibly prevent</w:t>
      </w:r>
      <w:ins w:id="81" w:author="Nishesh Shukla" w:date="2014-07-03T14:48:00Z">
        <w:r w:rsidR="004F5EF4">
          <w:rPr>
            <w:highlight w:val="yellow"/>
          </w:rPr>
          <w:t xml:space="preserve"> </w:t>
        </w:r>
      </w:ins>
      <w:del w:id="82" w:author="Nishesh Shukla" w:date="2014-07-03T14:48:00Z">
        <w:r w:rsidR="00A77C99" w:rsidRPr="00BE0E43" w:rsidDel="004F5EF4">
          <w:rPr>
            <w:highlight w:val="yellow"/>
            <w:rPrChange w:id="83" w:author="Amber Dahlin" w:date="2014-06-29T08:46:00Z">
              <w:rPr/>
            </w:rPrChange>
          </w:rPr>
          <w:delText>ing</w:delText>
        </w:r>
        <w:r w:rsidR="00A77C99" w:rsidDel="004F5EF4">
          <w:delText xml:space="preserve"> </w:delText>
        </w:r>
      </w:del>
      <w:r w:rsidR="00A77C99">
        <w:t>the destruction of normal turbines during the night, as the kinetic energy of a tide is strong enough to destroy the entire dam without a flow, bi-directional turbines are to be installed in such a dam. These turbines flow in both directions, converting the k</w:t>
      </w:r>
      <w:r w:rsidR="00A22698">
        <w:t>inetic energy into electricity. Harnessing the potential energy isn’t as difficult or complex</w:t>
      </w:r>
      <w:r w:rsidR="00A77C99">
        <w:t>.</w:t>
      </w:r>
      <w:ins w:id="84" w:author="Nishesh Shukla" w:date="2014-07-03T15:20:00Z">
        <w:r w:rsidR="00352EEE">
          <w:t xml:space="preserve"> (</w:t>
        </w:r>
        <w:r w:rsidR="00352EEE" w:rsidRPr="00DE36BF">
          <w:t xml:space="preserve">"Power </w:t>
        </w:r>
        <w:proofErr w:type="spellStart"/>
        <w:r w:rsidR="00352EEE" w:rsidRPr="00DE36BF">
          <w:t>Programme</w:t>
        </w:r>
        <w:proofErr w:type="spellEnd"/>
        <w:r w:rsidR="00352EEE" w:rsidRPr="00DE36BF">
          <w:t>."</w:t>
        </w:r>
        <w:r w:rsidR="00352EEE">
          <w:t>)</w:t>
        </w:r>
      </w:ins>
      <w:del w:id="85" w:author="Nishesh Shukla" w:date="2014-07-03T15:20:00Z">
        <w:r w:rsidR="00A77C99" w:rsidDel="00352EEE">
          <w:delText xml:space="preserve"> </w:delText>
        </w:r>
      </w:del>
    </w:p>
    <w:p w14:paraId="4818EDE8" w14:textId="61200777" w:rsidR="004F5EF4" w:rsidRDefault="00A77C99" w:rsidP="00A77C99">
      <w:pPr>
        <w:spacing w:line="480" w:lineRule="auto"/>
        <w:ind w:firstLine="720"/>
        <w:rPr>
          <w:ins w:id="86" w:author="Nishesh Shukla" w:date="2014-07-03T14:54:00Z"/>
        </w:rPr>
      </w:pPr>
      <w:r>
        <w:t>The construction alone contains a side effect, due to the long dam of around 40km in length; it disrupts, or influences, the horizontal tidal movement allowing two sides of the dam with different water levels creating potential energy. Even though it is theoretical, the DTP plant can generate approximately 30TWh, annually. There is a linear relationship between the length of the dam and the power generate</w:t>
      </w:r>
      <w:ins w:id="87" w:author="Nishesh Shukla" w:date="2014-07-03T14:50:00Z">
        <w:r w:rsidR="004F5EF4">
          <w:t xml:space="preserve">d; </w:t>
        </w:r>
      </w:ins>
      <w:del w:id="88" w:author="Nishesh Shukla" w:date="2014-07-03T14:49:00Z">
        <w:r w:rsidDel="004F5EF4">
          <w:delText>d</w:delText>
        </w:r>
        <w:r w:rsidRPr="009D3F5D" w:rsidDel="004F5EF4">
          <w:rPr>
            <w:highlight w:val="yellow"/>
            <w:rPrChange w:id="89" w:author="Amber Dahlin" w:date="2014-06-29T08:47:00Z">
              <w:rPr/>
            </w:rPrChange>
          </w:rPr>
          <w:delText>,</w:delText>
        </w:r>
        <w:r w:rsidDel="004F5EF4">
          <w:delText xml:space="preserve"> </w:delText>
        </w:r>
      </w:del>
      <w:r>
        <w:t xml:space="preserve">the longer the dam the more power generated by it. An average person consumes around 6800kWh </w:t>
      </w:r>
      <w:del w:id="90" w:author="Nishesh Shukla" w:date="2014-07-03T14:51:00Z">
        <w:r w:rsidDel="004F5EF4">
          <w:delText>annually</w:delText>
        </w:r>
        <w:commentRangeStart w:id="91"/>
        <w:r w:rsidDel="004F5EF4">
          <w:delText>,</w:delText>
        </w:r>
      </w:del>
      <w:ins w:id="92" w:author="Nishesh Shukla" w:date="2014-07-03T14:51:00Z">
        <w:r w:rsidR="004F5EF4">
          <w:t>annually, supplying energy, on average, to 4 million people</w:t>
        </w:r>
      </w:ins>
      <w:del w:id="93" w:author="Nishesh Shukla" w:date="2014-07-03T14:51:00Z">
        <w:r w:rsidDel="004F5EF4">
          <w:delText xml:space="preserve"> resulting that the DTP plant can supply </w:delText>
        </w:r>
        <w:commentRangeEnd w:id="91"/>
        <w:r w:rsidR="009D3F5D" w:rsidDel="004F5EF4">
          <w:rPr>
            <w:rStyle w:val="CommentReference"/>
          </w:rPr>
          <w:commentReference w:id="91"/>
        </w:r>
        <w:r w:rsidDel="004F5EF4">
          <w:delText>energy, on average, to 4 million people.</w:delText>
        </w:r>
      </w:del>
      <w:r>
        <w:t xml:space="preserve"> </w:t>
      </w:r>
      <w:ins w:id="94" w:author="Nishesh Shukla" w:date="2014-07-03T15:12:00Z">
        <w:r w:rsidR="00352EEE">
          <w:t xml:space="preserve"> (</w:t>
        </w:r>
        <w:r w:rsidR="00352EEE">
          <w:rPr>
            <w:rFonts w:cs="Times New Roman"/>
          </w:rPr>
          <w:t>"Tidal Power</w:t>
        </w:r>
        <w:r w:rsidR="00352EEE" w:rsidRPr="00333E7A">
          <w:rPr>
            <w:rFonts w:cs="Times New Roman"/>
          </w:rPr>
          <w:t>"</w:t>
        </w:r>
        <w:r w:rsidR="00352EEE">
          <w:rPr>
            <w:rFonts w:cs="Times New Roman"/>
          </w:rPr>
          <w:t>)</w:t>
        </w:r>
      </w:ins>
    </w:p>
    <w:p w14:paraId="556B397B" w14:textId="7F6BC31B" w:rsidR="00A77C99" w:rsidRDefault="00A77C99" w:rsidP="00A77C99">
      <w:pPr>
        <w:spacing w:line="480" w:lineRule="auto"/>
        <w:ind w:firstLine="720"/>
      </w:pPr>
      <w:r>
        <w:t xml:space="preserve">The potential for such a project is very high as there are numerous locations where such a DTP plant can be constructed. However after the proposal of the DTP plant in 1997 (made by </w:t>
      </w:r>
      <w:proofErr w:type="spellStart"/>
      <w:r>
        <w:t>Kees</w:t>
      </w:r>
      <w:proofErr w:type="spellEnd"/>
      <w:r>
        <w:t xml:space="preserve"> </w:t>
      </w:r>
      <w:proofErr w:type="spellStart"/>
      <w:r>
        <w:t>Hulsbergen</w:t>
      </w:r>
      <w:proofErr w:type="spellEnd"/>
      <w:r>
        <w:t xml:space="preserve"> and Rob </w:t>
      </w:r>
      <w:proofErr w:type="spellStart"/>
      <w:r>
        <w:t>Steijn</w:t>
      </w:r>
      <w:proofErr w:type="spellEnd"/>
      <w:r>
        <w:t xml:space="preserve">, Dutch engineers), the project has never been executed due to the raw </w:t>
      </w:r>
      <w:commentRangeStart w:id="95"/>
      <w:r>
        <w:t>tidal</w:t>
      </w:r>
      <w:commentRangeEnd w:id="95"/>
      <w:r w:rsidR="00885BA5">
        <w:rPr>
          <w:rStyle w:val="CommentReference"/>
        </w:rPr>
        <w:commentReference w:id="95"/>
      </w:r>
      <w:r>
        <w:t xml:space="preserve"> energy itself. Theoretically we </w:t>
      </w:r>
      <w:r>
        <w:lastRenderedPageBreak/>
        <w:t xml:space="preserve">contain the technology to construct a DTP plant, however, the energy contained by Earth’s tides is unpredictable. The most likely flaw in this project is the sheer force of the tides destroying the 40km long dam due to unpredictable gravitational occurrences between the moon and sun, and earth’s rotation. Nevertheless, this project can be the key to harnessing an enormous amount of tidal energy. </w:t>
      </w:r>
    </w:p>
    <w:p w14:paraId="0D891428" w14:textId="55C76107" w:rsidR="00A77C99" w:rsidRDefault="00352EEE" w:rsidP="00A77C99">
      <w:pPr>
        <w:spacing w:line="480" w:lineRule="auto"/>
        <w:ind w:firstLine="720"/>
      </w:pPr>
      <w:r>
        <w:rPr>
          <w:noProof/>
        </w:rPr>
        <mc:AlternateContent>
          <mc:Choice Requires="wps">
            <w:drawing>
              <wp:anchor distT="0" distB="0" distL="114300" distR="114300" simplePos="0" relativeHeight="251681792" behindDoc="0" locked="0" layoutInCell="1" allowOverlap="1" wp14:anchorId="0EE84D42" wp14:editId="42D1A909">
                <wp:simplePos x="0" y="0"/>
                <wp:positionH relativeFrom="column">
                  <wp:posOffset>-114300</wp:posOffset>
                </wp:positionH>
                <wp:positionV relativeFrom="paragraph">
                  <wp:posOffset>2259965</wp:posOffset>
                </wp:positionV>
                <wp:extent cx="2857500" cy="3873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5750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78C96" w14:textId="77777777" w:rsidR="009C6C20" w:rsidRDefault="009C6C20" w:rsidP="0039567E">
                            <w:pPr>
                              <w:jc w:val="center"/>
                              <w:rPr>
                                <w:i/>
                                <w:sz w:val="20"/>
                                <w:szCs w:val="20"/>
                              </w:rPr>
                            </w:pPr>
                            <w:r>
                              <w:rPr>
                                <w:i/>
                                <w:sz w:val="20"/>
                                <w:szCs w:val="20"/>
                              </w:rPr>
                              <w:t xml:space="preserve">Figure 4.1. </w:t>
                            </w:r>
                            <w:proofErr w:type="gramStart"/>
                            <w:r w:rsidRPr="00FA56E8">
                              <w:rPr>
                                <w:i/>
                                <w:sz w:val="20"/>
                                <w:szCs w:val="20"/>
                              </w:rPr>
                              <w:t>TEC underwater turbine flow diagram</w:t>
                            </w:r>
                            <w:r>
                              <w:rPr>
                                <w:i/>
                                <w:sz w:val="20"/>
                                <w:szCs w:val="20"/>
                              </w:rPr>
                              <w:t>.</w:t>
                            </w:r>
                            <w:proofErr w:type="gramEnd"/>
                          </w:p>
                          <w:p w14:paraId="78E94070" w14:textId="77777777" w:rsidR="009C6C20" w:rsidRPr="00FA56E8" w:rsidRDefault="009C6C20" w:rsidP="0039567E">
                            <w:pPr>
                              <w:jc w:val="center"/>
                              <w:rPr>
                                <w:i/>
                                <w:sz w:val="20"/>
                                <w:szCs w:val="20"/>
                              </w:rPr>
                            </w:pPr>
                            <w:r>
                              <w:rPr>
                                <w:i/>
                                <w:sz w:val="20"/>
                                <w:szCs w:val="20"/>
                              </w:rPr>
                              <w:t>Source:</w:t>
                            </w:r>
                            <w:r w:rsidRPr="00B76E3D">
                              <w:t xml:space="preserve"> </w:t>
                            </w:r>
                            <w:r w:rsidRPr="00B76E3D">
                              <w:rPr>
                                <w:i/>
                                <w:sz w:val="20"/>
                                <w:szCs w:val="20"/>
                              </w:rPr>
                              <w:t>Alternative Energy: Tidal Energy</w:t>
                            </w:r>
                            <w:r w:rsidRPr="00DE36BF">
                              <w:t xml:space="preserve"> Diagram</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8.95pt;margin-top:177.95pt;width:225pt;height: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" filled="f" stroked="f">
                <v:textbox>
                  <w:txbxContent>
                    <w:p w14:paraId="69478C96" w14:textId="77777777" w:rsidR="009C6C20" w:rsidRDefault="009C6C20" w:rsidP="0039567E">
                      <w:pPr>
                        <w:jc w:val="center"/>
                        <w:rPr>
                          <w:i/>
                          <w:sz w:val="20"/>
                          <w:szCs w:val="20"/>
                        </w:rPr>
                      </w:pPr>
                      <w:r>
                        <w:rPr>
                          <w:i/>
                          <w:sz w:val="20"/>
                          <w:szCs w:val="20"/>
                        </w:rPr>
                        <w:t xml:space="preserve">Figure 4.1. </w:t>
                      </w:r>
                      <w:proofErr w:type="gramStart"/>
                      <w:r w:rsidRPr="00FA56E8">
                        <w:rPr>
                          <w:i/>
                          <w:sz w:val="20"/>
                          <w:szCs w:val="20"/>
                        </w:rPr>
                        <w:t>TEC underwater turbine flow diagram</w:t>
                      </w:r>
                      <w:r>
                        <w:rPr>
                          <w:i/>
                          <w:sz w:val="20"/>
                          <w:szCs w:val="20"/>
                        </w:rPr>
                        <w:t>.</w:t>
                      </w:r>
                      <w:proofErr w:type="gramEnd"/>
                    </w:p>
                    <w:p w14:paraId="78E94070" w14:textId="77777777" w:rsidR="009C6C20" w:rsidRPr="00FA56E8" w:rsidRDefault="009C6C20" w:rsidP="0039567E">
                      <w:pPr>
                        <w:jc w:val="center"/>
                        <w:rPr>
                          <w:i/>
                          <w:sz w:val="20"/>
                          <w:szCs w:val="20"/>
                        </w:rPr>
                      </w:pPr>
                      <w:r>
                        <w:rPr>
                          <w:i/>
                          <w:sz w:val="20"/>
                          <w:szCs w:val="20"/>
                        </w:rPr>
                        <w:t>Source:</w:t>
                      </w:r>
                      <w:r w:rsidRPr="00B76E3D">
                        <w:t xml:space="preserve"> </w:t>
                      </w:r>
                      <w:r w:rsidRPr="00B76E3D">
                        <w:rPr>
                          <w:i/>
                          <w:sz w:val="20"/>
                          <w:szCs w:val="20"/>
                        </w:rPr>
                        <w:t>Alternative Energy: Tidal Energy</w:t>
                      </w:r>
                      <w:r w:rsidRPr="00DE36BF">
                        <w:t xml:space="preserve"> Diagram</w:t>
                      </w:r>
                      <w:r>
                        <w:rPr>
                          <w:i/>
                          <w:sz w:val="20"/>
                          <w:szCs w:val="20"/>
                        </w:rPr>
                        <w:t xml:space="preserve"> </w:t>
                      </w:r>
                    </w:p>
                  </w:txbxContent>
                </v:textbox>
                <w10:wrap type="square"/>
              </v:shape>
            </w:pict>
          </mc:Fallback>
        </mc:AlternateContent>
      </w:r>
      <w:r>
        <w:rPr>
          <w:noProof/>
        </w:rPr>
        <w:drawing>
          <wp:anchor distT="0" distB="0" distL="114300" distR="114300" simplePos="0" relativeHeight="251667456" behindDoc="0" locked="0" layoutInCell="1" allowOverlap="1" wp14:anchorId="2CFB08A1" wp14:editId="6079FC51">
            <wp:simplePos x="0" y="0"/>
            <wp:positionH relativeFrom="margin">
              <wp:posOffset>-114300</wp:posOffset>
            </wp:positionH>
            <wp:positionV relativeFrom="margin">
              <wp:posOffset>1874520</wp:posOffset>
            </wp:positionV>
            <wp:extent cx="2795905" cy="2171700"/>
            <wp:effectExtent l="0" t="0" r="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93.gif"/>
                    <pic:cNvPicPr/>
                  </pic:nvPicPr>
                  <pic:blipFill>
                    <a:blip r:embed="rId13">
                      <a:extLst>
                        <a:ext uri="{28A0092B-C50C-407E-A947-70E740481C1C}">
                          <a14:useLocalDpi xmlns:a14="http://schemas.microsoft.com/office/drawing/2010/main" val="0"/>
                        </a:ext>
                      </a:extLst>
                    </a:blip>
                    <a:stretch>
                      <a:fillRect/>
                    </a:stretch>
                  </pic:blipFill>
                  <pic:spPr>
                    <a:xfrm>
                      <a:off x="0" y="0"/>
                      <a:ext cx="2795905" cy="2171700"/>
                    </a:xfrm>
                    <a:prstGeom prst="rect">
                      <a:avLst/>
                    </a:prstGeom>
                  </pic:spPr>
                </pic:pic>
              </a:graphicData>
            </a:graphic>
            <wp14:sizeRelH relativeFrom="page">
              <wp14:pctWidth>0</wp14:pctWidth>
            </wp14:sizeRelH>
            <wp14:sizeRelV relativeFrom="page">
              <wp14:pctHeight>0</wp14:pctHeight>
            </wp14:sizeRelV>
          </wp:anchor>
        </w:drawing>
      </w:r>
      <w:r w:rsidR="00A77C99">
        <w:t>Tidal stream generator or Tidal energy converter (TEC) is a method of acquiring energy similar to wind energy. Instead of having wind turbines in the air, they are held under water to allow the flow and water current/tides to spin the turbines to generate tidal energy (</w:t>
      </w:r>
      <w:r w:rsidR="0067583F">
        <w:t>see figure 4.1). This construct</w:t>
      </w:r>
      <w:r w:rsidR="00A77C99">
        <w:t xml:space="preserve"> is the least expensive and is the most common method used to harness tidal energy. Due to the fa</w:t>
      </w:r>
      <w:r w:rsidR="0067583F">
        <w:t>ct that water density is approximately</w:t>
      </w:r>
      <w:r w:rsidR="00A77C99">
        <w:t xml:space="preserve"> 800 times more than that of wind, the power generated by a TEC is far greater than that of wind turbines. However due to the weight of the turbines (more weight, more strength of the turbine), the water speed must be at least 2 knots, or 1 m/s, in order for the TEC to create energy. If the water speed is around 4 or 6 knots, then the TEC can generate up to 4 times the energy generated by wind turbines.</w:t>
      </w:r>
      <w:ins w:id="96" w:author="Nishesh Shukla" w:date="2014-07-03T15:15:00Z">
        <w:r>
          <w:t xml:space="preserve"> (</w:t>
        </w:r>
        <w:r w:rsidRPr="00333E7A">
          <w:rPr>
            <w:rFonts w:cs="Times New Roman"/>
          </w:rPr>
          <w:t>"Tidal Power</w:t>
        </w:r>
        <w:r>
          <w:rPr>
            <w:rFonts w:cs="Times New Roman"/>
          </w:rPr>
          <w:t>”)</w:t>
        </w:r>
      </w:ins>
      <w:r w:rsidR="00A77C99">
        <w:t xml:space="preserve"> Even though this happens to be a low cost generator of tidal energy, the turbines eventually start to bend due to the sheer force of the ocean/water currents, as a turbine can only harness up to 25% of </w:t>
      </w:r>
      <w:r w:rsidR="00A77C99">
        <w:lastRenderedPageBreak/>
        <w:t>the tidal energy</w:t>
      </w:r>
      <w:commentRangeStart w:id="97"/>
      <w:r w:rsidR="00A77C99">
        <w:t>.</w:t>
      </w:r>
      <w:ins w:id="98" w:author="Nishesh Shukla" w:date="2014-07-03T15:15:00Z">
        <w:r w:rsidRPr="00352EEE">
          <w:rPr>
            <w:rFonts w:cs="Times New Roman"/>
          </w:rPr>
          <w:t xml:space="preserve"> </w:t>
        </w:r>
        <w:r>
          <w:rPr>
            <w:rFonts w:cs="Times New Roman"/>
          </w:rPr>
          <w:t>("Renewable Energy</w:t>
        </w:r>
        <w:r w:rsidRPr="00333E7A">
          <w:rPr>
            <w:rFonts w:cs="Times New Roman"/>
          </w:rPr>
          <w:t>"</w:t>
        </w:r>
        <w:r>
          <w:rPr>
            <w:rFonts w:cs="Times New Roman"/>
          </w:rPr>
          <w:t>)</w:t>
        </w:r>
      </w:ins>
      <w:r w:rsidR="00A77C99">
        <w:t xml:space="preserve"> In order to determine the amount of power a turbine can construct,</w:t>
      </w:r>
      <w:r w:rsidR="0067583F">
        <w:t xml:space="preserve"> a formula was derived as shown below:</w:t>
      </w:r>
      <w:commentRangeEnd w:id="97"/>
      <w:r w:rsidR="009D3F5D">
        <w:rPr>
          <w:rStyle w:val="CommentReference"/>
        </w:rPr>
        <w:commentReference w:id="97"/>
      </w:r>
    </w:p>
    <w:p w14:paraId="759A7410" w14:textId="77777777" w:rsidR="00DC68BE" w:rsidRDefault="00DC68BE" w:rsidP="00DC68BE"/>
    <w:p w14:paraId="41637C74" w14:textId="77777777" w:rsidR="00DC68BE" w:rsidRPr="00DC68BE" w:rsidRDefault="00DC68BE" w:rsidP="00DC68BE">
      <m:oMathPara>
        <m:oMathParaPr>
          <m:jc m:val="left"/>
        </m:oMathPara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ρAV</m:t>
                  </m:r>
                </m:e>
                <m:sup>
                  <m:r>
                    <w:rPr>
                      <w:rFonts w:ascii="Cambria Math" w:hAnsi="Cambria Math"/>
                    </w:rPr>
                    <m:t>3</m:t>
                  </m:r>
                </m:sup>
              </m:sSup>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20AA44AF" w14:textId="77777777" w:rsidR="00DC68BE" w:rsidRDefault="00DC68BE" w:rsidP="00DC68BE"/>
    <w:p w14:paraId="3F19BF8C" w14:textId="77777777" w:rsidR="00DC68BE" w:rsidRPr="00FA56E8" w:rsidRDefault="00DC68BE" w:rsidP="00DC68BE">
      <w:pPr>
        <w:rPr>
          <w:i/>
        </w:rPr>
      </w:pPr>
      <w:r w:rsidRPr="00FA56E8">
        <w:rPr>
          <w:i/>
        </w:rPr>
        <w:t xml:space="preserve">Where </w:t>
      </w:r>
    </w:p>
    <w:p w14:paraId="59D62CC2" w14:textId="77777777" w:rsidR="00DC68BE" w:rsidRPr="00FA56E8" w:rsidRDefault="00DC68BE" w:rsidP="00DC68BE">
      <w:pPr>
        <w:rPr>
          <w:i/>
        </w:rPr>
      </w:pPr>
      <w:proofErr w:type="spellStart"/>
      <w:r w:rsidRPr="00FA56E8">
        <w:rPr>
          <w:i/>
        </w:rPr>
        <w:t>C</w:t>
      </w:r>
      <w:r w:rsidRPr="00FA56E8">
        <w:rPr>
          <w:i/>
          <w:vertAlign w:val="subscript"/>
        </w:rPr>
        <w:t>p</w:t>
      </w:r>
      <w:proofErr w:type="spellEnd"/>
      <w:r w:rsidRPr="00FA56E8">
        <w:rPr>
          <w:i/>
        </w:rPr>
        <w:t>: Turbine power coefficient</w:t>
      </w:r>
    </w:p>
    <w:p w14:paraId="087FF296" w14:textId="77777777" w:rsidR="00DC68BE" w:rsidRPr="00FA56E8" w:rsidRDefault="00DC68BE" w:rsidP="00DC68BE">
      <w:pPr>
        <w:rPr>
          <w:i/>
        </w:rPr>
      </w:pPr>
      <w:r w:rsidRPr="00FA56E8">
        <w:rPr>
          <w:i/>
        </w:rPr>
        <w:t>P: Power generated (watts)</w:t>
      </w:r>
    </w:p>
    <w:p w14:paraId="2F8A0B62" w14:textId="77777777" w:rsidR="00DC68BE" w:rsidRPr="00FA56E8" w:rsidRDefault="00DC68BE" w:rsidP="00DC68BE">
      <w:pPr>
        <w:rPr>
          <w:i/>
        </w:rPr>
      </w:pPr>
      <m:oMath>
        <m:r>
          <w:rPr>
            <w:rFonts w:ascii="Cambria Math" w:hAnsi="Cambria Math"/>
          </w:rPr>
          <m:t>ρ</m:t>
        </m:r>
      </m:oMath>
      <w:r w:rsidRPr="00FA56E8">
        <w:rPr>
          <w:i/>
        </w:rPr>
        <w:t>: The density of water (1027kg/m</w:t>
      </w:r>
      <w:r w:rsidRPr="00FA56E8">
        <w:rPr>
          <w:i/>
          <w:vertAlign w:val="superscript"/>
        </w:rPr>
        <w:t>3</w:t>
      </w:r>
      <w:r w:rsidRPr="00FA56E8">
        <w:rPr>
          <w:i/>
        </w:rPr>
        <w:t>)</w:t>
      </w:r>
    </w:p>
    <w:p w14:paraId="5DE36C7E" w14:textId="77777777" w:rsidR="00DC68BE" w:rsidRPr="00FA56E8" w:rsidRDefault="00DC68BE" w:rsidP="00DC68BE">
      <w:pPr>
        <w:rPr>
          <w:i/>
        </w:rPr>
      </w:pPr>
      <w:r w:rsidRPr="00FA56E8">
        <w:rPr>
          <w:i/>
        </w:rPr>
        <w:t>A: The sweep area of the turbine (m</w:t>
      </w:r>
      <w:r w:rsidRPr="00FA56E8">
        <w:rPr>
          <w:i/>
          <w:vertAlign w:val="superscript"/>
        </w:rPr>
        <w:t>2</w:t>
      </w:r>
      <w:r w:rsidRPr="00FA56E8">
        <w:rPr>
          <w:i/>
        </w:rPr>
        <w:t xml:space="preserve">) </w:t>
      </w:r>
    </w:p>
    <w:p w14:paraId="78C5F8F5" w14:textId="77777777" w:rsidR="00DC68BE" w:rsidRPr="00FA56E8" w:rsidRDefault="00DC68BE" w:rsidP="00DC68BE">
      <w:pPr>
        <w:rPr>
          <w:i/>
        </w:rPr>
      </w:pPr>
      <w:r w:rsidRPr="00FA56E8">
        <w:rPr>
          <w:i/>
        </w:rPr>
        <w:t xml:space="preserve">V: Velocity of the flow. </w:t>
      </w:r>
    </w:p>
    <w:p w14:paraId="5DECD161" w14:textId="77777777" w:rsidR="00DC68BE" w:rsidRDefault="00DC68BE" w:rsidP="00A77C99">
      <w:pPr>
        <w:spacing w:line="480" w:lineRule="auto"/>
      </w:pPr>
    </w:p>
    <w:p w14:paraId="6129522C" w14:textId="616532FE" w:rsidR="00DC68BE" w:rsidRDefault="00DC68BE" w:rsidP="0039567E">
      <w:pPr>
        <w:spacing w:line="480" w:lineRule="auto"/>
        <w:ind w:firstLine="720"/>
      </w:pPr>
      <w:r>
        <w:t xml:space="preserve">As </w:t>
      </w:r>
      <w:r w:rsidR="0067583F">
        <w:t>previously explained</w:t>
      </w:r>
      <w:r>
        <w:t>, each</w:t>
      </w:r>
      <w:r w:rsidR="0067583F">
        <w:t xml:space="preserve"> and every one of these methods </w:t>
      </w:r>
      <w:r>
        <w:t>of generating tidal energy contains a disadvantage and advantage. Due to the disadvantages, the harnessing of tidal energy is still in its prototype years. Some reasons are that it requires tremendous amounts of investments upfront, such as for the DTP plant. Generating power is not an issu</w:t>
      </w:r>
      <w:ins w:id="99" w:author="Nishesh Shukla" w:date="2014-07-03T14:56:00Z">
        <w:r w:rsidR="004F5EF4">
          <w:t>e.</w:t>
        </w:r>
      </w:ins>
      <w:del w:id="100" w:author="Nishesh Shukla" w:date="2014-07-03T14:56:00Z">
        <w:r w:rsidDel="004F5EF4">
          <w:delText>e</w:delText>
        </w:r>
        <w:r w:rsidRPr="009D3F5D" w:rsidDel="004F5EF4">
          <w:rPr>
            <w:highlight w:val="yellow"/>
            <w:rPrChange w:id="101" w:author="Amber Dahlin" w:date="2014-06-29T08:51:00Z">
              <w:rPr/>
            </w:rPrChange>
          </w:rPr>
          <w:delText>,</w:delText>
        </w:r>
      </w:del>
      <w:r>
        <w:t xml:space="preserve"> </w:t>
      </w:r>
      <w:ins w:id="102" w:author="Nishesh Shukla" w:date="2014-07-03T14:56:00Z">
        <w:r w:rsidR="004F5EF4">
          <w:t>B</w:t>
        </w:r>
      </w:ins>
      <w:del w:id="103" w:author="Nishesh Shukla" w:date="2014-07-03T14:56:00Z">
        <w:r w:rsidDel="004F5EF4">
          <w:delText>b</w:delText>
        </w:r>
      </w:del>
      <w:r>
        <w:t xml:space="preserve">y now it is common knowledge that the ocean can generate tremendous amount of energy, however, storing it still requires research. In addition it could potentially harm the marine animals and their migration to the ocean, such as with the </w:t>
      </w:r>
      <w:ins w:id="104" w:author="Nishesh Shukla" w:date="2014-07-03T14:55:00Z">
        <w:r w:rsidR="004F5EF4">
          <w:rPr>
            <w:highlight w:val="yellow"/>
          </w:rPr>
          <w:t>t</w:t>
        </w:r>
      </w:ins>
      <w:del w:id="105" w:author="Nishesh Shukla" w:date="2014-07-03T14:55:00Z">
        <w:r w:rsidRPr="00C334FE" w:rsidDel="004F5EF4">
          <w:rPr>
            <w:highlight w:val="yellow"/>
            <w:rPrChange w:id="106" w:author="Amber Dahlin" w:date="2014-06-29T09:06:00Z">
              <w:rPr/>
            </w:rPrChange>
          </w:rPr>
          <w:delText>T</w:delText>
        </w:r>
      </w:del>
      <w:r>
        <w:t>idal barrages in areas like bays. All these disadvantages lead to the fact that</w:t>
      </w:r>
      <w:ins w:id="107" w:author="Nishesh Shukla" w:date="2014-07-03T14:59:00Z">
        <w:r w:rsidR="004F5EF4">
          <w:t xml:space="preserve"> </w:t>
        </w:r>
      </w:ins>
      <w:del w:id="108" w:author="Nishesh Shukla" w:date="2014-07-03T14:59:00Z">
        <w:r w:rsidDel="004F5EF4">
          <w:delText xml:space="preserve"> </w:delText>
        </w:r>
        <w:r w:rsidRPr="00C334FE" w:rsidDel="004F5EF4">
          <w:rPr>
            <w:highlight w:val="yellow"/>
            <w:rPrChange w:id="109" w:author="Amber Dahlin" w:date="2014-06-29T09:07:00Z">
              <w:rPr/>
            </w:rPrChange>
          </w:rPr>
          <w:delText>in current day</w:delText>
        </w:r>
        <w:r w:rsidDel="004F5EF4">
          <w:delText xml:space="preserve">, </w:delText>
        </w:r>
      </w:del>
      <w:r>
        <w:t xml:space="preserve">there are </w:t>
      </w:r>
      <w:ins w:id="110" w:author="Nishesh Shukla" w:date="2014-07-03T14:59:00Z">
        <w:r w:rsidR="004F5EF4">
          <w:t xml:space="preserve">still </w:t>
        </w:r>
      </w:ins>
      <w:r>
        <w:t xml:space="preserve">only prototypes that harness tidal energy; there hasn’t been a large-scale production </w:t>
      </w:r>
      <w:commentRangeStart w:id="111"/>
      <w:r>
        <w:t>yet</w:t>
      </w:r>
      <w:commentRangeEnd w:id="111"/>
      <w:r w:rsidR="009D3F5D">
        <w:rPr>
          <w:rStyle w:val="CommentReference"/>
        </w:rPr>
        <w:commentReference w:id="111"/>
      </w:r>
      <w:r>
        <w:t xml:space="preserve">. </w:t>
      </w:r>
    </w:p>
    <w:p w14:paraId="09425D52" w14:textId="62DF9679" w:rsidR="00DC68BE" w:rsidRDefault="00DC68BE" w:rsidP="00DC68BE">
      <w:pPr>
        <w:spacing w:line="480" w:lineRule="auto"/>
      </w:pPr>
      <w:r>
        <w:tab/>
      </w:r>
      <w:commentRangeStart w:id="112"/>
      <w:r>
        <w:t>Tidal energy isn’t the only renewable energy that uses the 95.8% of Earth’s salt water; there is one other, wave energy</w:t>
      </w:r>
      <w:commentRangeEnd w:id="112"/>
      <w:r w:rsidR="00C334FE">
        <w:rPr>
          <w:rStyle w:val="CommentReference"/>
        </w:rPr>
        <w:commentReference w:id="112"/>
      </w:r>
      <w:r>
        <w:t xml:space="preserve">. Often there is confusion between wave energy and tidal energy as if they were the same </w:t>
      </w:r>
      <w:ins w:id="113" w:author="Nishesh Shukla" w:date="2014-07-03T14:59:00Z">
        <w:r w:rsidR="004F5EF4">
          <w:t>form of energy</w:t>
        </w:r>
      </w:ins>
      <w:del w:id="114" w:author="Nishesh Shukla" w:date="2014-07-03T14:59:00Z">
        <w:r w:rsidDel="004F5EF4">
          <w:delText>time</w:delText>
        </w:r>
      </w:del>
      <w:r>
        <w:t xml:space="preserve"> with</w:t>
      </w:r>
      <w:ins w:id="115" w:author="Nishesh Shukla" w:date="2014-07-03T14:59:00Z">
        <w:r w:rsidR="004F5EF4">
          <w:t xml:space="preserve"> a different </w:t>
        </w:r>
      </w:ins>
      <w:del w:id="116" w:author="Nishesh Shukla" w:date="2014-07-03T14:59:00Z">
        <w:r w:rsidDel="004F5EF4">
          <w:delText xml:space="preserve"> different </w:delText>
        </w:r>
      </w:del>
      <w:r>
        <w:t>nam</w:t>
      </w:r>
      <w:del w:id="117" w:author="Nishesh Shukla" w:date="2014-07-03T14:59:00Z">
        <w:r w:rsidDel="004F5EF4">
          <w:delText>e</w:delText>
        </w:r>
      </w:del>
      <w:ins w:id="118" w:author="Nishesh Shukla" w:date="2014-07-03T14:59:00Z">
        <w:r w:rsidR="004F5EF4">
          <w:t>e</w:t>
        </w:r>
      </w:ins>
      <w:ins w:id="119" w:author="Nishesh Shukla" w:date="2014-07-03T15:00:00Z">
        <w:r w:rsidR="004F5EF4">
          <w:t xml:space="preserve">. They happen to </w:t>
        </w:r>
      </w:ins>
      <w:del w:id="120" w:author="Nishesh Shukla" w:date="2014-07-03T14:59:00Z">
        <w:r w:rsidDel="004F5EF4">
          <w:delText>s</w:delText>
        </w:r>
      </w:del>
      <w:del w:id="121" w:author="Nishesh Shukla" w:date="2014-07-03T15:00:00Z">
        <w:r w:rsidRPr="00C334FE" w:rsidDel="004F5EF4">
          <w:rPr>
            <w:highlight w:val="yellow"/>
            <w:rPrChange w:id="122" w:author="Amber Dahlin" w:date="2014-06-29T09:08:00Z">
              <w:rPr/>
            </w:rPrChange>
          </w:rPr>
          <w:delText>, however they</w:delText>
        </w:r>
        <w:r w:rsidDel="004F5EF4">
          <w:delText xml:space="preserve"> </w:delText>
        </w:r>
      </w:del>
      <w:ins w:id="123" w:author="Nishesh Shukla" w:date="2014-07-03T15:00:00Z">
        <w:r w:rsidR="004F5EF4">
          <w:t>be co</w:t>
        </w:r>
      </w:ins>
      <w:del w:id="124" w:author="Nishesh Shukla" w:date="2014-07-03T15:00:00Z">
        <w:r w:rsidDel="004F5EF4">
          <w:delText>are co</w:delText>
        </w:r>
      </w:del>
      <w:r>
        <w:t xml:space="preserve">mpletely different from each other. Wave energy relies </w:t>
      </w:r>
      <w:r>
        <w:lastRenderedPageBreak/>
        <w:t xml:space="preserve">on the strength of the waves that are </w:t>
      </w:r>
      <w:r w:rsidRPr="00C334FE">
        <w:rPr>
          <w:highlight w:val="yellow"/>
          <w:rPrChange w:id="125" w:author="Amber Dahlin" w:date="2014-06-29T09:08:00Z">
            <w:rPr/>
          </w:rPrChange>
        </w:rPr>
        <w:t>generated by the height of the wav</w:t>
      </w:r>
      <w:ins w:id="126" w:author="Nishesh Shukla" w:date="2014-07-03T15:01:00Z">
        <w:r w:rsidR="00FE6B36">
          <w:rPr>
            <w:highlight w:val="yellow"/>
          </w:rPr>
          <w:t xml:space="preserve">e and by </w:t>
        </w:r>
      </w:ins>
      <w:del w:id="127" w:author="Nishesh Shukla" w:date="2014-07-03T15:00:00Z">
        <w:r w:rsidRPr="00C334FE" w:rsidDel="00FE6B36">
          <w:rPr>
            <w:highlight w:val="yellow"/>
            <w:rPrChange w:id="128" w:author="Amber Dahlin" w:date="2014-06-29T09:08:00Z">
              <w:rPr/>
            </w:rPrChange>
          </w:rPr>
          <w:delText>e, generated by</w:delText>
        </w:r>
        <w:r w:rsidDel="00FE6B36">
          <w:delText xml:space="preserve"> </w:delText>
        </w:r>
      </w:del>
      <w:r>
        <w:t xml:space="preserve">the wind speed above the ocean surface. </w:t>
      </w:r>
      <w:ins w:id="129" w:author="Nishesh Shukla" w:date="2014-07-03T15:13:00Z">
        <w:r w:rsidR="00352EEE">
          <w:t>(</w:t>
        </w:r>
        <w:r w:rsidR="00352EEE" w:rsidRPr="00333E7A">
          <w:rPr>
            <w:rFonts w:cs="Times New Roman"/>
          </w:rPr>
          <w:t>McGrath, Jane</w:t>
        </w:r>
        <w:r w:rsidR="00352EEE">
          <w:rPr>
            <w:rFonts w:cs="Times New Roman"/>
          </w:rPr>
          <w:t>)</w:t>
        </w:r>
      </w:ins>
      <w:r>
        <w:t xml:space="preserve"> Waves travel all around the globe and the stronger and longer the wind blows on top of the sea, the stronger and faster the waves would travel the ocean with very little energy loss. </w:t>
      </w:r>
      <w:r w:rsidRPr="00C334FE">
        <w:rPr>
          <w:highlight w:val="yellow"/>
          <w:rPrChange w:id="130" w:author="Amber Dahlin" w:date="2014-06-29T09:08:00Z">
            <w:rPr/>
          </w:rPrChange>
        </w:rPr>
        <w:t>The most positive attraction of wave energy</w:t>
      </w:r>
      <w:ins w:id="131" w:author="Nishesh Shukla" w:date="2014-07-03T15:02:00Z">
        <w:r w:rsidR="00FE6B36">
          <w:rPr>
            <w:highlight w:val="yellow"/>
          </w:rPr>
          <w:t xml:space="preserve"> is that it is</w:t>
        </w:r>
      </w:ins>
      <w:del w:id="132" w:author="Nishesh Shukla" w:date="2014-07-03T15:02:00Z">
        <w:r w:rsidRPr="00C334FE" w:rsidDel="00FE6B36">
          <w:rPr>
            <w:highlight w:val="yellow"/>
            <w:rPrChange w:id="133" w:author="Amber Dahlin" w:date="2014-06-29T09:08:00Z">
              <w:rPr/>
            </w:rPrChange>
          </w:rPr>
          <w:delText>, that it is</w:delText>
        </w:r>
      </w:del>
      <w:r w:rsidRPr="00C334FE">
        <w:rPr>
          <w:highlight w:val="yellow"/>
          <w:rPrChange w:id="134" w:author="Amber Dahlin" w:date="2014-06-29T09:08:00Z">
            <w:rPr/>
          </w:rPrChange>
        </w:rPr>
        <w:t xml:space="preserve"> accessible everywhere around the globe.</w:t>
      </w:r>
      <w:r>
        <w:t xml:space="preserve"> </w:t>
      </w:r>
    </w:p>
    <w:p w14:paraId="4F6031AB" w14:textId="67167DF7" w:rsidR="000C1595" w:rsidRDefault="00DC68BE" w:rsidP="00A731D3">
      <w:pPr>
        <w:spacing w:line="480" w:lineRule="auto"/>
        <w:ind w:firstLine="720"/>
      </w:pPr>
      <w:r>
        <w:t xml:space="preserve">In comparison to tidal energy, wave energy also consists of a linear relationship between the energy generated and the height of the wave. The energy of the wave is proportional to the square of the wave’s height. For example, if there is a two-meter high wave, it will have 4x the energy of a one-meter wave. </w:t>
      </w:r>
      <w:ins w:id="135" w:author="Nishesh Shukla" w:date="2014-07-03T15:14:00Z">
        <w:r w:rsidR="00352EEE">
          <w:t>(</w:t>
        </w:r>
        <w:r w:rsidR="00352EEE">
          <w:rPr>
            <w:rFonts w:cs="Times New Roman"/>
          </w:rPr>
          <w:t>"Wave Power</w:t>
        </w:r>
        <w:r w:rsidR="00352EEE" w:rsidRPr="00333E7A">
          <w:rPr>
            <w:rFonts w:cs="Times New Roman"/>
          </w:rPr>
          <w:t>"</w:t>
        </w:r>
        <w:r w:rsidR="00352EEE">
          <w:rPr>
            <w:rFonts w:cs="Times New Roman"/>
          </w:rPr>
          <w:t xml:space="preserve">) </w:t>
        </w:r>
      </w:ins>
      <w:r>
        <w:t>In order to predict the power generated by each wave, a formula has been derived:</w:t>
      </w:r>
    </w:p>
    <w:p w14:paraId="385E495C" w14:textId="77777777" w:rsidR="00DC68BE" w:rsidRPr="00DC68BE" w:rsidRDefault="00DC68BE" w:rsidP="00DC68BE">
      <m:oMathPara>
        <m:oMathParaPr>
          <m:jc m:val="left"/>
        </m:oMathPara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ρg</m:t>
                  </m:r>
                </m:e>
                <m:sup>
                  <m:r>
                    <w:rPr>
                      <w:rFonts w:ascii="Cambria Math" w:hAnsi="Cambria Math"/>
                    </w:rPr>
                    <m:t>2</m:t>
                  </m:r>
                </m:sup>
              </m:sSup>
            </m:num>
            <m:den>
              <m:r>
                <w:rPr>
                  <w:rFonts w:ascii="Cambria Math" w:hAnsi="Cambria Math"/>
                </w:rPr>
                <m:t>64π</m:t>
              </m:r>
            </m:den>
          </m:f>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0.5</m:t>
              </m:r>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64EB8D38" w14:textId="77777777" w:rsidR="002E3730" w:rsidRDefault="002E3730" w:rsidP="00DC68BE">
      <w:pPr>
        <w:rPr>
          <w:i/>
        </w:rPr>
      </w:pPr>
    </w:p>
    <w:p w14:paraId="143118E7" w14:textId="77777777" w:rsidR="00DC68BE" w:rsidRPr="005036F0" w:rsidRDefault="00DC68BE" w:rsidP="00DC68BE">
      <w:pPr>
        <w:rPr>
          <w:i/>
        </w:rPr>
      </w:pPr>
      <w:r w:rsidRPr="005036F0">
        <w:rPr>
          <w:i/>
        </w:rPr>
        <w:t>Where:</w:t>
      </w:r>
    </w:p>
    <w:p w14:paraId="3A951E86" w14:textId="77777777" w:rsidR="00DC68BE" w:rsidRPr="005036F0" w:rsidRDefault="00DC68BE" w:rsidP="00DC68BE">
      <w:pPr>
        <w:rPr>
          <w:i/>
        </w:rPr>
      </w:pPr>
      <w:r w:rsidRPr="005036F0">
        <w:rPr>
          <w:i/>
        </w:rPr>
        <w:t>P: The wave energy flux per unit of wave crest length</w:t>
      </w:r>
    </w:p>
    <w:p w14:paraId="05C0D4E6" w14:textId="77777777" w:rsidR="00DC68BE" w:rsidRPr="005036F0" w:rsidRDefault="00DC68BE" w:rsidP="00DC68BE">
      <w:pPr>
        <w:rPr>
          <w:i/>
        </w:rPr>
      </w:pPr>
      <w:r w:rsidRPr="005036F0">
        <w:rPr>
          <w:i/>
        </w:rPr>
        <w:t>H</w:t>
      </w:r>
      <w:r w:rsidRPr="005036F0">
        <w:rPr>
          <w:i/>
          <w:vertAlign w:val="subscript"/>
        </w:rPr>
        <w:t>m0</w:t>
      </w:r>
      <w:r w:rsidRPr="005036F0">
        <w:rPr>
          <w:i/>
        </w:rPr>
        <w:t>: The significant wave height</w:t>
      </w:r>
    </w:p>
    <w:p w14:paraId="51B42357" w14:textId="77777777" w:rsidR="00DC68BE" w:rsidRPr="005036F0" w:rsidRDefault="00DC68BE" w:rsidP="00DC68BE">
      <w:pPr>
        <w:rPr>
          <w:i/>
        </w:rPr>
      </w:pPr>
      <w:proofErr w:type="spellStart"/>
      <w:r w:rsidRPr="005036F0">
        <w:rPr>
          <w:i/>
        </w:rPr>
        <w:t>T</w:t>
      </w:r>
      <w:r w:rsidRPr="005036F0">
        <w:rPr>
          <w:i/>
          <w:vertAlign w:val="subscript"/>
        </w:rPr>
        <w:t>e</w:t>
      </w:r>
      <w:proofErr w:type="spellEnd"/>
      <w:r w:rsidRPr="005036F0">
        <w:rPr>
          <w:i/>
        </w:rPr>
        <w:t>: The energy period</w:t>
      </w:r>
    </w:p>
    <w:p w14:paraId="06BCABC2" w14:textId="77777777" w:rsidR="00DC68BE" w:rsidRPr="005036F0" w:rsidRDefault="00DC68BE" w:rsidP="00DC68BE">
      <w:pPr>
        <w:rPr>
          <w:i/>
        </w:rPr>
      </w:pPr>
      <m:oMath>
        <m:r>
          <w:rPr>
            <w:rFonts w:ascii="Cambria Math" w:hAnsi="Cambria Math"/>
          </w:rPr>
          <m:t>ρ</m:t>
        </m:r>
      </m:oMath>
      <w:r w:rsidRPr="005036F0">
        <w:rPr>
          <w:i/>
        </w:rPr>
        <w:t>: The water density (1027 kg/m</w:t>
      </w:r>
      <w:r w:rsidRPr="005036F0">
        <w:rPr>
          <w:i/>
          <w:vertAlign w:val="superscript"/>
        </w:rPr>
        <w:t>3</w:t>
      </w:r>
      <w:r w:rsidRPr="005036F0">
        <w:rPr>
          <w:i/>
        </w:rPr>
        <w:t>)</w:t>
      </w:r>
    </w:p>
    <w:p w14:paraId="6E57AEAA" w14:textId="0C8FCEC5" w:rsidR="00725F72" w:rsidRDefault="00DC68BE" w:rsidP="00DC68BE">
      <w:pPr>
        <w:rPr>
          <w:i/>
        </w:rPr>
      </w:pPr>
      <w:proofErr w:type="gramStart"/>
      <w:r w:rsidRPr="005036F0">
        <w:rPr>
          <w:i/>
        </w:rPr>
        <w:t>g</w:t>
      </w:r>
      <w:proofErr w:type="gramEnd"/>
      <w:r w:rsidRPr="005036F0">
        <w:rPr>
          <w:i/>
        </w:rPr>
        <w:t>: The acceleration by gravity (9.8 m/s</w:t>
      </w:r>
      <w:r w:rsidRPr="005036F0">
        <w:rPr>
          <w:i/>
          <w:vertAlign w:val="superscript"/>
        </w:rPr>
        <w:t>2</w:t>
      </w:r>
      <w:r w:rsidRPr="005036F0">
        <w:rPr>
          <w:i/>
        </w:rPr>
        <w:t>)</w:t>
      </w:r>
    </w:p>
    <w:p w14:paraId="34D49A02" w14:textId="1B104CE6" w:rsidR="00725F72" w:rsidRPr="005036F0" w:rsidRDefault="00725F72" w:rsidP="00DC68BE">
      <w:pPr>
        <w:rPr>
          <w:i/>
        </w:rPr>
      </w:pPr>
    </w:p>
    <w:p w14:paraId="5B250814" w14:textId="7446496E" w:rsidR="00DC68BE" w:rsidRDefault="006A13F2" w:rsidP="00DC68BE">
      <w:pPr>
        <w:spacing w:line="480" w:lineRule="auto"/>
        <w:ind w:firstLine="720"/>
      </w:pPr>
      <w:r>
        <w:rPr>
          <w:noProof/>
        </w:rPr>
        <w:lastRenderedPageBreak/>
        <mc:AlternateContent>
          <mc:Choice Requires="wps">
            <w:drawing>
              <wp:anchor distT="0" distB="0" distL="114300" distR="114300" simplePos="0" relativeHeight="251685888" behindDoc="0" locked="0" layoutInCell="1" allowOverlap="1" wp14:anchorId="7398F3B7" wp14:editId="4DBCD8FE">
                <wp:simplePos x="0" y="0"/>
                <wp:positionH relativeFrom="column">
                  <wp:posOffset>1371600</wp:posOffset>
                </wp:positionH>
                <wp:positionV relativeFrom="paragraph">
                  <wp:posOffset>3500120</wp:posOffset>
                </wp:positionV>
                <wp:extent cx="41148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114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0A0DC" w14:textId="77777777" w:rsidR="009C6C20" w:rsidRDefault="009C6C20" w:rsidP="00725F72">
                            <w:pPr>
                              <w:jc w:val="center"/>
                              <w:rPr>
                                <w:i/>
                                <w:sz w:val="20"/>
                                <w:szCs w:val="20"/>
                              </w:rPr>
                            </w:pPr>
                            <w:r>
                              <w:rPr>
                                <w:i/>
                                <w:sz w:val="20"/>
                                <w:szCs w:val="20"/>
                              </w:rPr>
                              <w:t xml:space="preserve">Figure 5.1. </w:t>
                            </w:r>
                            <w:proofErr w:type="gramStart"/>
                            <w:r w:rsidRPr="006D61FE">
                              <w:rPr>
                                <w:i/>
                                <w:sz w:val="20"/>
                                <w:szCs w:val="20"/>
                              </w:rPr>
                              <w:t>The OWC diagr</w:t>
                            </w:r>
                            <w:r>
                              <w:rPr>
                                <w:i/>
                                <w:sz w:val="20"/>
                                <w:szCs w:val="20"/>
                              </w:rPr>
                              <w:t>am.</w:t>
                            </w:r>
                            <w:proofErr w:type="gramEnd"/>
                            <w:r>
                              <w:rPr>
                                <w:i/>
                                <w:sz w:val="20"/>
                                <w:szCs w:val="20"/>
                              </w:rPr>
                              <w:t xml:space="preserve"> </w:t>
                            </w:r>
                            <w:proofErr w:type="gramStart"/>
                            <w:r w:rsidRPr="006D61FE">
                              <w:rPr>
                                <w:i/>
                                <w:sz w:val="20"/>
                                <w:szCs w:val="20"/>
                              </w:rPr>
                              <w:t>Currently a prototype in Scotland</w:t>
                            </w:r>
                            <w:r>
                              <w:rPr>
                                <w:i/>
                                <w:sz w:val="20"/>
                                <w:szCs w:val="20"/>
                              </w:rPr>
                              <w:t>.</w:t>
                            </w:r>
                            <w:proofErr w:type="gramEnd"/>
                          </w:p>
                          <w:p w14:paraId="2F17E8FF" w14:textId="77777777" w:rsidR="009C6C20" w:rsidRPr="006D61FE" w:rsidRDefault="009C6C20" w:rsidP="00725F72">
                            <w:pPr>
                              <w:jc w:val="center"/>
                              <w:rPr>
                                <w:i/>
                                <w:sz w:val="20"/>
                                <w:szCs w:val="20"/>
                              </w:rPr>
                            </w:pPr>
                            <w:r>
                              <w:rPr>
                                <w:i/>
                                <w:sz w:val="20"/>
                                <w:szCs w:val="20"/>
                              </w:rPr>
                              <w:t>Source:</w:t>
                            </w:r>
                            <w:r w:rsidRPr="00B9371D">
                              <w:rPr>
                                <w:rFonts w:cs="Times New Roman"/>
                              </w:rPr>
                              <w:t xml:space="preserve"> </w:t>
                            </w:r>
                            <w:r w:rsidRPr="00B9371D">
                              <w:rPr>
                                <w:rFonts w:cs="Times New Roman"/>
                                <w:i/>
                                <w:sz w:val="20"/>
                                <w:szCs w:val="20"/>
                              </w:rPr>
                              <w:t>How Wave Energy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98F3B7" id="Text Box 19" o:spid="_x0000_s1032" type="#_x0000_t202" style="position:absolute;left:0;text-align:left;margin-left:108pt;margin-top:275.6pt;width:32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" filled="f" stroked="f">
                <v:textbox>
                  <w:txbxContent>
                    <w:p w14:paraId="4CB0A0DC" w14:textId="77777777" w:rsidR="006A13F2" w:rsidRDefault="006A13F2" w:rsidP="00725F72">
                      <w:pPr>
                        <w:jc w:val="center"/>
                        <w:rPr>
                          <w:i/>
                          <w:sz w:val="20"/>
                          <w:szCs w:val="20"/>
                        </w:rPr>
                      </w:pPr>
                      <w:r>
                        <w:rPr>
                          <w:i/>
                          <w:sz w:val="20"/>
                          <w:szCs w:val="20"/>
                        </w:rPr>
                        <w:t xml:space="preserve">Figure 5.1. </w:t>
                      </w:r>
                      <w:r w:rsidRPr="006D61FE">
                        <w:rPr>
                          <w:i/>
                          <w:sz w:val="20"/>
                          <w:szCs w:val="20"/>
                        </w:rPr>
                        <w:t>The OWC diagr</w:t>
                      </w:r>
                      <w:r>
                        <w:rPr>
                          <w:i/>
                          <w:sz w:val="20"/>
                          <w:szCs w:val="20"/>
                        </w:rPr>
                        <w:t xml:space="preserve">am. </w:t>
                      </w:r>
                      <w:r w:rsidRPr="006D61FE">
                        <w:rPr>
                          <w:i/>
                          <w:sz w:val="20"/>
                          <w:szCs w:val="20"/>
                        </w:rPr>
                        <w:t>Currently a prototype in Scotland</w:t>
                      </w:r>
                      <w:r>
                        <w:rPr>
                          <w:i/>
                          <w:sz w:val="20"/>
                          <w:szCs w:val="20"/>
                        </w:rPr>
                        <w:t>.</w:t>
                      </w:r>
                    </w:p>
                    <w:p w14:paraId="2F17E8FF" w14:textId="77777777" w:rsidR="006A13F2" w:rsidRPr="006D61FE" w:rsidRDefault="006A13F2" w:rsidP="00725F72">
                      <w:pPr>
                        <w:jc w:val="center"/>
                        <w:rPr>
                          <w:i/>
                          <w:sz w:val="20"/>
                          <w:szCs w:val="20"/>
                        </w:rPr>
                      </w:pPr>
                      <w:r>
                        <w:rPr>
                          <w:i/>
                          <w:sz w:val="20"/>
                          <w:szCs w:val="20"/>
                        </w:rPr>
                        <w:t>Source:</w:t>
                      </w:r>
                      <w:r w:rsidRPr="00B9371D">
                        <w:rPr>
                          <w:rFonts w:cs="Times New Roman"/>
                        </w:rPr>
                        <w:t xml:space="preserve"> </w:t>
                      </w:r>
                      <w:r w:rsidRPr="00B9371D">
                        <w:rPr>
                          <w:rFonts w:cs="Times New Roman"/>
                          <w:i/>
                          <w:sz w:val="20"/>
                          <w:szCs w:val="20"/>
                        </w:rPr>
                        <w:t>How Wave Energy Works</w:t>
                      </w:r>
                    </w:p>
                  </w:txbxContent>
                </v:textbox>
                <w10:wrap type="square"/>
              </v:shape>
            </w:pict>
          </mc:Fallback>
        </mc:AlternateContent>
      </w:r>
      <w:commentRangeStart w:id="136"/>
      <w:r>
        <w:rPr>
          <w:noProof/>
        </w:rPr>
        <w:drawing>
          <wp:anchor distT="0" distB="0" distL="114300" distR="114300" simplePos="0" relativeHeight="251689984" behindDoc="0" locked="0" layoutInCell="1" allowOverlap="1" wp14:anchorId="75843076" wp14:editId="289F1FB4">
            <wp:simplePos x="0" y="0"/>
            <wp:positionH relativeFrom="margin">
              <wp:posOffset>1371600</wp:posOffset>
            </wp:positionH>
            <wp:positionV relativeFrom="margin">
              <wp:posOffset>299720</wp:posOffset>
            </wp:positionV>
            <wp:extent cx="4274820" cy="3086100"/>
            <wp:effectExtent l="0" t="0" r="0" b="12700"/>
            <wp:wrapTight wrapText="bothSides">
              <wp:wrapPolygon edited="0">
                <wp:start x="0" y="0"/>
                <wp:lineTo x="0" y="21511"/>
                <wp:lineTo x="21433" y="2151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2.jpg"/>
                    <pic:cNvPicPr/>
                  </pic:nvPicPr>
                  <pic:blipFill>
                    <a:blip r:embed="rId14">
                      <a:extLst>
                        <a:ext uri="{28A0092B-C50C-407E-A947-70E740481C1C}">
                          <a14:useLocalDpi xmlns:a14="http://schemas.microsoft.com/office/drawing/2010/main" val="0"/>
                        </a:ext>
                      </a:extLst>
                    </a:blip>
                    <a:stretch>
                      <a:fillRect/>
                    </a:stretch>
                  </pic:blipFill>
                  <pic:spPr>
                    <a:xfrm>
                      <a:off x="0" y="0"/>
                      <a:ext cx="4274820" cy="3086100"/>
                    </a:xfrm>
                    <a:prstGeom prst="rect">
                      <a:avLst/>
                    </a:prstGeom>
                  </pic:spPr>
                </pic:pic>
              </a:graphicData>
            </a:graphic>
            <wp14:sizeRelH relativeFrom="margin">
              <wp14:pctWidth>0</wp14:pctWidth>
            </wp14:sizeRelH>
            <wp14:sizeRelV relativeFrom="margin">
              <wp14:pctHeight>0</wp14:pctHeight>
            </wp14:sizeRelV>
          </wp:anchor>
        </w:drawing>
      </w:r>
      <w:commentRangeEnd w:id="136"/>
      <w:r w:rsidR="00C334FE">
        <w:rPr>
          <w:rStyle w:val="CommentReference"/>
        </w:rPr>
        <w:commentReference w:id="136"/>
      </w:r>
      <w:r w:rsidR="00DC68BE">
        <w:t xml:space="preserve">There are two common ways to harness wave energy. One of them is called the Oscillating Water Column (OWC), which is normally placed on a coast. This method is classified as </w:t>
      </w:r>
      <w:del w:id="137" w:author="Nishesh Shukla" w:date="2014-07-03T15:02:00Z">
        <w:r w:rsidR="00DC68BE" w:rsidRPr="00C334FE" w:rsidDel="00FE6B36">
          <w:rPr>
            <w:highlight w:val="yellow"/>
            <w:rPrChange w:id="138" w:author="Amber Dahlin" w:date="2014-06-29T09:10:00Z">
              <w:rPr/>
            </w:rPrChange>
          </w:rPr>
          <w:delText xml:space="preserve">a </w:delText>
        </w:r>
      </w:del>
      <w:r w:rsidR="00DC68BE" w:rsidRPr="00C334FE">
        <w:rPr>
          <w:highlight w:val="yellow"/>
          <w:rPrChange w:id="139" w:author="Amber Dahlin" w:date="2014-06-29T09:10:00Z">
            <w:rPr/>
          </w:rPrChange>
        </w:rPr>
        <w:t>terminator</w:t>
      </w:r>
      <w:ins w:id="140" w:author="Nishesh Shukla" w:date="2014-07-03T15:02:00Z">
        <w:r w:rsidR="00FE6B36">
          <w:rPr>
            <w:highlight w:val="yellow"/>
          </w:rPr>
          <w:t xml:space="preserve"> (</w:t>
        </w:r>
      </w:ins>
      <w:del w:id="141" w:author="Nishesh Shukla" w:date="2014-07-03T15:02:00Z">
        <w:r w:rsidR="00DC68BE" w:rsidRPr="00C334FE" w:rsidDel="00FE6B36">
          <w:rPr>
            <w:highlight w:val="yellow"/>
            <w:rPrChange w:id="142" w:author="Amber Dahlin" w:date="2014-06-29T09:10:00Z">
              <w:rPr/>
            </w:rPrChange>
          </w:rPr>
          <w:delText xml:space="preserve">, </w:delText>
        </w:r>
      </w:del>
      <w:r w:rsidR="00DC68BE" w:rsidRPr="00C334FE">
        <w:rPr>
          <w:highlight w:val="yellow"/>
          <w:rPrChange w:id="143" w:author="Amber Dahlin" w:date="2014-06-29T09:10:00Z">
            <w:rPr/>
          </w:rPrChange>
        </w:rPr>
        <w:t>wave energy devices that are</w:t>
      </w:r>
      <w:r w:rsidR="00DC68BE">
        <w:t xml:space="preserve"> oriented perpendicular to the direction of the wave</w:t>
      </w:r>
      <w:ins w:id="144" w:author="Nishesh Shukla" w:date="2014-07-03T15:03:00Z">
        <w:r w:rsidR="00FE6B36">
          <w:t>)</w:t>
        </w:r>
      </w:ins>
      <w:r w:rsidR="00DC68BE">
        <w:t>. The very first prototype was placed on a coast over in Scotland. It has two openings, one f</w:t>
      </w:r>
      <w:r w:rsidR="0067583F">
        <w:t>or water to come up the column</w:t>
      </w:r>
      <w:r w:rsidR="00DC68BE">
        <w:t xml:space="preserve"> and the other to p</w:t>
      </w:r>
      <w:r w:rsidR="0067583F">
        <w:t>ull air into the column and out (see figure 5.1).</w:t>
      </w:r>
      <w:r w:rsidR="00DC68BE">
        <w:t xml:space="preserve"> It uses a turbine that is powered by air being pressurized in the column and spinning the turbine by the wave. This method allows even the smallest of waves to generate energy. As soon as the wave hits this column, the water level rises in the column, pushing the air through the turbine and then dispensing the air through the back.</w:t>
      </w:r>
    </w:p>
    <w:p w14:paraId="36B3E0CD" w14:textId="3D1F52A0" w:rsidR="00DC68BE" w:rsidRDefault="00FE6B36" w:rsidP="00DC68BE">
      <w:pPr>
        <w:spacing w:line="480" w:lineRule="auto"/>
        <w:ind w:firstLine="720"/>
      </w:pPr>
      <w:r>
        <w:rPr>
          <w:noProof/>
        </w:rPr>
        <w:lastRenderedPageBreak/>
        <mc:AlternateContent>
          <mc:Choice Requires="wps">
            <w:drawing>
              <wp:anchor distT="0" distB="0" distL="114300" distR="114300" simplePos="0" relativeHeight="251683840" behindDoc="0" locked="0" layoutInCell="1" allowOverlap="1" wp14:anchorId="2ED06E37" wp14:editId="3C3BF9A7">
                <wp:simplePos x="0" y="0"/>
                <wp:positionH relativeFrom="column">
                  <wp:posOffset>2286000</wp:posOffset>
                </wp:positionH>
                <wp:positionV relativeFrom="paragraph">
                  <wp:posOffset>2446020</wp:posOffset>
                </wp:positionV>
                <wp:extent cx="32004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82F2E" w14:textId="77777777" w:rsidR="009C6C20" w:rsidRDefault="009C6C20" w:rsidP="00725F72">
                            <w:pPr>
                              <w:jc w:val="center"/>
                              <w:rPr>
                                <w:i/>
                                <w:sz w:val="20"/>
                                <w:szCs w:val="20"/>
                              </w:rPr>
                            </w:pPr>
                            <w:r>
                              <w:rPr>
                                <w:i/>
                                <w:sz w:val="20"/>
                                <w:szCs w:val="20"/>
                              </w:rPr>
                              <w:t xml:space="preserve">Figure 5.2. </w:t>
                            </w:r>
                            <w:proofErr w:type="gramStart"/>
                            <w:r>
                              <w:rPr>
                                <w:i/>
                                <w:sz w:val="20"/>
                                <w:szCs w:val="20"/>
                              </w:rPr>
                              <w:t>.</w:t>
                            </w:r>
                            <w:proofErr w:type="spellStart"/>
                            <w:r w:rsidRPr="006D61FE">
                              <w:rPr>
                                <w:i/>
                                <w:sz w:val="20"/>
                                <w:szCs w:val="20"/>
                              </w:rPr>
                              <w:t>Aquabuoy</w:t>
                            </w:r>
                            <w:proofErr w:type="spellEnd"/>
                            <w:proofErr w:type="gramEnd"/>
                            <w:r w:rsidRPr="006D61FE">
                              <w:rPr>
                                <w:i/>
                                <w:sz w:val="20"/>
                                <w:szCs w:val="20"/>
                              </w:rPr>
                              <w:t xml:space="preserve"> specifications diagram</w:t>
                            </w:r>
                          </w:p>
                          <w:p w14:paraId="77A6D0B9" w14:textId="77777777" w:rsidR="009C6C20" w:rsidRPr="006D61FE" w:rsidRDefault="009C6C20" w:rsidP="00725F72">
                            <w:pPr>
                              <w:jc w:val="center"/>
                              <w:rPr>
                                <w:i/>
                                <w:sz w:val="20"/>
                                <w:szCs w:val="20"/>
                              </w:rPr>
                            </w:pPr>
                            <w:r>
                              <w:rPr>
                                <w:i/>
                                <w:sz w:val="20"/>
                                <w:szCs w:val="20"/>
                              </w:rPr>
                              <w:t>Source:</w:t>
                            </w:r>
                            <w:r w:rsidRPr="000C1595">
                              <w:rPr>
                                <w:i/>
                              </w:rPr>
                              <w:t xml:space="preserve"> </w:t>
                            </w:r>
                            <w:r w:rsidRPr="000C1595">
                              <w:rPr>
                                <w:i/>
                                <w:sz w:val="20"/>
                                <w:szCs w:val="20"/>
                              </w:rPr>
                              <w:t>Alt Energy: Wave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180pt;margin-top:192.6pt;width:25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tNc8CAAAX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" filled="f" stroked="f">
                <v:textbox>
                  <w:txbxContent>
                    <w:p w14:paraId="43282F2E" w14:textId="77777777" w:rsidR="009C6C20" w:rsidRDefault="009C6C20" w:rsidP="00725F72">
                      <w:pPr>
                        <w:jc w:val="center"/>
                        <w:rPr>
                          <w:i/>
                          <w:sz w:val="20"/>
                          <w:szCs w:val="20"/>
                        </w:rPr>
                      </w:pPr>
                      <w:r>
                        <w:rPr>
                          <w:i/>
                          <w:sz w:val="20"/>
                          <w:szCs w:val="20"/>
                        </w:rPr>
                        <w:t xml:space="preserve">Figure 5.2. </w:t>
                      </w:r>
                      <w:proofErr w:type="gramStart"/>
                      <w:r>
                        <w:rPr>
                          <w:i/>
                          <w:sz w:val="20"/>
                          <w:szCs w:val="20"/>
                        </w:rPr>
                        <w:t>.</w:t>
                      </w:r>
                      <w:proofErr w:type="spellStart"/>
                      <w:r w:rsidRPr="006D61FE">
                        <w:rPr>
                          <w:i/>
                          <w:sz w:val="20"/>
                          <w:szCs w:val="20"/>
                        </w:rPr>
                        <w:t>Aquabuoy</w:t>
                      </w:r>
                      <w:proofErr w:type="spellEnd"/>
                      <w:proofErr w:type="gramEnd"/>
                      <w:r w:rsidRPr="006D61FE">
                        <w:rPr>
                          <w:i/>
                          <w:sz w:val="20"/>
                          <w:szCs w:val="20"/>
                        </w:rPr>
                        <w:t xml:space="preserve"> specifications diagram</w:t>
                      </w:r>
                    </w:p>
                    <w:p w14:paraId="77A6D0B9" w14:textId="77777777" w:rsidR="009C6C20" w:rsidRPr="006D61FE" w:rsidRDefault="009C6C20" w:rsidP="00725F72">
                      <w:pPr>
                        <w:jc w:val="center"/>
                        <w:rPr>
                          <w:i/>
                          <w:sz w:val="20"/>
                          <w:szCs w:val="20"/>
                        </w:rPr>
                      </w:pPr>
                      <w:r>
                        <w:rPr>
                          <w:i/>
                          <w:sz w:val="20"/>
                          <w:szCs w:val="20"/>
                        </w:rPr>
                        <w:t>Source:</w:t>
                      </w:r>
                      <w:r w:rsidRPr="000C1595">
                        <w:rPr>
                          <w:i/>
                        </w:rPr>
                        <w:t xml:space="preserve"> </w:t>
                      </w:r>
                      <w:r w:rsidRPr="000C1595">
                        <w:rPr>
                          <w:i/>
                          <w:sz w:val="20"/>
                          <w:szCs w:val="20"/>
                        </w:rPr>
                        <w:t>Alt Energy: Wave Power</w:t>
                      </w:r>
                    </w:p>
                  </w:txbxContent>
                </v:textbox>
                <w10:wrap type="square"/>
              </v:shape>
            </w:pict>
          </mc:Fallback>
        </mc:AlternateContent>
      </w:r>
      <w:r w:rsidR="00DC68BE">
        <w:t xml:space="preserve">There is another common kind of WEC (wave </w:t>
      </w:r>
      <w:del w:id="145" w:author="Nishesh Shukla" w:date="2014-07-03T15:03:00Z">
        <w:r w:rsidR="00DC68BE" w:rsidRPr="00C334FE" w:rsidDel="00FE6B36">
          <w:rPr>
            <w:highlight w:val="yellow"/>
            <w:rPrChange w:id="146" w:author="Amber Dahlin" w:date="2014-06-29T09:12:00Z">
              <w:rPr/>
            </w:rPrChange>
          </w:rPr>
          <w:delText>every</w:delText>
        </w:r>
        <w:r w:rsidR="00DC68BE" w:rsidDel="00FE6B36">
          <w:delText xml:space="preserve"> </w:delText>
        </w:r>
      </w:del>
      <w:ins w:id="147" w:author="Nishesh Shukla" w:date="2014-07-03T15:03:00Z">
        <w:r w:rsidRPr="00C334FE">
          <w:rPr>
            <w:highlight w:val="yellow"/>
            <w:rPrChange w:id="148" w:author="Amber Dahlin" w:date="2014-06-29T09:12:00Z">
              <w:rPr/>
            </w:rPrChange>
          </w:rPr>
          <w:t>e</w:t>
        </w:r>
        <w:r>
          <w:t xml:space="preserve">nergy </w:t>
        </w:r>
      </w:ins>
      <w:r w:rsidR="00DC68BE">
        <w:t xml:space="preserve">converter device) method that can be viewed as a point absorber or an </w:t>
      </w:r>
      <w:proofErr w:type="spellStart"/>
      <w:r w:rsidR="00DC68BE">
        <w:t>aquabuoy</w:t>
      </w:r>
      <w:proofErr w:type="spellEnd"/>
      <w:r w:rsidR="00DC68BE">
        <w:t xml:space="preserve">. The main purpose of </w:t>
      </w:r>
      <w:ins w:id="149" w:author="Nishesh Shukla" w:date="2014-07-03T15:04:00Z">
        <w:r>
          <w:t xml:space="preserve">this device </w:t>
        </w:r>
      </w:ins>
      <w:del w:id="150" w:author="Nishesh Shukla" w:date="2014-07-03T15:04:00Z">
        <w:r w:rsidR="00DC68BE" w:rsidRPr="00C334FE" w:rsidDel="00FE6B36">
          <w:rPr>
            <w:highlight w:val="yellow"/>
            <w:rPrChange w:id="151" w:author="Amber Dahlin" w:date="2014-06-29T09:13:00Z">
              <w:rPr/>
            </w:rPrChange>
          </w:rPr>
          <w:delText xml:space="preserve">these devices </w:delText>
        </w:r>
      </w:del>
      <w:r w:rsidR="00DC68BE" w:rsidRPr="00C334FE">
        <w:rPr>
          <w:highlight w:val="yellow"/>
          <w:rPrChange w:id="152" w:author="Amber Dahlin" w:date="2014-06-29T09:13:00Z">
            <w:rPr/>
          </w:rPrChange>
        </w:rPr>
        <w:t>is to absorb the energy of the wave. It</w:t>
      </w:r>
      <w:r w:rsidR="00DC68BE">
        <w:t xml:space="preserve"> is constructed as a vertical </w:t>
      </w:r>
      <w:r>
        <w:rPr>
          <w:noProof/>
        </w:rPr>
        <w:drawing>
          <wp:anchor distT="0" distB="0" distL="114300" distR="114300" simplePos="0" relativeHeight="251671552" behindDoc="0" locked="0" layoutInCell="1" allowOverlap="1" wp14:anchorId="4860FFDB" wp14:editId="4ACB3986">
            <wp:simplePos x="0" y="0"/>
            <wp:positionH relativeFrom="margin">
              <wp:posOffset>2286000</wp:posOffset>
            </wp:positionH>
            <wp:positionV relativeFrom="margin">
              <wp:posOffset>45720</wp:posOffset>
            </wp:positionV>
            <wp:extent cx="3200400" cy="2400300"/>
            <wp:effectExtent l="0" t="0" r="0" b="127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hi-res-osutext.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page">
              <wp14:pctWidth>0</wp14:pctWidth>
            </wp14:sizeRelH>
            <wp14:sizeRelV relativeFrom="page">
              <wp14:pctHeight>0</wp14:pctHeight>
            </wp14:sizeRelV>
          </wp:anchor>
        </w:drawing>
      </w:r>
      <w:r w:rsidR="00DC68BE">
        <w:t>tube</w:t>
      </w:r>
      <w:r w:rsidR="00DC68BE" w:rsidRPr="00C334FE">
        <w:rPr>
          <w:highlight w:val="yellow"/>
          <w:rPrChange w:id="153" w:author="Amber Dahlin" w:date="2014-06-29T09:13:00Z">
            <w:rPr/>
          </w:rPrChange>
        </w:rPr>
        <w:t>,</w:t>
      </w:r>
      <w:r w:rsidR="00DC68BE">
        <w:t xml:space="preserve"> that floats on the coast, built in a way that the waves rush in and drive</w:t>
      </w:r>
      <w:del w:id="154" w:author="Nishesh Shukla" w:date="2014-07-03T15:05:00Z">
        <w:r w:rsidR="00DC68BE" w:rsidRPr="00C334FE" w:rsidDel="00FE6B36">
          <w:rPr>
            <w:highlight w:val="yellow"/>
            <w:rPrChange w:id="155" w:author="Amber Dahlin" w:date="2014-06-29T09:13:00Z">
              <w:rPr/>
            </w:rPrChange>
          </w:rPr>
          <w:delText>s</w:delText>
        </w:r>
      </w:del>
      <w:r w:rsidR="00DC68BE">
        <w:t xml:space="preserve"> the buoyant disk connected to hose pumps, which then pressurizes the sea water inside. </w:t>
      </w:r>
      <w:r w:rsidR="000C1595">
        <w:t>Then</w:t>
      </w:r>
      <w:r w:rsidR="00DC68BE">
        <w:t xml:space="preserve"> the pressurized water drives the built in turbine, converting it into electrical energy that is then transferred underneath the ocean surface to a central point</w:t>
      </w:r>
      <w:r w:rsidR="0067583F">
        <w:t xml:space="preserve"> (see figure 5.2)</w:t>
      </w:r>
      <w:r w:rsidR="00DC68BE">
        <w:t xml:space="preserve">.  </w:t>
      </w:r>
      <w:ins w:id="156" w:author="Nishesh Shukla" w:date="2014-07-03T15:19:00Z">
        <w:r w:rsidR="00352EEE" w:rsidRPr="00352EEE">
          <w:t>(</w:t>
        </w:r>
        <w:r w:rsidR="00352EEE" w:rsidRPr="00352EEE">
          <w:rPr>
            <w:rFonts w:cs="Times"/>
            <w:color w:val="262626"/>
            <w:rPrChange w:id="157" w:author="Nishesh Shukla" w:date="2014-07-03T15:19:00Z">
              <w:rPr>
                <w:rFonts w:cs="Times"/>
                <w:i/>
                <w:color w:val="262626"/>
              </w:rPr>
            </w:rPrChange>
          </w:rPr>
          <w:t>"</w:t>
        </w:r>
        <w:proofErr w:type="spellStart"/>
        <w:r w:rsidR="00352EEE" w:rsidRPr="00352EEE">
          <w:rPr>
            <w:rFonts w:cs="Times"/>
            <w:color w:val="262626"/>
            <w:rPrChange w:id="158" w:author="Nishesh Shukla" w:date="2014-07-03T15:19:00Z">
              <w:rPr>
                <w:rFonts w:cs="Times"/>
                <w:i/>
                <w:color w:val="262626"/>
              </w:rPr>
            </w:rPrChange>
          </w:rPr>
          <w:t>Energyland</w:t>
        </w:r>
        <w:proofErr w:type="spellEnd"/>
        <w:r w:rsidR="00352EEE" w:rsidRPr="00352EEE">
          <w:rPr>
            <w:rFonts w:cs="Times"/>
            <w:color w:val="262626"/>
            <w:rPrChange w:id="159" w:author="Nishesh Shukla" w:date="2014-07-03T15:19:00Z">
              <w:rPr>
                <w:rFonts w:cs="Times"/>
                <w:i/>
                <w:color w:val="262626"/>
              </w:rPr>
            </w:rPrChange>
          </w:rPr>
          <w:t>: Tidal Energy</w:t>
        </w:r>
        <w:r w:rsidR="00352EEE">
          <w:rPr>
            <w:rFonts w:cs="Times"/>
            <w:color w:val="262626"/>
          </w:rPr>
          <w:t>”</w:t>
        </w:r>
        <w:r w:rsidR="00352EEE" w:rsidRPr="00352EEE">
          <w:t>)</w:t>
        </w:r>
      </w:ins>
      <w:ins w:id="160" w:author="Nishesh Shukla" w:date="2014-07-03T15:20:00Z">
        <w:r w:rsidR="00352EEE">
          <w:t xml:space="preserve"> </w:t>
        </w:r>
      </w:ins>
      <w:commentRangeStart w:id="161"/>
      <w:r w:rsidR="00DC68BE">
        <w:t>The only issue w</w:t>
      </w:r>
      <w:r w:rsidR="00725F72">
        <w:t xml:space="preserve">ith </w:t>
      </w:r>
      <w:proofErr w:type="spellStart"/>
      <w:r w:rsidR="00725F72">
        <w:t>aquabuoy</w:t>
      </w:r>
      <w:proofErr w:type="spellEnd"/>
      <w:r w:rsidR="00725F72">
        <w:t xml:space="preserve"> is that it is quite</w:t>
      </w:r>
      <w:r w:rsidR="00DC68BE">
        <w:t xml:space="preserve"> expensive to produce, and they are spread in a wide area of the coast </w:t>
      </w:r>
      <w:del w:id="162" w:author="Nishesh Shukla" w:date="2014-07-03T15:05:00Z">
        <w:r w:rsidR="00DC68BE" w:rsidDel="00FE6B36">
          <w:delText>allowing no commercial use or</w:delText>
        </w:r>
      </w:del>
      <w:ins w:id="163" w:author="Nishesh Shukla" w:date="2014-07-03T15:05:00Z">
        <w:r>
          <w:t>resulting into a</w:t>
        </w:r>
      </w:ins>
      <w:r w:rsidR="00DC68BE">
        <w:t xml:space="preserve"> no sail zone</w:t>
      </w:r>
      <w:ins w:id="164" w:author="Nishesh Shukla" w:date="2014-07-03T15:05:00Z">
        <w:r>
          <w:t xml:space="preserve"> (boats and people aren</w:t>
        </w:r>
      </w:ins>
      <w:ins w:id="165" w:author="Nishesh Shukla" w:date="2014-07-03T15:06:00Z">
        <w:r>
          <w:t>’t allowed to be in near the coast where these devices are deployed).</w:t>
        </w:r>
      </w:ins>
      <w:del w:id="166" w:author="Nishesh Shukla" w:date="2014-07-03T15:05:00Z">
        <w:r w:rsidR="00DC68BE" w:rsidDel="00FE6B36">
          <w:delText>.</w:delText>
        </w:r>
        <w:commentRangeEnd w:id="161"/>
        <w:r w:rsidR="00C334FE" w:rsidDel="00FE6B36">
          <w:rPr>
            <w:rStyle w:val="CommentReference"/>
          </w:rPr>
          <w:commentReference w:id="161"/>
        </w:r>
      </w:del>
    </w:p>
    <w:p w14:paraId="2DC3E3C7" w14:textId="2F7E08E2" w:rsidR="00DC68BE" w:rsidRDefault="00DC68BE" w:rsidP="00DC68BE">
      <w:pPr>
        <w:spacing w:line="480" w:lineRule="auto"/>
      </w:pPr>
      <w:r>
        <w:tab/>
        <w:t xml:space="preserve">There are many disadvantages with </w:t>
      </w:r>
      <w:ins w:id="167" w:author="Nishesh Shukla" w:date="2014-07-03T15:06:00Z">
        <w:r w:rsidR="00FE6B36">
          <w:rPr>
            <w:highlight w:val="yellow"/>
          </w:rPr>
          <w:t>w</w:t>
        </w:r>
      </w:ins>
      <w:del w:id="168" w:author="Nishesh Shukla" w:date="2014-07-03T15:06:00Z">
        <w:r w:rsidRPr="00885BA5" w:rsidDel="00FE6B36">
          <w:rPr>
            <w:highlight w:val="yellow"/>
            <w:rPrChange w:id="169" w:author="Amber Dahlin" w:date="2014-06-29T09:16:00Z">
              <w:rPr/>
            </w:rPrChange>
          </w:rPr>
          <w:delText>W</w:delText>
        </w:r>
      </w:del>
      <w:r>
        <w:t xml:space="preserve">ave energy in today’s world, as it is expensive to generate WECs and they aren’t as efficient. The </w:t>
      </w:r>
      <w:proofErr w:type="spellStart"/>
      <w:r>
        <w:t>aquabuoy</w:t>
      </w:r>
      <w:proofErr w:type="spellEnd"/>
      <w:r>
        <w:t xml:space="preserve"> can only harness up to 10% of the total wave’s energy. Theoretically, if the wave’s energy </w:t>
      </w:r>
      <w:r w:rsidR="0067583F">
        <w:t>were</w:t>
      </w:r>
      <w:r>
        <w:t xml:space="preserve"> fully exploited, then it would be enough energy to supply 40% of the entire world’s population. However, more research as to be done in order to create more economical and efficient WECs in order to harness majority of the wave’s energy. </w:t>
      </w:r>
    </w:p>
    <w:p w14:paraId="4F0611D3" w14:textId="6C5C18D6" w:rsidR="00DC68BE" w:rsidRDefault="00DC68BE" w:rsidP="00DC68BE">
      <w:pPr>
        <w:spacing w:line="480" w:lineRule="auto"/>
      </w:pPr>
      <w:r>
        <w:lastRenderedPageBreak/>
        <w:tab/>
        <w:t>Tidal energy and wave energy are the two types of inexhaustible and renewable energy that rely only on the 312 millio</w:t>
      </w:r>
      <w:r w:rsidR="0067583F">
        <w:t>n trillion gallons of water on E</w:t>
      </w:r>
      <w:r>
        <w:t xml:space="preserve">arth. They contain a lot of potential, but </w:t>
      </w:r>
      <w:r w:rsidR="0067583F">
        <w:t xml:space="preserve">due to </w:t>
      </w:r>
      <w:r>
        <w:t xml:space="preserve">very little investment </w:t>
      </w:r>
      <w:r w:rsidR="0067583F">
        <w:t>from the government, technology isn’t as efficient</w:t>
      </w:r>
      <w:r>
        <w:t xml:space="preserve">. These two energies are completely green and emission-free. </w:t>
      </w:r>
      <w:commentRangeStart w:id="170"/>
      <w:r>
        <w:t xml:space="preserve">No harm could be done to the environment through the generation of these two energies. </w:t>
      </w:r>
      <w:commentRangeEnd w:id="170"/>
      <w:r w:rsidR="00885BA5">
        <w:rPr>
          <w:rStyle w:val="CommentReference"/>
        </w:rPr>
        <w:commentReference w:id="170"/>
      </w:r>
    </w:p>
    <w:p w14:paraId="36E69EE6" w14:textId="77777777" w:rsidR="000C1595" w:rsidRDefault="000C1595" w:rsidP="00DC68BE">
      <w:pPr>
        <w:spacing w:line="480" w:lineRule="auto"/>
      </w:pPr>
    </w:p>
    <w:p w14:paraId="486AAFD3" w14:textId="77777777" w:rsidR="000C1595" w:rsidRDefault="000C1595" w:rsidP="00DC68BE">
      <w:pPr>
        <w:spacing w:line="480" w:lineRule="auto"/>
      </w:pPr>
    </w:p>
    <w:p w14:paraId="3CC70A5F" w14:textId="77777777" w:rsidR="008354E2" w:rsidRDefault="008354E2" w:rsidP="00DC68BE">
      <w:pPr>
        <w:spacing w:line="480" w:lineRule="auto"/>
      </w:pPr>
    </w:p>
    <w:p w14:paraId="3AE5A0D3" w14:textId="77777777" w:rsidR="008354E2" w:rsidRDefault="008354E2" w:rsidP="00DC68BE">
      <w:pPr>
        <w:spacing w:line="480" w:lineRule="auto"/>
      </w:pPr>
    </w:p>
    <w:p w14:paraId="16578EFA" w14:textId="77777777" w:rsidR="008354E2" w:rsidRDefault="008354E2" w:rsidP="00DC68BE">
      <w:pPr>
        <w:spacing w:line="480" w:lineRule="auto"/>
      </w:pPr>
    </w:p>
    <w:p w14:paraId="3814DBDF" w14:textId="77777777" w:rsidR="008354E2" w:rsidRDefault="008354E2" w:rsidP="00DC68BE">
      <w:pPr>
        <w:spacing w:line="480" w:lineRule="auto"/>
      </w:pPr>
    </w:p>
    <w:p w14:paraId="1343C5B1" w14:textId="77777777" w:rsidR="008354E2" w:rsidRDefault="008354E2" w:rsidP="00DC68BE">
      <w:pPr>
        <w:spacing w:line="480" w:lineRule="auto"/>
      </w:pPr>
    </w:p>
    <w:p w14:paraId="2A03DC50" w14:textId="77777777" w:rsidR="008354E2" w:rsidRDefault="008354E2" w:rsidP="00DC68BE">
      <w:pPr>
        <w:spacing w:line="480" w:lineRule="auto"/>
      </w:pPr>
    </w:p>
    <w:p w14:paraId="7127A7B3" w14:textId="77777777" w:rsidR="008354E2" w:rsidRDefault="008354E2" w:rsidP="00DC68BE">
      <w:pPr>
        <w:spacing w:line="480" w:lineRule="auto"/>
      </w:pPr>
    </w:p>
    <w:p w14:paraId="1959788A" w14:textId="77777777" w:rsidR="008354E2" w:rsidRDefault="008354E2" w:rsidP="00DC68BE">
      <w:pPr>
        <w:spacing w:line="480" w:lineRule="auto"/>
      </w:pPr>
    </w:p>
    <w:p w14:paraId="03733E38" w14:textId="77777777" w:rsidR="00A731D3" w:rsidRDefault="00A731D3" w:rsidP="00425061">
      <w:pPr>
        <w:spacing w:line="480" w:lineRule="auto"/>
      </w:pPr>
    </w:p>
    <w:p w14:paraId="05F222D3" w14:textId="77777777" w:rsidR="006A13F2" w:rsidRDefault="006A13F2" w:rsidP="00425061">
      <w:pPr>
        <w:spacing w:line="480" w:lineRule="auto"/>
      </w:pPr>
    </w:p>
    <w:p w14:paraId="352EA875" w14:textId="77777777" w:rsidR="006A13F2" w:rsidRDefault="006A13F2" w:rsidP="00425061">
      <w:pPr>
        <w:spacing w:line="480" w:lineRule="auto"/>
      </w:pPr>
    </w:p>
    <w:p w14:paraId="5A01717E" w14:textId="77777777" w:rsidR="006A13F2" w:rsidRDefault="006A13F2" w:rsidP="00425061">
      <w:pPr>
        <w:spacing w:line="480" w:lineRule="auto"/>
      </w:pPr>
    </w:p>
    <w:p w14:paraId="046BD94A" w14:textId="77777777" w:rsidR="006A13F2" w:rsidRDefault="006A13F2" w:rsidP="00425061">
      <w:pPr>
        <w:spacing w:line="480" w:lineRule="auto"/>
        <w:rPr>
          <w:ins w:id="171" w:author="Nishesh Shukla" w:date="2014-07-03T15:06:00Z"/>
        </w:rPr>
      </w:pPr>
    </w:p>
    <w:p w14:paraId="112791C8" w14:textId="77777777" w:rsidR="00FE6B36" w:rsidRDefault="00FE6B36" w:rsidP="00425061">
      <w:pPr>
        <w:spacing w:line="480" w:lineRule="auto"/>
      </w:pPr>
    </w:p>
    <w:p w14:paraId="45273205" w14:textId="77777777" w:rsidR="00425061" w:rsidRPr="00333E7A" w:rsidRDefault="00425061" w:rsidP="00425061">
      <w:pPr>
        <w:spacing w:line="480" w:lineRule="auto"/>
        <w:jc w:val="center"/>
      </w:pPr>
      <w:r>
        <w:lastRenderedPageBreak/>
        <w:t xml:space="preserve">Work </w:t>
      </w:r>
      <w:commentRangeStart w:id="172"/>
      <w:r>
        <w:t>Cited</w:t>
      </w:r>
      <w:commentRangeEnd w:id="172"/>
      <w:r w:rsidR="00885BA5">
        <w:rPr>
          <w:rStyle w:val="CommentReference"/>
        </w:rPr>
        <w:commentReference w:id="172"/>
      </w:r>
    </w:p>
    <w:p w14:paraId="0BB6C515"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"Energy Resources: Tidal Power." </w:t>
      </w:r>
      <w:r w:rsidRPr="00333E7A">
        <w:rPr>
          <w:rFonts w:cs="Times New Roman"/>
          <w:i/>
          <w:iCs/>
        </w:rPr>
        <w:t>Energy Resources: Tidal Power</w:t>
      </w:r>
      <w:r>
        <w:rPr>
          <w:rFonts w:cs="Times New Roman"/>
        </w:rPr>
        <w:t xml:space="preserve">. </w:t>
      </w:r>
      <w:proofErr w:type="spellStart"/>
      <w:proofErr w:type="gramStart"/>
      <w:r>
        <w:rPr>
          <w:rFonts w:cs="Times New Roman"/>
        </w:rPr>
        <w:t>N.p</w:t>
      </w:r>
      <w:proofErr w:type="spellEnd"/>
      <w:r>
        <w:rPr>
          <w:rFonts w:cs="Times New Roman"/>
        </w:rPr>
        <w:t xml:space="preserve">., </w:t>
      </w:r>
      <w:proofErr w:type="spellStart"/>
      <w:r>
        <w:rPr>
          <w:rFonts w:cs="Times New Roman"/>
        </w:rPr>
        <w:t>n.d.</w:t>
      </w:r>
      <w:proofErr w:type="spellEnd"/>
      <w:r>
        <w:rPr>
          <w:rFonts w:cs="Times New Roman"/>
        </w:rPr>
        <w:t xml:space="preserve"> Web.</w:t>
      </w:r>
      <w:proofErr w:type="gramEnd"/>
      <w:r>
        <w:rPr>
          <w:rFonts w:cs="Times New Roman"/>
        </w:rPr>
        <w:t xml:space="preserve"> 20</w:t>
      </w:r>
      <w:r w:rsidRPr="00333E7A">
        <w:rPr>
          <w:rFonts w:cs="Times New Roman"/>
        </w:rPr>
        <w:t xml:space="preserve"> </w:t>
      </w:r>
    </w:p>
    <w:p w14:paraId="7DB3733E"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June 2014. &lt;http://www.darvill.clara.net/altenerg/tidal.htm&gt;.</w:t>
      </w:r>
    </w:p>
    <w:p w14:paraId="68590FB3"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"Marine Current Turbines." </w:t>
      </w:r>
      <w:r w:rsidRPr="00333E7A">
        <w:rPr>
          <w:rFonts w:cs="Times New Roman"/>
          <w:i/>
          <w:iCs/>
        </w:rPr>
        <w:t>Tidal Energy</w:t>
      </w:r>
      <w:r>
        <w:rPr>
          <w:rFonts w:cs="Times New Roman"/>
        </w:rPr>
        <w:t xml:space="preserve">. </w:t>
      </w:r>
      <w:proofErr w:type="spellStart"/>
      <w:proofErr w:type="gramStart"/>
      <w:r>
        <w:rPr>
          <w:rFonts w:cs="Times New Roman"/>
        </w:rPr>
        <w:t>N.p</w:t>
      </w:r>
      <w:proofErr w:type="spellEnd"/>
      <w:r>
        <w:rPr>
          <w:rFonts w:cs="Times New Roman"/>
        </w:rPr>
        <w:t xml:space="preserve">., </w:t>
      </w:r>
      <w:proofErr w:type="spellStart"/>
      <w:r>
        <w:rPr>
          <w:rFonts w:cs="Times New Roman"/>
        </w:rPr>
        <w:t>n.d.</w:t>
      </w:r>
      <w:proofErr w:type="spellEnd"/>
      <w:r>
        <w:rPr>
          <w:rFonts w:cs="Times New Roman"/>
        </w:rPr>
        <w:t xml:space="preserve"> Web.</w:t>
      </w:r>
      <w:proofErr w:type="gramEnd"/>
      <w:r>
        <w:rPr>
          <w:rFonts w:cs="Times New Roman"/>
        </w:rPr>
        <w:t xml:space="preserve"> 21</w:t>
      </w:r>
      <w:r w:rsidRPr="00333E7A">
        <w:rPr>
          <w:rFonts w:cs="Times New Roman"/>
        </w:rPr>
        <w:t xml:space="preserve"> June 2014. </w:t>
      </w:r>
    </w:p>
    <w:p w14:paraId="3BBC41BC"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&lt;http://www.marineturbines.com/Tidal-Energy&gt;.</w:t>
      </w:r>
    </w:p>
    <w:p w14:paraId="40329ED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McGrath, Jane. "How Wave Energy Works." </w:t>
      </w:r>
      <w:proofErr w:type="spellStart"/>
      <w:r w:rsidRPr="00333E7A">
        <w:rPr>
          <w:rFonts w:cs="Times New Roman"/>
          <w:i/>
          <w:iCs/>
        </w:rPr>
        <w:t>HowStuffWorks</w:t>
      </w:r>
      <w:proofErr w:type="spellEnd"/>
      <w:r w:rsidRPr="00333E7A">
        <w:rPr>
          <w:rFonts w:cs="Times New Roman"/>
        </w:rPr>
        <w:t xml:space="preserve">. HowStuffWorks.com, 15 </w:t>
      </w:r>
    </w:p>
    <w:p w14:paraId="71056EC1" w14:textId="77777777" w:rsidR="00425061" w:rsidRDefault="00425061" w:rsidP="00425061">
      <w:pPr>
        <w:widowControl w:val="0"/>
        <w:autoSpaceDE w:val="0"/>
        <w:autoSpaceDN w:val="0"/>
        <w:adjustRightInd w:val="0"/>
        <w:spacing w:line="480" w:lineRule="auto"/>
        <w:rPr>
          <w:rFonts w:cs="Times New Roman"/>
        </w:rPr>
      </w:pPr>
      <w:r>
        <w:rPr>
          <w:rFonts w:cs="Times New Roman"/>
        </w:rPr>
        <w:tab/>
        <w:t xml:space="preserve">July 2008. Web. 21 June 2014. </w:t>
      </w:r>
    </w:p>
    <w:p w14:paraId="7876E695"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&lt;http://science.howstuffworks.com/environmental/earth/oceanography/w</w:t>
      </w:r>
    </w:p>
    <w:p w14:paraId="0478E7BB"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proofErr w:type="gramStart"/>
      <w:r w:rsidRPr="00333E7A">
        <w:rPr>
          <w:rFonts w:cs="Times New Roman"/>
        </w:rPr>
        <w:t>ave</w:t>
      </w:r>
      <w:proofErr w:type="gramEnd"/>
      <w:r w:rsidRPr="00333E7A">
        <w:rPr>
          <w:rFonts w:cs="Times New Roman"/>
        </w:rPr>
        <w:t>-energy3.htm&gt;.</w:t>
      </w:r>
    </w:p>
    <w:p w14:paraId="2D5E9F51"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"Renewable Energy." </w:t>
      </w:r>
      <w:proofErr w:type="gramStart"/>
      <w:r w:rsidRPr="00333E7A">
        <w:rPr>
          <w:rFonts w:cs="Times New Roman"/>
          <w:i/>
          <w:iCs/>
        </w:rPr>
        <w:t>Forms of Renewable Energy</w:t>
      </w:r>
      <w:r w:rsidRPr="00333E7A">
        <w:rPr>
          <w:rFonts w:cs="Times New Roman"/>
        </w:rPr>
        <w:t>.</w:t>
      </w:r>
      <w:proofErr w:type="gramEnd"/>
      <w:r w:rsidRPr="00333E7A">
        <w:rPr>
          <w:rFonts w:cs="Times New Roman"/>
        </w:rPr>
        <w:t xml:space="preserve"> </w:t>
      </w:r>
      <w:proofErr w:type="spellStart"/>
      <w:proofErr w:type="gramStart"/>
      <w:r w:rsidRPr="00333E7A">
        <w:rPr>
          <w:rFonts w:cs="Times New Roman"/>
        </w:rPr>
        <w:t>N.p</w:t>
      </w:r>
      <w:proofErr w:type="spellEnd"/>
      <w:r w:rsidRPr="00333E7A">
        <w:rPr>
          <w:rFonts w:cs="Times New Roman"/>
        </w:rPr>
        <w:t xml:space="preserve">., </w:t>
      </w:r>
      <w:proofErr w:type="spellStart"/>
      <w:r w:rsidRPr="00333E7A">
        <w:rPr>
          <w:rFonts w:cs="Times New Roman"/>
        </w:rPr>
        <w:t>n.d.</w:t>
      </w:r>
      <w:proofErr w:type="spellEnd"/>
      <w:r w:rsidRPr="00333E7A">
        <w:rPr>
          <w:rFonts w:cs="Times New Roman"/>
        </w:rPr>
        <w:t xml:space="preserve"> W</w:t>
      </w:r>
      <w:r>
        <w:rPr>
          <w:rFonts w:cs="Times New Roman"/>
        </w:rPr>
        <w:t>eb.</w:t>
      </w:r>
      <w:proofErr w:type="gramEnd"/>
      <w:r>
        <w:rPr>
          <w:rFonts w:cs="Times New Roman"/>
        </w:rPr>
        <w:t xml:space="preserve"> 21</w:t>
      </w:r>
      <w:r w:rsidRPr="00333E7A">
        <w:rPr>
          <w:rFonts w:cs="Times New Roman"/>
        </w:rPr>
        <w:t xml:space="preserve"> June 2014. </w:t>
      </w:r>
    </w:p>
    <w:p w14:paraId="2212AA9D"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&lt;http://www.altenergy.org/renewables/renewables.html&gt;.</w:t>
      </w:r>
    </w:p>
    <w:p w14:paraId="412807C0"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"Tidal Energy." </w:t>
      </w:r>
      <w:r w:rsidRPr="00333E7A">
        <w:rPr>
          <w:rFonts w:cs="Times New Roman"/>
          <w:i/>
          <w:iCs/>
        </w:rPr>
        <w:t>- National Geographic Education</w:t>
      </w:r>
      <w:r w:rsidRPr="00333E7A">
        <w:rPr>
          <w:rFonts w:cs="Times New Roman"/>
        </w:rPr>
        <w:t xml:space="preserve">. </w:t>
      </w:r>
      <w:proofErr w:type="gramStart"/>
      <w:r w:rsidRPr="00333E7A">
        <w:rPr>
          <w:rFonts w:cs="Times New Roman"/>
        </w:rPr>
        <w:t>N</w:t>
      </w:r>
      <w:r>
        <w:rPr>
          <w:rFonts w:cs="Times New Roman"/>
        </w:rPr>
        <w:t xml:space="preserve">ational Geographic, </w:t>
      </w:r>
      <w:proofErr w:type="spellStart"/>
      <w:r>
        <w:rPr>
          <w:rFonts w:cs="Times New Roman"/>
        </w:rPr>
        <w:t>n.d.</w:t>
      </w:r>
      <w:proofErr w:type="spellEnd"/>
      <w:r>
        <w:rPr>
          <w:rFonts w:cs="Times New Roman"/>
        </w:rPr>
        <w:t xml:space="preserve"> Web.</w:t>
      </w:r>
      <w:proofErr w:type="gramEnd"/>
      <w:r>
        <w:rPr>
          <w:rFonts w:cs="Times New Roman"/>
        </w:rPr>
        <w:t xml:space="preserve"> 21</w:t>
      </w:r>
      <w:r w:rsidRPr="00333E7A">
        <w:rPr>
          <w:rFonts w:cs="Times New Roman"/>
        </w:rPr>
        <w:t xml:space="preserve"> </w:t>
      </w:r>
    </w:p>
    <w:p w14:paraId="37BE2BDD"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 xml:space="preserve">June 2014. </w:t>
      </w:r>
    </w:p>
    <w:p w14:paraId="15A59255"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&lt;http://education.nationalgeographic.com/education/encyclopedia/tidal-</w:t>
      </w:r>
    </w:p>
    <w:p w14:paraId="0BEB8094"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proofErr w:type="gramStart"/>
      <w:r w:rsidRPr="00333E7A">
        <w:rPr>
          <w:rFonts w:cs="Times New Roman"/>
        </w:rPr>
        <w:t>energy</w:t>
      </w:r>
      <w:proofErr w:type="gramEnd"/>
      <w:r w:rsidRPr="00333E7A">
        <w:rPr>
          <w:rFonts w:cs="Times New Roman"/>
        </w:rPr>
        <w:t>/?</w:t>
      </w:r>
      <w:proofErr w:type="spellStart"/>
      <w:r w:rsidRPr="00333E7A">
        <w:rPr>
          <w:rFonts w:cs="Times New Roman"/>
        </w:rPr>
        <w:t>ar_a</w:t>
      </w:r>
      <w:proofErr w:type="spellEnd"/>
      <w:r w:rsidRPr="00333E7A">
        <w:rPr>
          <w:rFonts w:cs="Times New Roman"/>
        </w:rPr>
        <w:t>=1&gt;.</w:t>
      </w:r>
    </w:p>
    <w:p w14:paraId="64B05BFF"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"Tidal Power." </w:t>
      </w:r>
      <w:r w:rsidRPr="00333E7A">
        <w:rPr>
          <w:rFonts w:cs="Times New Roman"/>
          <w:i/>
          <w:iCs/>
        </w:rPr>
        <w:t>ESRU</w:t>
      </w:r>
      <w:r w:rsidRPr="00333E7A">
        <w:rPr>
          <w:rFonts w:cs="Times New Roman"/>
        </w:rPr>
        <w:t xml:space="preserve">. </w:t>
      </w:r>
      <w:proofErr w:type="spellStart"/>
      <w:proofErr w:type="gramStart"/>
      <w:r w:rsidRPr="00333E7A">
        <w:rPr>
          <w:rFonts w:cs="Times New Roman"/>
        </w:rPr>
        <w:t>N.p</w:t>
      </w:r>
      <w:proofErr w:type="spellEnd"/>
      <w:r w:rsidRPr="00333E7A">
        <w:rPr>
          <w:rFonts w:cs="Times New Roman"/>
        </w:rPr>
        <w:t xml:space="preserve">., </w:t>
      </w:r>
      <w:proofErr w:type="spellStart"/>
      <w:r w:rsidRPr="00333E7A">
        <w:rPr>
          <w:rFonts w:cs="Times New Roman"/>
        </w:rPr>
        <w:t>n.d.</w:t>
      </w:r>
      <w:proofErr w:type="spellEnd"/>
      <w:r w:rsidRPr="00333E7A">
        <w:rPr>
          <w:rFonts w:cs="Times New Roman"/>
        </w:rPr>
        <w:t xml:space="preserve"> Web.</w:t>
      </w:r>
      <w:proofErr w:type="gramEnd"/>
      <w:r w:rsidRPr="00333E7A">
        <w:rPr>
          <w:rFonts w:cs="Times New Roman"/>
        </w:rPr>
        <w:t xml:space="preserve"> </w:t>
      </w:r>
      <w:r>
        <w:rPr>
          <w:rFonts w:cs="Times New Roman"/>
        </w:rPr>
        <w:t>21</w:t>
      </w:r>
      <w:r w:rsidRPr="00333E7A">
        <w:rPr>
          <w:rFonts w:cs="Times New Roman"/>
        </w:rPr>
        <w:t xml:space="preserve"> June 2014</w:t>
      </w:r>
      <w:r>
        <w:rPr>
          <w:rFonts w:cs="Times New Roman"/>
        </w:rPr>
        <w:t>.</w:t>
      </w:r>
    </w:p>
    <w:p w14:paraId="5CC6223F"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&lt;http://www.esru.</w:t>
      </w:r>
      <w:r>
        <w:rPr>
          <w:rFonts w:cs="Times New Roman"/>
        </w:rPr>
        <w:t>strath.ac.uk/EandE/Web_sites/01</w:t>
      </w:r>
      <w:r w:rsidRPr="00333E7A">
        <w:rPr>
          <w:rFonts w:cs="Times New Roman"/>
        </w:rPr>
        <w:t>02/RE_info/Tidal%20P</w:t>
      </w:r>
    </w:p>
    <w:p w14:paraId="381CB835"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proofErr w:type="gramStart"/>
      <w:r w:rsidRPr="00333E7A">
        <w:rPr>
          <w:rFonts w:cs="Times New Roman"/>
        </w:rPr>
        <w:t>ower.htm</w:t>
      </w:r>
      <w:proofErr w:type="gramEnd"/>
      <w:r w:rsidRPr="00333E7A">
        <w:rPr>
          <w:rFonts w:cs="Times New Roman"/>
        </w:rPr>
        <w:t>&gt;.</w:t>
      </w:r>
    </w:p>
    <w:p w14:paraId="40D3A39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"Wave Power." </w:t>
      </w:r>
      <w:r w:rsidRPr="00333E7A">
        <w:rPr>
          <w:rFonts w:cs="Times New Roman"/>
          <w:i/>
          <w:iCs/>
        </w:rPr>
        <w:t>ESRU</w:t>
      </w:r>
      <w:r w:rsidRPr="00333E7A">
        <w:rPr>
          <w:rFonts w:cs="Times New Roman"/>
        </w:rPr>
        <w:t xml:space="preserve">. </w:t>
      </w:r>
      <w:proofErr w:type="spellStart"/>
      <w:proofErr w:type="gramStart"/>
      <w:r w:rsidRPr="00333E7A">
        <w:rPr>
          <w:rFonts w:cs="Times New Roman"/>
        </w:rPr>
        <w:t>N.p</w:t>
      </w:r>
      <w:proofErr w:type="spellEnd"/>
      <w:r w:rsidRPr="00333E7A">
        <w:rPr>
          <w:rFonts w:cs="Times New Roman"/>
        </w:rPr>
        <w:t xml:space="preserve">., </w:t>
      </w:r>
      <w:proofErr w:type="spellStart"/>
      <w:r w:rsidRPr="00333E7A">
        <w:rPr>
          <w:rFonts w:cs="Times New Roman"/>
        </w:rPr>
        <w:t>n.d.</w:t>
      </w:r>
      <w:proofErr w:type="spellEnd"/>
      <w:r w:rsidRPr="00333E7A">
        <w:rPr>
          <w:rFonts w:cs="Times New Roman"/>
        </w:rPr>
        <w:t xml:space="preserve"> Web.</w:t>
      </w:r>
      <w:proofErr w:type="gramEnd"/>
      <w:r w:rsidRPr="00333E7A">
        <w:rPr>
          <w:rFonts w:cs="Times New Roman"/>
        </w:rPr>
        <w:t xml:space="preserve"> </w:t>
      </w:r>
      <w:r>
        <w:rPr>
          <w:rFonts w:cs="Times New Roman"/>
        </w:rPr>
        <w:t>21</w:t>
      </w:r>
      <w:r w:rsidRPr="00333E7A">
        <w:rPr>
          <w:rFonts w:cs="Times New Roman"/>
        </w:rPr>
        <w:t>June 2014</w:t>
      </w:r>
      <w:r>
        <w:rPr>
          <w:rFonts w:cs="Times New Roman"/>
        </w:rPr>
        <w:t>.</w:t>
      </w:r>
    </w:p>
    <w:p w14:paraId="1238C07D"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&lt;http://www.esru.</w:t>
      </w:r>
      <w:r>
        <w:rPr>
          <w:rFonts w:cs="Times New Roman"/>
        </w:rPr>
        <w:t>strath.ac.uk/EandE/Web_sites/01</w:t>
      </w:r>
      <w:r w:rsidRPr="00333E7A">
        <w:rPr>
          <w:rFonts w:cs="Times New Roman"/>
        </w:rPr>
        <w:t>02/RE_info/wave%20p</w:t>
      </w:r>
    </w:p>
    <w:p w14:paraId="263D37F4" w14:textId="77777777" w:rsidR="00425061" w:rsidRDefault="00425061" w:rsidP="00425061">
      <w:pPr>
        <w:widowControl w:val="0"/>
        <w:autoSpaceDE w:val="0"/>
        <w:autoSpaceDN w:val="0"/>
        <w:adjustRightInd w:val="0"/>
        <w:spacing w:line="480" w:lineRule="auto"/>
        <w:rPr>
          <w:rFonts w:cs="Times New Roman"/>
        </w:rPr>
      </w:pPr>
      <w:r>
        <w:rPr>
          <w:rFonts w:cs="Times New Roman"/>
        </w:rPr>
        <w:tab/>
      </w:r>
      <w:proofErr w:type="gramStart"/>
      <w:r w:rsidRPr="00333E7A">
        <w:rPr>
          <w:rFonts w:cs="Times New Roman"/>
        </w:rPr>
        <w:t>ower.htm</w:t>
      </w:r>
      <w:proofErr w:type="gramEnd"/>
      <w:r w:rsidRPr="00333E7A">
        <w:rPr>
          <w:rFonts w:cs="Times New Roman"/>
        </w:rPr>
        <w:t>&gt;.</w:t>
      </w:r>
    </w:p>
    <w:p w14:paraId="15985C7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"Wave Power." </w:t>
      </w:r>
      <w:proofErr w:type="spellStart"/>
      <w:r w:rsidRPr="00333E7A">
        <w:rPr>
          <w:rFonts w:cs="Times New Roman"/>
          <w:i/>
          <w:iCs/>
        </w:rPr>
        <w:t>Pelamis</w:t>
      </w:r>
      <w:proofErr w:type="spellEnd"/>
      <w:r w:rsidRPr="00333E7A">
        <w:rPr>
          <w:rFonts w:cs="Times New Roman"/>
        </w:rPr>
        <w:t xml:space="preserve">. </w:t>
      </w:r>
      <w:proofErr w:type="spellStart"/>
      <w:proofErr w:type="gramStart"/>
      <w:r w:rsidRPr="00333E7A">
        <w:rPr>
          <w:rFonts w:cs="Times New Roman"/>
        </w:rPr>
        <w:t>N.p</w:t>
      </w:r>
      <w:proofErr w:type="spellEnd"/>
      <w:r w:rsidRPr="00333E7A">
        <w:rPr>
          <w:rFonts w:cs="Times New Roman"/>
        </w:rPr>
        <w:t xml:space="preserve">., </w:t>
      </w:r>
      <w:proofErr w:type="spellStart"/>
      <w:r w:rsidRPr="00333E7A">
        <w:rPr>
          <w:rFonts w:cs="Times New Roman"/>
        </w:rPr>
        <w:t>n.d.</w:t>
      </w:r>
      <w:proofErr w:type="spellEnd"/>
      <w:r w:rsidRPr="00333E7A">
        <w:rPr>
          <w:rFonts w:cs="Times New Roman"/>
        </w:rPr>
        <w:t xml:space="preserve"> Web.</w:t>
      </w:r>
      <w:proofErr w:type="gramEnd"/>
      <w:r w:rsidRPr="00333E7A">
        <w:rPr>
          <w:rFonts w:cs="Times New Roman"/>
        </w:rPr>
        <w:t xml:space="preserve"> </w:t>
      </w:r>
      <w:r>
        <w:rPr>
          <w:rFonts w:cs="Times New Roman"/>
        </w:rPr>
        <w:t>21</w:t>
      </w:r>
      <w:r w:rsidRPr="00333E7A">
        <w:rPr>
          <w:rFonts w:cs="Times New Roman"/>
        </w:rPr>
        <w:t xml:space="preserve"> June 2014</w:t>
      </w:r>
      <w:r>
        <w:rPr>
          <w:rFonts w:cs="Times New Roman"/>
        </w:rPr>
        <w:t>.</w:t>
      </w:r>
    </w:p>
    <w:p w14:paraId="112100E1" w14:textId="77777777" w:rsidR="00425061" w:rsidRDefault="00425061" w:rsidP="00425061">
      <w:pPr>
        <w:widowControl w:val="0"/>
        <w:autoSpaceDE w:val="0"/>
        <w:autoSpaceDN w:val="0"/>
        <w:adjustRightInd w:val="0"/>
        <w:spacing w:line="480" w:lineRule="auto"/>
        <w:rPr>
          <w:rFonts w:cs="Times New Roman"/>
        </w:rPr>
      </w:pPr>
      <w:r>
        <w:rPr>
          <w:rFonts w:cs="Times New Roman"/>
        </w:rPr>
        <w:lastRenderedPageBreak/>
        <w:tab/>
      </w:r>
      <w:r w:rsidRPr="00333E7A">
        <w:rPr>
          <w:rFonts w:cs="Times New Roman"/>
        </w:rPr>
        <w:t>&lt;http://www.pelamiswave.com/wave-power&gt;.</w:t>
      </w:r>
    </w:p>
    <w:p w14:paraId="3A2B6692" w14:textId="77777777" w:rsidR="00425061" w:rsidRDefault="00425061" w:rsidP="00425061">
      <w:pPr>
        <w:widowControl w:val="0"/>
        <w:autoSpaceDE w:val="0"/>
        <w:autoSpaceDN w:val="0"/>
        <w:adjustRightInd w:val="0"/>
        <w:spacing w:line="480" w:lineRule="auto"/>
      </w:pPr>
      <w:r w:rsidRPr="00DE36BF">
        <w:t xml:space="preserve">"Alternative Energy: Tidal Energy Diagram." </w:t>
      </w:r>
      <w:proofErr w:type="gramStart"/>
      <w:r w:rsidRPr="00DE36BF">
        <w:rPr>
          <w:i/>
          <w:iCs/>
        </w:rPr>
        <w:t>Alternative Energy Tutorials</w:t>
      </w:r>
      <w:r w:rsidRPr="00DE36BF">
        <w:t>.</w:t>
      </w:r>
      <w:proofErr w:type="gramEnd"/>
      <w:r w:rsidRPr="00DE36BF">
        <w:t xml:space="preserve"> </w:t>
      </w:r>
      <w:proofErr w:type="spellStart"/>
      <w:proofErr w:type="gramStart"/>
      <w:r w:rsidRPr="00DE36BF">
        <w:t>N.p</w:t>
      </w:r>
      <w:proofErr w:type="spellEnd"/>
      <w:r w:rsidRPr="00DE36BF">
        <w:t xml:space="preserve">., </w:t>
      </w:r>
      <w:proofErr w:type="spellStart"/>
      <w:r w:rsidRPr="00DE36BF">
        <w:t>n.d.</w:t>
      </w:r>
      <w:proofErr w:type="spellEnd"/>
      <w:proofErr w:type="gramEnd"/>
      <w:r w:rsidRPr="00DE36BF">
        <w:t xml:space="preserve"> </w:t>
      </w:r>
    </w:p>
    <w:p w14:paraId="2E0AB6AC" w14:textId="77777777" w:rsidR="00425061" w:rsidRDefault="00425061" w:rsidP="00425061">
      <w:pPr>
        <w:widowControl w:val="0"/>
        <w:autoSpaceDE w:val="0"/>
        <w:autoSpaceDN w:val="0"/>
        <w:adjustRightInd w:val="0"/>
        <w:spacing w:line="480" w:lineRule="auto"/>
      </w:pPr>
      <w:r>
        <w:tab/>
      </w:r>
      <w:r w:rsidRPr="00DE36BF">
        <w:t>Web.</w:t>
      </w:r>
      <w:r>
        <w:t xml:space="preserve"> </w:t>
      </w:r>
      <w:r>
        <w:rPr>
          <w:rFonts w:cs="Times New Roman"/>
        </w:rPr>
        <w:t>22</w:t>
      </w:r>
      <w:r w:rsidRPr="00333E7A">
        <w:rPr>
          <w:rFonts w:cs="Times New Roman"/>
        </w:rPr>
        <w:t xml:space="preserve"> June 2014</w:t>
      </w:r>
      <w:r>
        <w:rPr>
          <w:rFonts w:cs="Times New Roman"/>
        </w:rPr>
        <w:t xml:space="preserve">. </w:t>
      </w:r>
      <w:r>
        <w:t>http://www.alternative-energy-</w:t>
      </w:r>
      <w:r w:rsidRPr="00DE36BF">
        <w:t>t</w:t>
      </w:r>
      <w:proofErr w:type="gramStart"/>
      <w:r>
        <w:tab/>
      </w:r>
      <w:r w:rsidRPr="00DE36BF">
        <w:t>utorials.com/images/stories/tidal/alt93.gif&gt;.</w:t>
      </w:r>
      <w:proofErr w:type="gramEnd"/>
    </w:p>
    <w:p w14:paraId="6C0EB0D5" w14:textId="77777777" w:rsidR="00425061" w:rsidRDefault="00425061" w:rsidP="00425061">
      <w:pPr>
        <w:widowControl w:val="0"/>
        <w:autoSpaceDE w:val="0"/>
        <w:autoSpaceDN w:val="0"/>
        <w:adjustRightInd w:val="0"/>
        <w:spacing w:line="480" w:lineRule="auto"/>
      </w:pPr>
      <w:r w:rsidRPr="00DE36BF">
        <w:t xml:space="preserve">"Power </w:t>
      </w:r>
      <w:proofErr w:type="spellStart"/>
      <w:r w:rsidRPr="00DE36BF">
        <w:t>Programme</w:t>
      </w:r>
      <w:proofErr w:type="spellEnd"/>
      <w:r w:rsidRPr="00DE36BF">
        <w:t xml:space="preserve">." </w:t>
      </w:r>
      <w:r w:rsidRPr="00DE36BF">
        <w:rPr>
          <w:i/>
          <w:iCs/>
        </w:rPr>
        <w:t>DTP</w:t>
      </w:r>
      <w:r w:rsidRPr="00DE36BF">
        <w:t xml:space="preserve">. </w:t>
      </w:r>
      <w:proofErr w:type="spellStart"/>
      <w:proofErr w:type="gramStart"/>
      <w:r w:rsidRPr="00DE36BF">
        <w:t>N.p</w:t>
      </w:r>
      <w:proofErr w:type="spellEnd"/>
      <w:r w:rsidRPr="00DE36BF">
        <w:t xml:space="preserve">., </w:t>
      </w:r>
      <w:proofErr w:type="spellStart"/>
      <w:r w:rsidRPr="00DE36BF">
        <w:t>n.d.</w:t>
      </w:r>
      <w:proofErr w:type="spellEnd"/>
      <w:r w:rsidRPr="00DE36BF">
        <w:t xml:space="preserve"> Web.</w:t>
      </w:r>
      <w:proofErr w:type="gramEnd"/>
      <w:r w:rsidRPr="00DE36BF">
        <w:t xml:space="preserve"> </w:t>
      </w:r>
      <w:r>
        <w:rPr>
          <w:rFonts w:cs="Times New Roman"/>
        </w:rPr>
        <w:t>21</w:t>
      </w:r>
      <w:r w:rsidRPr="00333E7A">
        <w:rPr>
          <w:rFonts w:cs="Times New Roman"/>
        </w:rPr>
        <w:t xml:space="preserve"> June 2014</w:t>
      </w:r>
      <w:r>
        <w:rPr>
          <w:rFonts w:cs="Times New Roman"/>
        </w:rPr>
        <w:t>.</w:t>
      </w:r>
    </w:p>
    <w:p w14:paraId="0AA2DF1B" w14:textId="77777777" w:rsidR="00425061" w:rsidRDefault="00425061" w:rsidP="00425061">
      <w:pPr>
        <w:widowControl w:val="0"/>
        <w:autoSpaceDE w:val="0"/>
        <w:autoSpaceDN w:val="0"/>
        <w:adjustRightInd w:val="0"/>
        <w:spacing w:line="480" w:lineRule="auto"/>
      </w:pPr>
      <w:r>
        <w:tab/>
      </w:r>
      <w:r w:rsidRPr="00DE36BF">
        <w:t>&lt;http://www.powerdtp.nl/DTP/default.aspx&gt;.</w:t>
      </w:r>
    </w:p>
    <w:p w14:paraId="2555CEE0" w14:textId="77777777" w:rsidR="00425061" w:rsidRDefault="00425061" w:rsidP="00425061">
      <w:pPr>
        <w:widowControl w:val="0"/>
        <w:autoSpaceDE w:val="0"/>
        <w:autoSpaceDN w:val="0"/>
        <w:adjustRightInd w:val="0"/>
        <w:spacing w:line="480" w:lineRule="auto"/>
        <w:rPr>
          <w:rFonts w:cs="Times"/>
          <w:i/>
          <w:color w:val="262626"/>
        </w:rPr>
      </w:pPr>
      <w:r w:rsidRPr="00D76394">
        <w:rPr>
          <w:rFonts w:cs="Times"/>
          <w:i/>
          <w:color w:val="262626"/>
        </w:rPr>
        <w:t>"</w:t>
      </w:r>
      <w:proofErr w:type="spellStart"/>
      <w:r w:rsidRPr="00D76394">
        <w:rPr>
          <w:rFonts w:cs="Times"/>
          <w:i/>
          <w:color w:val="262626"/>
        </w:rPr>
        <w:t>Energyland</w:t>
      </w:r>
      <w:proofErr w:type="spellEnd"/>
      <w:r w:rsidRPr="00D76394">
        <w:rPr>
          <w:rFonts w:cs="Times"/>
          <w:i/>
          <w:color w:val="262626"/>
        </w:rPr>
        <w:t xml:space="preserve">: Tidal Energy." </w:t>
      </w:r>
      <w:proofErr w:type="spellStart"/>
      <w:r w:rsidRPr="00D76394">
        <w:rPr>
          <w:rFonts w:cs="Times"/>
          <w:i/>
          <w:iCs/>
          <w:color w:val="262626"/>
        </w:rPr>
        <w:t>Energyland</w:t>
      </w:r>
      <w:proofErr w:type="spellEnd"/>
      <w:r>
        <w:rPr>
          <w:rFonts w:cs="Times"/>
          <w:i/>
          <w:color w:val="262626"/>
        </w:rPr>
        <w:t xml:space="preserve">. </w:t>
      </w:r>
      <w:proofErr w:type="spellStart"/>
      <w:proofErr w:type="gramStart"/>
      <w:r>
        <w:rPr>
          <w:rFonts w:cs="Times"/>
          <w:i/>
          <w:color w:val="262626"/>
        </w:rPr>
        <w:t>N.p</w:t>
      </w:r>
      <w:proofErr w:type="spellEnd"/>
      <w:r>
        <w:rPr>
          <w:rFonts w:cs="Times"/>
          <w:i/>
          <w:color w:val="262626"/>
        </w:rPr>
        <w:t xml:space="preserve">., </w:t>
      </w:r>
      <w:proofErr w:type="spellStart"/>
      <w:r>
        <w:rPr>
          <w:rFonts w:cs="Times"/>
          <w:i/>
          <w:color w:val="262626"/>
        </w:rPr>
        <w:t>n.d.</w:t>
      </w:r>
      <w:proofErr w:type="spellEnd"/>
      <w:r>
        <w:rPr>
          <w:rFonts w:cs="Times"/>
          <w:i/>
          <w:color w:val="262626"/>
        </w:rPr>
        <w:t xml:space="preserve"> Web.</w:t>
      </w:r>
      <w:proofErr w:type="gramEnd"/>
      <w:r>
        <w:rPr>
          <w:rFonts w:cs="Times"/>
          <w:i/>
          <w:color w:val="262626"/>
        </w:rPr>
        <w:t xml:space="preserve"> </w:t>
      </w:r>
      <w:r>
        <w:rPr>
          <w:rFonts w:cs="Times New Roman"/>
        </w:rPr>
        <w:t>22</w:t>
      </w:r>
      <w:r w:rsidRPr="00333E7A">
        <w:rPr>
          <w:rFonts w:cs="Times New Roman"/>
        </w:rPr>
        <w:t xml:space="preserve"> June 2014</w:t>
      </w:r>
      <w:r>
        <w:rPr>
          <w:rFonts w:cs="Times New Roman"/>
        </w:rPr>
        <w:t>.</w:t>
      </w:r>
    </w:p>
    <w:p w14:paraId="67EE2676" w14:textId="77777777" w:rsidR="00425061" w:rsidRDefault="00425061" w:rsidP="00425061">
      <w:pPr>
        <w:widowControl w:val="0"/>
        <w:autoSpaceDE w:val="0"/>
        <w:autoSpaceDN w:val="0"/>
        <w:adjustRightInd w:val="0"/>
        <w:spacing w:line="480" w:lineRule="auto"/>
        <w:ind w:firstLine="720"/>
        <w:rPr>
          <w:rFonts w:cs="Times"/>
          <w:i/>
          <w:color w:val="262626"/>
        </w:rPr>
      </w:pPr>
      <w:r w:rsidRPr="00D76394">
        <w:rPr>
          <w:rFonts w:cs="Times"/>
          <w:i/>
          <w:color w:val="262626"/>
        </w:rPr>
        <w:t>&lt;http://www.energyland.emsd.gov.hk/en/energy/renewable/tidal.html&gt;.</w:t>
      </w:r>
    </w:p>
    <w:p w14:paraId="36467AD3" w14:textId="77777777" w:rsidR="00425061" w:rsidRDefault="00425061" w:rsidP="00425061">
      <w:pPr>
        <w:widowControl w:val="0"/>
        <w:autoSpaceDE w:val="0"/>
        <w:autoSpaceDN w:val="0"/>
        <w:adjustRightInd w:val="0"/>
        <w:spacing w:line="480" w:lineRule="auto"/>
        <w:rPr>
          <w:i/>
        </w:rPr>
      </w:pPr>
      <w:r w:rsidRPr="00D76394">
        <w:rPr>
          <w:i/>
        </w:rPr>
        <w:t>"Tidal Energ</w:t>
      </w:r>
      <w:r>
        <w:rPr>
          <w:i/>
        </w:rPr>
        <w:t>y (Tidal Power)</w:t>
      </w:r>
      <w:r w:rsidRPr="00D76394">
        <w:rPr>
          <w:i/>
        </w:rPr>
        <w:t xml:space="preserve">." </w:t>
      </w:r>
      <w:proofErr w:type="gramStart"/>
      <w:r w:rsidRPr="00D76394">
        <w:rPr>
          <w:i/>
          <w:iCs/>
        </w:rPr>
        <w:t>Renewable Green Energy Power RSS</w:t>
      </w:r>
      <w:r w:rsidRPr="00D76394">
        <w:rPr>
          <w:i/>
        </w:rPr>
        <w:t>.</w:t>
      </w:r>
      <w:proofErr w:type="gramEnd"/>
      <w:r w:rsidRPr="00D76394">
        <w:rPr>
          <w:i/>
        </w:rPr>
        <w:t xml:space="preserve"> </w:t>
      </w:r>
      <w:proofErr w:type="spellStart"/>
      <w:r w:rsidRPr="00D76394">
        <w:rPr>
          <w:i/>
        </w:rPr>
        <w:t>N.p</w:t>
      </w:r>
      <w:proofErr w:type="spellEnd"/>
      <w:r w:rsidRPr="00D76394">
        <w:rPr>
          <w:i/>
        </w:rPr>
        <w:t xml:space="preserve">., </w:t>
      </w:r>
    </w:p>
    <w:p w14:paraId="48E2B117" w14:textId="77777777" w:rsidR="00425061" w:rsidRDefault="00425061" w:rsidP="00425061">
      <w:pPr>
        <w:widowControl w:val="0"/>
        <w:autoSpaceDE w:val="0"/>
        <w:autoSpaceDN w:val="0"/>
        <w:adjustRightInd w:val="0"/>
        <w:spacing w:line="480" w:lineRule="auto"/>
        <w:ind w:left="720"/>
        <w:rPr>
          <w:i/>
        </w:rPr>
      </w:pPr>
      <w:proofErr w:type="spellStart"/>
      <w:proofErr w:type="gramStart"/>
      <w:r w:rsidRPr="00D76394">
        <w:rPr>
          <w:i/>
        </w:rPr>
        <w:t>n</w:t>
      </w:r>
      <w:proofErr w:type="gramEnd"/>
      <w:r w:rsidRPr="00D76394">
        <w:rPr>
          <w:i/>
        </w:rPr>
        <w:t>.d.</w:t>
      </w:r>
      <w:proofErr w:type="spellEnd"/>
      <w:r w:rsidRPr="00D76394">
        <w:rPr>
          <w:i/>
        </w:rPr>
        <w:t xml:space="preserve"> Web. </w:t>
      </w:r>
      <w:r>
        <w:rPr>
          <w:rFonts w:cs="Times New Roman"/>
        </w:rPr>
        <w:t>22</w:t>
      </w:r>
      <w:r w:rsidRPr="00333E7A">
        <w:rPr>
          <w:rFonts w:cs="Times New Roman"/>
        </w:rPr>
        <w:t xml:space="preserve"> June 2014</w:t>
      </w:r>
      <w:r>
        <w:rPr>
          <w:rFonts w:cs="Times New Roman"/>
        </w:rPr>
        <w:t xml:space="preserve">. </w:t>
      </w:r>
      <w:r w:rsidRPr="00D76394">
        <w:rPr>
          <w:i/>
        </w:rPr>
        <w:t>&lt;http://www.renewablegreenenergypower.com/tidal-energy-tidal-power-facts-for-kids/&gt;.</w:t>
      </w:r>
    </w:p>
    <w:p w14:paraId="3BB0A14A" w14:textId="77777777" w:rsidR="00425061" w:rsidRDefault="00425061" w:rsidP="00425061">
      <w:pPr>
        <w:widowControl w:val="0"/>
        <w:autoSpaceDE w:val="0"/>
        <w:autoSpaceDN w:val="0"/>
        <w:adjustRightInd w:val="0"/>
        <w:spacing w:line="480" w:lineRule="auto"/>
        <w:rPr>
          <w:i/>
          <w:iCs/>
        </w:rPr>
      </w:pPr>
      <w:r w:rsidRPr="00D76394">
        <w:rPr>
          <w:i/>
        </w:rPr>
        <w:t xml:space="preserve">"Underwater Wave Stock Photos." </w:t>
      </w:r>
      <w:r w:rsidRPr="00D76394">
        <w:rPr>
          <w:i/>
          <w:iCs/>
        </w:rPr>
        <w:t xml:space="preserve">Underwater Wave </w:t>
      </w:r>
      <w:r>
        <w:rPr>
          <w:i/>
          <w:iCs/>
        </w:rPr>
        <w:t xml:space="preserve">Stock Photos – </w:t>
      </w:r>
      <w:proofErr w:type="gramStart"/>
      <w:r>
        <w:rPr>
          <w:i/>
          <w:iCs/>
        </w:rPr>
        <w:t>8,646 Underwater</w:t>
      </w:r>
      <w:proofErr w:type="gramEnd"/>
    </w:p>
    <w:p w14:paraId="022856DF" w14:textId="77777777" w:rsidR="00425061" w:rsidRDefault="00425061" w:rsidP="00425061">
      <w:pPr>
        <w:widowControl w:val="0"/>
        <w:autoSpaceDE w:val="0"/>
        <w:autoSpaceDN w:val="0"/>
        <w:adjustRightInd w:val="0"/>
        <w:spacing w:line="480" w:lineRule="auto"/>
        <w:ind w:left="720"/>
        <w:rPr>
          <w:i/>
        </w:rPr>
      </w:pPr>
      <w:r w:rsidRPr="00D76394">
        <w:rPr>
          <w:i/>
          <w:iCs/>
        </w:rPr>
        <w:t>Wave Stock Images, Stock Photography &amp; Pictures</w:t>
      </w:r>
      <w:r w:rsidRPr="00D76394">
        <w:rPr>
          <w:i/>
        </w:rPr>
        <w:t xml:space="preserve">. </w:t>
      </w:r>
      <w:proofErr w:type="spellStart"/>
      <w:proofErr w:type="gramStart"/>
      <w:r w:rsidRPr="00D76394">
        <w:rPr>
          <w:i/>
        </w:rPr>
        <w:t>N.p</w:t>
      </w:r>
      <w:proofErr w:type="spellEnd"/>
      <w:r w:rsidRPr="00D76394">
        <w:rPr>
          <w:i/>
        </w:rPr>
        <w:t xml:space="preserve">., </w:t>
      </w:r>
      <w:proofErr w:type="spellStart"/>
      <w:r w:rsidRPr="00D76394">
        <w:rPr>
          <w:i/>
        </w:rPr>
        <w:t>n.d.</w:t>
      </w:r>
      <w:proofErr w:type="spellEnd"/>
      <w:r w:rsidRPr="00D76394">
        <w:rPr>
          <w:i/>
        </w:rPr>
        <w:t xml:space="preserve"> Web.</w:t>
      </w:r>
      <w:proofErr w:type="gramEnd"/>
      <w:r w:rsidRPr="0010619B">
        <w:rPr>
          <w:rFonts w:cs="Times New Roman"/>
        </w:rPr>
        <w:t xml:space="preserve"> </w:t>
      </w:r>
      <w:r>
        <w:rPr>
          <w:rFonts w:cs="Times New Roman"/>
        </w:rPr>
        <w:t>22</w:t>
      </w:r>
      <w:r w:rsidRPr="00333E7A">
        <w:rPr>
          <w:rFonts w:cs="Times New Roman"/>
        </w:rPr>
        <w:t xml:space="preserve"> June 2014</w:t>
      </w:r>
      <w:proofErr w:type="gramStart"/>
      <w:r>
        <w:rPr>
          <w:rFonts w:cs="Times New Roman"/>
        </w:rPr>
        <w:t>.</w:t>
      </w:r>
      <w:r w:rsidRPr="00D76394">
        <w:rPr>
          <w:i/>
        </w:rPr>
        <w:t>&lt;</w:t>
      </w:r>
      <w:proofErr w:type="gramEnd"/>
      <w:r w:rsidRPr="00D76394">
        <w:rPr>
          <w:i/>
        </w:rPr>
        <w:t>http://www.dreamstime.com/photos-images/underwater-wave.html&gt;.</w:t>
      </w:r>
    </w:p>
    <w:p w14:paraId="60996B52" w14:textId="77777777" w:rsidR="00425061" w:rsidRDefault="00425061" w:rsidP="00425061">
      <w:pPr>
        <w:widowControl w:val="0"/>
        <w:autoSpaceDE w:val="0"/>
        <w:autoSpaceDN w:val="0"/>
        <w:adjustRightInd w:val="0"/>
        <w:spacing w:line="480" w:lineRule="auto"/>
        <w:rPr>
          <w:rFonts w:cs="Times New Roman"/>
        </w:rPr>
      </w:pPr>
      <w:r w:rsidRPr="0010619B">
        <w:rPr>
          <w:i/>
        </w:rPr>
        <w:t xml:space="preserve">"Alt Energy: Wave Power." </w:t>
      </w:r>
      <w:r w:rsidRPr="0010619B">
        <w:rPr>
          <w:i/>
          <w:iCs/>
        </w:rPr>
        <w:t>- Energy from Ocean Surface Waves</w:t>
      </w:r>
      <w:r w:rsidRPr="0010619B">
        <w:rPr>
          <w:i/>
        </w:rPr>
        <w:t xml:space="preserve">. </w:t>
      </w:r>
      <w:proofErr w:type="spellStart"/>
      <w:proofErr w:type="gramStart"/>
      <w:r w:rsidRPr="0010619B">
        <w:rPr>
          <w:i/>
        </w:rPr>
        <w:t>N.p</w:t>
      </w:r>
      <w:proofErr w:type="spellEnd"/>
      <w:r w:rsidRPr="0010619B">
        <w:rPr>
          <w:i/>
        </w:rPr>
        <w:t xml:space="preserve">., </w:t>
      </w:r>
      <w:proofErr w:type="spellStart"/>
      <w:r w:rsidRPr="0010619B">
        <w:rPr>
          <w:i/>
        </w:rPr>
        <w:t>n.d.</w:t>
      </w:r>
      <w:proofErr w:type="spellEnd"/>
      <w:r w:rsidRPr="0010619B">
        <w:rPr>
          <w:i/>
        </w:rPr>
        <w:t xml:space="preserve"> Web.</w:t>
      </w:r>
      <w:proofErr w:type="gramEnd"/>
      <w:r w:rsidRPr="0010619B">
        <w:rPr>
          <w:rFonts w:cs="Times New Roman"/>
        </w:rPr>
        <w:t xml:space="preserve"> </w:t>
      </w:r>
      <w:r>
        <w:rPr>
          <w:rFonts w:cs="Times New Roman"/>
        </w:rPr>
        <w:t>22</w:t>
      </w:r>
      <w:r w:rsidRPr="00333E7A">
        <w:rPr>
          <w:rFonts w:cs="Times New Roman"/>
        </w:rPr>
        <w:t xml:space="preserve"> June </w:t>
      </w:r>
    </w:p>
    <w:p w14:paraId="78B71F7A" w14:textId="77777777" w:rsidR="00425061" w:rsidRDefault="00425061" w:rsidP="00425061">
      <w:pPr>
        <w:widowControl w:val="0"/>
        <w:autoSpaceDE w:val="0"/>
        <w:autoSpaceDN w:val="0"/>
        <w:adjustRightInd w:val="0"/>
        <w:spacing w:line="480" w:lineRule="auto"/>
        <w:rPr>
          <w:i/>
        </w:rPr>
      </w:pPr>
      <w:r>
        <w:rPr>
          <w:rFonts w:cs="Times New Roman"/>
        </w:rPr>
        <w:tab/>
      </w:r>
      <w:r w:rsidRPr="00333E7A">
        <w:rPr>
          <w:rFonts w:cs="Times New Roman"/>
        </w:rPr>
        <w:t>2014</w:t>
      </w:r>
      <w:r>
        <w:rPr>
          <w:rFonts w:cs="Times New Roman"/>
        </w:rPr>
        <w:t>.</w:t>
      </w:r>
      <w:r w:rsidRPr="0010619B">
        <w:rPr>
          <w:i/>
        </w:rPr>
        <w:t xml:space="preserve"> &lt;http://www.alternative-energy-news.info/technology/hydro/wave-</w:t>
      </w:r>
    </w:p>
    <w:p w14:paraId="243F7160" w14:textId="77777777" w:rsidR="00425061" w:rsidRDefault="00425061" w:rsidP="00425061">
      <w:pPr>
        <w:widowControl w:val="0"/>
        <w:autoSpaceDE w:val="0"/>
        <w:autoSpaceDN w:val="0"/>
        <w:adjustRightInd w:val="0"/>
        <w:spacing w:line="480" w:lineRule="auto"/>
        <w:rPr>
          <w:i/>
        </w:rPr>
      </w:pPr>
      <w:r>
        <w:rPr>
          <w:i/>
        </w:rPr>
        <w:tab/>
      </w:r>
      <w:proofErr w:type="gramStart"/>
      <w:r w:rsidRPr="0010619B">
        <w:rPr>
          <w:i/>
        </w:rPr>
        <w:t>power</w:t>
      </w:r>
      <w:proofErr w:type="gramEnd"/>
      <w:r w:rsidRPr="0010619B">
        <w:rPr>
          <w:i/>
        </w:rPr>
        <w:t>/&gt;.</w:t>
      </w:r>
    </w:p>
    <w:p w14:paraId="676AA860" w14:textId="77777777" w:rsidR="008354E2" w:rsidRDefault="008354E2" w:rsidP="00425061">
      <w:pPr>
        <w:widowControl w:val="0"/>
        <w:autoSpaceDE w:val="0"/>
        <w:autoSpaceDN w:val="0"/>
        <w:adjustRightInd w:val="0"/>
        <w:spacing w:line="480" w:lineRule="auto"/>
        <w:rPr>
          <w:ins w:id="173" w:author="Nishesh Shukla" w:date="2014-07-03T15:20:00Z"/>
          <w:i/>
        </w:rPr>
      </w:pPr>
    </w:p>
    <w:p w14:paraId="7C94AB5F" w14:textId="77777777" w:rsidR="00352EEE" w:rsidRDefault="00352EEE" w:rsidP="00425061">
      <w:pPr>
        <w:widowControl w:val="0"/>
        <w:autoSpaceDE w:val="0"/>
        <w:autoSpaceDN w:val="0"/>
        <w:adjustRightInd w:val="0"/>
        <w:spacing w:line="480" w:lineRule="auto"/>
        <w:rPr>
          <w:ins w:id="174" w:author="Nishesh Shukla" w:date="2014-07-03T15:20:00Z"/>
          <w:i/>
        </w:rPr>
      </w:pPr>
    </w:p>
    <w:p w14:paraId="6E7F593D" w14:textId="77777777" w:rsidR="00352EEE" w:rsidRDefault="00352EEE" w:rsidP="00425061">
      <w:pPr>
        <w:widowControl w:val="0"/>
        <w:autoSpaceDE w:val="0"/>
        <w:autoSpaceDN w:val="0"/>
        <w:adjustRightInd w:val="0"/>
        <w:spacing w:line="480" w:lineRule="auto"/>
        <w:rPr>
          <w:i/>
        </w:rPr>
      </w:pPr>
    </w:p>
    <w:p w14:paraId="621CEBE0" w14:textId="77777777" w:rsidR="0036181B" w:rsidRDefault="0036181B" w:rsidP="00425061">
      <w:pPr>
        <w:widowControl w:val="0"/>
        <w:autoSpaceDE w:val="0"/>
        <w:autoSpaceDN w:val="0"/>
        <w:adjustRightInd w:val="0"/>
        <w:spacing w:line="480" w:lineRule="auto"/>
        <w:rPr>
          <w:i/>
        </w:rPr>
      </w:pPr>
    </w:p>
    <w:p w14:paraId="038C2E5A" w14:textId="77777777" w:rsidR="0036181B" w:rsidRDefault="0036181B" w:rsidP="00425061">
      <w:pPr>
        <w:widowControl w:val="0"/>
        <w:autoSpaceDE w:val="0"/>
        <w:autoSpaceDN w:val="0"/>
        <w:adjustRightInd w:val="0"/>
        <w:spacing w:line="480" w:lineRule="auto"/>
        <w:rPr>
          <w:i/>
        </w:rPr>
      </w:pPr>
    </w:p>
    <w:p w14:paraId="64F9340C" w14:textId="2E5472F4" w:rsidR="008354E2" w:rsidRDefault="008354E2" w:rsidP="008354E2">
      <w:pPr>
        <w:spacing w:line="480" w:lineRule="auto"/>
        <w:jc w:val="center"/>
        <w:rPr>
          <w:b/>
        </w:rPr>
      </w:pPr>
      <w:r>
        <w:rPr>
          <w:b/>
        </w:rPr>
        <w:lastRenderedPageBreak/>
        <w:t>Grading Rubric</w:t>
      </w:r>
    </w:p>
    <w:tbl>
      <w:tblPr>
        <w:tblStyle w:val="TableGrid"/>
        <w:tblW w:w="0" w:type="auto"/>
        <w:tblLook w:val="04A0" w:firstRow="1" w:lastRow="0" w:firstColumn="1" w:lastColumn="0" w:noHBand="0" w:noVBand="1"/>
      </w:tblPr>
      <w:tblGrid>
        <w:gridCol w:w="1600"/>
        <w:gridCol w:w="1912"/>
        <w:gridCol w:w="1912"/>
        <w:gridCol w:w="1770"/>
        <w:gridCol w:w="1662"/>
      </w:tblGrid>
      <w:tr w:rsidR="00865E76" w14:paraId="30A4E4B3" w14:textId="77777777" w:rsidTr="006A13F2">
        <w:tc>
          <w:tcPr>
            <w:tcW w:w="1600" w:type="dxa"/>
          </w:tcPr>
          <w:p w14:paraId="0B84518A" w14:textId="21F1C98A" w:rsidR="00865E76" w:rsidRDefault="00865E76" w:rsidP="00865E76">
            <w:r w:rsidRPr="00B37B6D">
              <w:rPr>
                <w:rFonts w:cs="Times New Roman"/>
                <w:b/>
              </w:rPr>
              <w:t>Category</w:t>
            </w:r>
          </w:p>
        </w:tc>
        <w:tc>
          <w:tcPr>
            <w:tcW w:w="1912" w:type="dxa"/>
          </w:tcPr>
          <w:p w14:paraId="6E38CFF4" w14:textId="53CD731F" w:rsidR="00865E76" w:rsidRDefault="00865E76" w:rsidP="00865E76">
            <w:r w:rsidRPr="00B37B6D">
              <w:rPr>
                <w:rFonts w:cs="Times New Roman"/>
                <w:b/>
              </w:rPr>
              <w:t>Excellent (10)</w:t>
            </w:r>
          </w:p>
        </w:tc>
        <w:tc>
          <w:tcPr>
            <w:tcW w:w="1912" w:type="dxa"/>
          </w:tcPr>
          <w:p w14:paraId="148EC605" w14:textId="0BC64AC0" w:rsidR="00865E76" w:rsidRDefault="00865E76" w:rsidP="00865E76">
            <w:r w:rsidRPr="00B37B6D">
              <w:rPr>
                <w:rFonts w:cs="Times New Roman"/>
                <w:b/>
              </w:rPr>
              <w:t>Good (8-9)</w:t>
            </w:r>
          </w:p>
        </w:tc>
        <w:tc>
          <w:tcPr>
            <w:tcW w:w="1770" w:type="dxa"/>
          </w:tcPr>
          <w:p w14:paraId="444F6364" w14:textId="512E5D19" w:rsidR="00865E76" w:rsidRDefault="00865E76" w:rsidP="00865E76">
            <w:r w:rsidRPr="00B37B6D">
              <w:rPr>
                <w:rFonts w:cs="Times New Roman"/>
                <w:b/>
              </w:rPr>
              <w:t>Satisfactory (6-7)</w:t>
            </w:r>
          </w:p>
        </w:tc>
        <w:tc>
          <w:tcPr>
            <w:tcW w:w="1662" w:type="dxa"/>
          </w:tcPr>
          <w:p w14:paraId="34A4C84C" w14:textId="7AB66E81" w:rsidR="00865E76" w:rsidRDefault="00865E76" w:rsidP="00865E76">
            <w:r w:rsidRPr="00B37B6D">
              <w:rPr>
                <w:rFonts w:cs="Times New Roman"/>
                <w:b/>
              </w:rPr>
              <w:t>Needs Work (0-5)</w:t>
            </w:r>
          </w:p>
        </w:tc>
      </w:tr>
      <w:tr w:rsidR="006A13F2" w14:paraId="704D3ECD" w14:textId="77777777" w:rsidTr="006A13F2">
        <w:trPr>
          <w:trHeight w:val="1043"/>
        </w:trPr>
        <w:tc>
          <w:tcPr>
            <w:tcW w:w="1600" w:type="dxa"/>
          </w:tcPr>
          <w:p w14:paraId="40E67FBE" w14:textId="43BA56AE" w:rsidR="006A13F2" w:rsidRDefault="006A13F2" w:rsidP="00865E76">
            <w:r w:rsidRPr="00B37B6D">
              <w:rPr>
                <w:rFonts w:cs="Times New Roman"/>
                <w:b/>
              </w:rPr>
              <w:t>Design Layout and Idea Organization</w:t>
            </w:r>
          </w:p>
        </w:tc>
        <w:tc>
          <w:tcPr>
            <w:tcW w:w="1912" w:type="dxa"/>
          </w:tcPr>
          <w:p w14:paraId="65BF7842" w14:textId="387B93E5" w:rsidR="006A13F2" w:rsidRDefault="006A13F2" w:rsidP="006A13F2">
            <w:r w:rsidRPr="00B37B6D">
              <w:rPr>
                <w:rFonts w:cs="Times New Roman"/>
              </w:rPr>
              <w:t>Article’s content was well organized. Information comprehensive and simple for the general public.</w:t>
            </w:r>
          </w:p>
        </w:tc>
        <w:tc>
          <w:tcPr>
            <w:tcW w:w="1912" w:type="dxa"/>
          </w:tcPr>
          <w:p w14:paraId="7D756CD1" w14:textId="5FB9473F" w:rsidR="006A13F2" w:rsidRDefault="006A13F2">
            <w:r w:rsidRPr="006B3BD1">
              <w:rPr>
                <w:rFonts w:cs="Times New Roman"/>
                <w:highlight w:val="yellow"/>
                <w:rPrChange w:id="175" w:author="Amber Dahlin" w:date="2014-06-29T09:26:00Z">
                  <w:rPr>
                    <w:rFonts w:cs="Times New Roman"/>
                  </w:rPr>
                </w:rPrChange>
              </w:rPr>
              <w:t>Article’s content was well organized, except for tiny parts of the articl</w:t>
            </w:r>
            <w:ins w:id="176" w:author="Amber Dahlin" w:date="2014-06-29T09:38:00Z">
              <w:r w:rsidR="0030544B">
                <w:rPr>
                  <w:rFonts w:cs="Times New Roman"/>
                  <w:highlight w:val="yellow"/>
                </w:rPr>
                <w:t>e. 8</w:t>
              </w:r>
            </w:ins>
            <w:del w:id="177" w:author="Amber Dahlin" w:date="2014-06-29T09:38:00Z">
              <w:r w:rsidRPr="006B3BD1" w:rsidDel="0030544B">
                <w:rPr>
                  <w:rFonts w:cs="Times New Roman"/>
                  <w:highlight w:val="yellow"/>
                  <w:rPrChange w:id="178" w:author="Amber Dahlin" w:date="2014-06-29T09:26:00Z">
                    <w:rPr>
                      <w:rFonts w:cs="Times New Roman"/>
                    </w:rPr>
                  </w:rPrChange>
                </w:rPr>
                <w:delText>e</w:delText>
              </w:r>
            </w:del>
            <w:ins w:id="179" w:author="Amber Dahlin" w:date="2014-06-29T09:38:00Z">
              <w:r w:rsidR="0030544B">
                <w:rPr>
                  <w:rFonts w:cs="Times New Roman"/>
                </w:rPr>
                <w:t>.</w:t>
              </w:r>
            </w:ins>
          </w:p>
        </w:tc>
        <w:tc>
          <w:tcPr>
            <w:tcW w:w="1770" w:type="dxa"/>
          </w:tcPr>
          <w:p w14:paraId="1CDC7CE6" w14:textId="2FE34AB8" w:rsidR="006A13F2" w:rsidRDefault="006A13F2" w:rsidP="006A13F2">
            <w:r w:rsidRPr="00B37B6D">
              <w:rPr>
                <w:rFonts w:cs="Times New Roman"/>
              </w:rPr>
              <w:t xml:space="preserve">A fair amount of the article was organized </w:t>
            </w:r>
            <w:r>
              <w:rPr>
                <w:rFonts w:cs="Times New Roman"/>
              </w:rPr>
              <w:t xml:space="preserve">with </w:t>
            </w:r>
            <w:r w:rsidRPr="00B37B6D">
              <w:rPr>
                <w:rFonts w:cs="Times New Roman"/>
              </w:rPr>
              <w:t xml:space="preserve">information. </w:t>
            </w:r>
          </w:p>
        </w:tc>
        <w:tc>
          <w:tcPr>
            <w:tcW w:w="1662" w:type="dxa"/>
          </w:tcPr>
          <w:p w14:paraId="51B0377B" w14:textId="3DB64637" w:rsidR="006A13F2" w:rsidRDefault="006A13F2" w:rsidP="006A13F2">
            <w:r w:rsidRPr="00B37B6D">
              <w:rPr>
                <w:rFonts w:cs="Times New Roman"/>
              </w:rPr>
              <w:t xml:space="preserve">Article was difficult to comprehend. Somewhat of a structure, not clear. </w:t>
            </w:r>
          </w:p>
        </w:tc>
      </w:tr>
      <w:tr w:rsidR="00A22698" w14:paraId="7FA11ACA" w14:textId="77777777" w:rsidTr="00A22698">
        <w:trPr>
          <w:trHeight w:val="1173"/>
        </w:trPr>
        <w:tc>
          <w:tcPr>
            <w:tcW w:w="1600" w:type="dxa"/>
          </w:tcPr>
          <w:p w14:paraId="535115E2" w14:textId="39BA4B67" w:rsidR="00A22698" w:rsidRPr="00B37B6D" w:rsidRDefault="00A22698" w:rsidP="00865E76">
            <w:pPr>
              <w:rPr>
                <w:rFonts w:cs="Times New Roman"/>
                <w:b/>
              </w:rPr>
            </w:pPr>
            <w:r>
              <w:rPr>
                <w:rFonts w:cs="Times New Roman"/>
                <w:b/>
              </w:rPr>
              <w:t>Visuals</w:t>
            </w:r>
          </w:p>
        </w:tc>
        <w:tc>
          <w:tcPr>
            <w:tcW w:w="1912" w:type="dxa"/>
          </w:tcPr>
          <w:p w14:paraId="68C14E73" w14:textId="3159F61B" w:rsidR="00A22698" w:rsidRPr="0030544B" w:rsidRDefault="00A22698" w:rsidP="006A13F2">
            <w:pPr>
              <w:rPr>
                <w:rFonts w:cs="Times New Roman"/>
                <w:highlight w:val="yellow"/>
                <w:rPrChange w:id="180" w:author="Amber Dahlin" w:date="2014-06-29T09:38:00Z">
                  <w:rPr>
                    <w:rFonts w:cs="Times New Roman"/>
                  </w:rPr>
                </w:rPrChange>
              </w:rPr>
            </w:pPr>
            <w:r w:rsidRPr="0030544B">
              <w:rPr>
                <w:rFonts w:cs="Times New Roman"/>
                <w:highlight w:val="yellow"/>
                <w:rPrChange w:id="181" w:author="Amber Dahlin" w:date="2014-06-29T09:38:00Z">
                  <w:rPr>
                    <w:rFonts w:cs="Times New Roman"/>
                  </w:rPr>
                </w:rPrChange>
              </w:rPr>
              <w:t>Visuals were used in correlation with the information. Made the article easy to read, and had the audience hooked</w:t>
            </w:r>
            <w:ins w:id="182" w:author="Amber Dahlin" w:date="2014-06-29T09:38:00Z">
              <w:r w:rsidR="0030544B" w:rsidRPr="0030544B">
                <w:rPr>
                  <w:rFonts w:cs="Times New Roman"/>
                  <w:highlight w:val="yellow"/>
                </w:rPr>
                <w:t>. [You need to cite them</w:t>
              </w:r>
            </w:ins>
            <w:r w:rsidRPr="0030544B">
              <w:rPr>
                <w:rFonts w:cs="Times New Roman"/>
                <w:highlight w:val="yellow"/>
                <w:rPrChange w:id="183" w:author="Amber Dahlin" w:date="2014-06-29T09:38:00Z">
                  <w:rPr>
                    <w:rFonts w:cs="Times New Roman"/>
                  </w:rPr>
                </w:rPrChange>
              </w:rPr>
              <w:t>.</w:t>
            </w:r>
            <w:ins w:id="184" w:author="Amber Dahlin" w:date="2014-06-29T09:38:00Z">
              <w:r w:rsidR="0030544B" w:rsidRPr="0030544B">
                <w:rPr>
                  <w:rFonts w:cs="Times New Roman"/>
                  <w:highlight w:val="yellow"/>
                  <w:rPrChange w:id="185" w:author="Amber Dahlin" w:date="2014-06-29T09:38:00Z">
                    <w:rPr>
                      <w:rFonts w:cs="Times New Roman"/>
                    </w:rPr>
                  </w:rPrChange>
                </w:rPr>
                <w:t>] 8 points.</w:t>
              </w:r>
            </w:ins>
          </w:p>
        </w:tc>
        <w:tc>
          <w:tcPr>
            <w:tcW w:w="1912" w:type="dxa"/>
          </w:tcPr>
          <w:p w14:paraId="5AEB7954" w14:textId="1D337F32" w:rsidR="00A22698" w:rsidRPr="00B37B6D" w:rsidRDefault="00A22698" w:rsidP="006A13F2">
            <w:pPr>
              <w:rPr>
                <w:rFonts w:cs="Times New Roman"/>
              </w:rPr>
            </w:pPr>
            <w:r w:rsidRPr="0030544B">
              <w:rPr>
                <w:rFonts w:cs="Times New Roman"/>
                <w:highlight w:val="yellow"/>
                <w:rPrChange w:id="186" w:author="Amber Dahlin" w:date="2014-06-29T09:38:00Z">
                  <w:rPr>
                    <w:rFonts w:cs="Times New Roman"/>
                  </w:rPr>
                </w:rPrChange>
              </w:rPr>
              <w:t>Visuals were used in correlation with the information. Made the article somewhat easy to read.</w:t>
            </w:r>
          </w:p>
        </w:tc>
        <w:tc>
          <w:tcPr>
            <w:tcW w:w="1770" w:type="dxa"/>
          </w:tcPr>
          <w:p w14:paraId="169A6668" w14:textId="2B8132E5" w:rsidR="00A22698" w:rsidRPr="00B37B6D" w:rsidRDefault="00A22698" w:rsidP="006A13F2">
            <w:pPr>
              <w:rPr>
                <w:rFonts w:cs="Times New Roman"/>
              </w:rPr>
            </w:pPr>
            <w:r>
              <w:rPr>
                <w:rFonts w:cs="Times New Roman"/>
              </w:rPr>
              <w:t xml:space="preserve">Some visuals were used to aid the article. </w:t>
            </w:r>
          </w:p>
        </w:tc>
        <w:tc>
          <w:tcPr>
            <w:tcW w:w="1662" w:type="dxa"/>
          </w:tcPr>
          <w:p w14:paraId="3C5763EC" w14:textId="168A43E0" w:rsidR="00A22698" w:rsidRPr="00B37B6D" w:rsidRDefault="00A22698" w:rsidP="006A13F2">
            <w:pPr>
              <w:rPr>
                <w:rFonts w:cs="Times New Roman"/>
              </w:rPr>
            </w:pPr>
            <w:r>
              <w:rPr>
                <w:rFonts w:cs="Times New Roman"/>
              </w:rPr>
              <w:t>Little to no visuals were used.</w:t>
            </w:r>
          </w:p>
        </w:tc>
      </w:tr>
      <w:tr w:rsidR="00A22698" w14:paraId="52EB9A8A" w14:textId="77777777" w:rsidTr="006A13F2">
        <w:trPr>
          <w:trHeight w:val="1172"/>
        </w:trPr>
        <w:tc>
          <w:tcPr>
            <w:tcW w:w="1600" w:type="dxa"/>
          </w:tcPr>
          <w:p w14:paraId="7AE29BBC" w14:textId="6AB5D3B8" w:rsidR="00A22698" w:rsidRDefault="00A22698" w:rsidP="00865E76">
            <w:pPr>
              <w:rPr>
                <w:rFonts w:cs="Times New Roman"/>
                <w:b/>
              </w:rPr>
            </w:pPr>
            <w:r>
              <w:rPr>
                <w:rFonts w:cs="Times New Roman"/>
                <w:b/>
              </w:rPr>
              <w:t>Information</w:t>
            </w:r>
          </w:p>
        </w:tc>
        <w:tc>
          <w:tcPr>
            <w:tcW w:w="1912" w:type="dxa"/>
          </w:tcPr>
          <w:p w14:paraId="7CAD0472" w14:textId="63434512" w:rsidR="00A22698" w:rsidRPr="0030544B" w:rsidRDefault="00A22698" w:rsidP="00A22698">
            <w:pPr>
              <w:rPr>
                <w:rFonts w:cs="Times New Roman"/>
                <w:highlight w:val="yellow"/>
                <w:rPrChange w:id="187" w:author="Amber Dahlin" w:date="2014-06-29T09:38:00Z">
                  <w:rPr>
                    <w:rFonts w:cs="Times New Roman"/>
                  </w:rPr>
                </w:rPrChange>
              </w:rPr>
            </w:pPr>
            <w:r w:rsidRPr="0030544B">
              <w:rPr>
                <w:rFonts w:cs="Times New Roman"/>
                <w:highlight w:val="yellow"/>
                <w:rPrChange w:id="188" w:author="Amber Dahlin" w:date="2014-06-29T09:38:00Z">
                  <w:rPr>
                    <w:rFonts w:cs="Times New Roman"/>
                  </w:rPr>
                </w:rPrChange>
              </w:rPr>
              <w:t>More than enough information was presented, indicating signs of a lot of research.</w:t>
            </w:r>
            <w:ins w:id="189" w:author="Amber Dahlin" w:date="2014-06-29T09:39:00Z">
              <w:r w:rsidR="0030544B">
                <w:rPr>
                  <w:rFonts w:cs="Times New Roman"/>
                  <w:highlight w:val="yellow"/>
                </w:rPr>
                <w:t xml:space="preserve"> 9 points.</w:t>
              </w:r>
            </w:ins>
            <w:r w:rsidRPr="0030544B">
              <w:rPr>
                <w:rFonts w:cs="Times New Roman"/>
                <w:highlight w:val="yellow"/>
                <w:rPrChange w:id="190" w:author="Amber Dahlin" w:date="2014-06-29T09:38:00Z">
                  <w:rPr>
                    <w:rFonts w:cs="Times New Roman"/>
                  </w:rPr>
                </w:rPrChange>
              </w:rPr>
              <w:t xml:space="preserve"> </w:t>
            </w:r>
          </w:p>
          <w:p w14:paraId="0669D641" w14:textId="77777777" w:rsidR="00A22698" w:rsidRPr="0030544B" w:rsidRDefault="00A22698" w:rsidP="00A22698">
            <w:pPr>
              <w:jc w:val="center"/>
              <w:rPr>
                <w:rFonts w:cs="Times New Roman"/>
                <w:highlight w:val="yellow"/>
                <w:rPrChange w:id="191" w:author="Amber Dahlin" w:date="2014-06-29T09:38:00Z">
                  <w:rPr>
                    <w:rFonts w:cs="Times New Roman"/>
                  </w:rPr>
                </w:rPrChange>
              </w:rPr>
            </w:pPr>
          </w:p>
        </w:tc>
        <w:tc>
          <w:tcPr>
            <w:tcW w:w="1912" w:type="dxa"/>
          </w:tcPr>
          <w:p w14:paraId="041A021D" w14:textId="1E47E931" w:rsidR="00A22698" w:rsidRDefault="00A22698" w:rsidP="006A13F2">
            <w:pPr>
              <w:rPr>
                <w:rFonts w:cs="Times New Roman"/>
              </w:rPr>
            </w:pPr>
            <w:r w:rsidRPr="006B3BD1">
              <w:rPr>
                <w:rFonts w:cs="Times New Roman"/>
                <w:highlight w:val="yellow"/>
                <w:rPrChange w:id="192" w:author="Amber Dahlin" w:date="2014-06-29T09:26:00Z">
                  <w:rPr>
                    <w:rFonts w:cs="Times New Roman"/>
                  </w:rPr>
                </w:rPrChange>
              </w:rPr>
              <w:t>Good amount of information was presented, showing signs of a decent amount of research.</w:t>
            </w:r>
            <w:r>
              <w:rPr>
                <w:rFonts w:cs="Times New Roman"/>
              </w:rPr>
              <w:t xml:space="preserve"> </w:t>
            </w:r>
          </w:p>
        </w:tc>
        <w:tc>
          <w:tcPr>
            <w:tcW w:w="1770" w:type="dxa"/>
          </w:tcPr>
          <w:p w14:paraId="74CFCB54" w14:textId="70BA74F1" w:rsidR="00A22698" w:rsidRDefault="00A22698" w:rsidP="006A13F2">
            <w:pPr>
              <w:rPr>
                <w:rFonts w:cs="Times New Roman"/>
              </w:rPr>
            </w:pPr>
            <w:r>
              <w:rPr>
                <w:rFonts w:cs="Times New Roman"/>
              </w:rPr>
              <w:t>Satisfactory amount of information was presented</w:t>
            </w:r>
          </w:p>
        </w:tc>
        <w:tc>
          <w:tcPr>
            <w:tcW w:w="1662" w:type="dxa"/>
          </w:tcPr>
          <w:p w14:paraId="62B84994" w14:textId="5C883733" w:rsidR="00A22698" w:rsidRDefault="00A22698" w:rsidP="006A13F2">
            <w:pPr>
              <w:rPr>
                <w:rFonts w:cs="Times New Roman"/>
              </w:rPr>
            </w:pPr>
            <w:r>
              <w:rPr>
                <w:rFonts w:cs="Times New Roman"/>
              </w:rPr>
              <w:t>Little to no information was presented</w:t>
            </w:r>
          </w:p>
        </w:tc>
      </w:tr>
      <w:tr w:rsidR="00865E76" w14:paraId="035F0DF9" w14:textId="77777777" w:rsidTr="006A13F2">
        <w:tc>
          <w:tcPr>
            <w:tcW w:w="1600" w:type="dxa"/>
          </w:tcPr>
          <w:p w14:paraId="5E6F257F" w14:textId="19AE20FB" w:rsidR="00865E76" w:rsidRDefault="00865E76" w:rsidP="00865E76">
            <w:r w:rsidRPr="00B37B6D">
              <w:rPr>
                <w:rFonts w:cs="Times New Roman"/>
                <w:b/>
              </w:rPr>
              <w:t>Research Quality</w:t>
            </w:r>
          </w:p>
        </w:tc>
        <w:tc>
          <w:tcPr>
            <w:tcW w:w="1912" w:type="dxa"/>
          </w:tcPr>
          <w:p w14:paraId="68FE700C" w14:textId="54AA1422" w:rsidR="00865E76" w:rsidRDefault="00865E76" w:rsidP="00865E76">
            <w:r w:rsidRPr="006B3BD1">
              <w:rPr>
                <w:rFonts w:cs="Times New Roman"/>
                <w:highlight w:val="yellow"/>
                <w:rPrChange w:id="193" w:author="Amber Dahlin" w:date="2014-06-29T09:26:00Z">
                  <w:rPr>
                    <w:rFonts w:cs="Times New Roman"/>
                  </w:rPr>
                </w:rPrChange>
              </w:rPr>
              <w:t>Facts were included from reliable/valuable sources</w:t>
            </w:r>
            <w:ins w:id="194" w:author="Amber Dahlin" w:date="2014-06-29T09:39:00Z">
              <w:r w:rsidR="0030544B">
                <w:rPr>
                  <w:rFonts w:cs="Times New Roman"/>
                </w:rPr>
                <w:t xml:space="preserve">. </w:t>
              </w:r>
              <w:r w:rsidR="0030544B" w:rsidRPr="0030544B">
                <w:rPr>
                  <w:rFonts w:cs="Times New Roman"/>
                  <w:highlight w:val="yellow"/>
                  <w:rPrChange w:id="195" w:author="Amber Dahlin" w:date="2014-06-29T09:39:00Z">
                    <w:rPr>
                      <w:rFonts w:cs="Times New Roman"/>
                    </w:rPr>
                  </w:rPrChange>
                </w:rPr>
                <w:t>9 points.</w:t>
              </w:r>
            </w:ins>
          </w:p>
        </w:tc>
        <w:tc>
          <w:tcPr>
            <w:tcW w:w="1912" w:type="dxa"/>
          </w:tcPr>
          <w:p w14:paraId="041D6051" w14:textId="0F8CA810" w:rsidR="00865E76" w:rsidRDefault="00865E76" w:rsidP="00865E76">
            <w:r w:rsidRPr="00B37B6D">
              <w:rPr>
                <w:rFonts w:cs="Times New Roman"/>
              </w:rPr>
              <w:t>Some facts were included from reliable/valuable sources</w:t>
            </w:r>
          </w:p>
        </w:tc>
        <w:tc>
          <w:tcPr>
            <w:tcW w:w="1770" w:type="dxa"/>
          </w:tcPr>
          <w:p w14:paraId="7604C2BD" w14:textId="22183885" w:rsidR="00865E76" w:rsidRDefault="00865E76" w:rsidP="00865E76">
            <w:r w:rsidRPr="00B37B6D">
              <w:rPr>
                <w:rFonts w:cs="Times New Roman"/>
              </w:rPr>
              <w:t>Facts were included from both reliable and unreliable sources.</w:t>
            </w:r>
          </w:p>
        </w:tc>
        <w:tc>
          <w:tcPr>
            <w:tcW w:w="1662" w:type="dxa"/>
          </w:tcPr>
          <w:p w14:paraId="2FAFB928" w14:textId="163CFD77" w:rsidR="00865E76" w:rsidRDefault="00865E76" w:rsidP="00865E76">
            <w:r w:rsidRPr="00B37B6D">
              <w:rPr>
                <w:rFonts w:cs="Times New Roman"/>
              </w:rPr>
              <w:t xml:space="preserve">Opinion was more common than facts. Little to no reliable sources. </w:t>
            </w:r>
          </w:p>
        </w:tc>
      </w:tr>
      <w:tr w:rsidR="00865E76" w14:paraId="2B8C41DB" w14:textId="77777777" w:rsidTr="006A13F2">
        <w:tc>
          <w:tcPr>
            <w:tcW w:w="1600" w:type="dxa"/>
          </w:tcPr>
          <w:p w14:paraId="70A7C625" w14:textId="3CD48C15" w:rsidR="00865E76" w:rsidRDefault="00865E76" w:rsidP="00865E76">
            <w:r w:rsidRPr="00B37B6D">
              <w:rPr>
                <w:rFonts w:cs="Times New Roman"/>
                <w:b/>
              </w:rPr>
              <w:t>Mechanics</w:t>
            </w:r>
          </w:p>
        </w:tc>
        <w:tc>
          <w:tcPr>
            <w:tcW w:w="1912" w:type="dxa"/>
          </w:tcPr>
          <w:p w14:paraId="6F697E96" w14:textId="410ED0E7" w:rsidR="00865E76" w:rsidRDefault="00865E76" w:rsidP="00865E76">
            <w:r w:rsidRPr="00B37B6D">
              <w:rPr>
                <w:rFonts w:cs="Times New Roman"/>
              </w:rPr>
              <w:t xml:space="preserve">Grammar, spelling, punctuation, and syntax are </w:t>
            </w:r>
            <w:r w:rsidRPr="00B37B6D">
              <w:rPr>
                <w:rFonts w:cs="Times New Roman"/>
              </w:rPr>
              <w:lastRenderedPageBreak/>
              <w:t xml:space="preserve">correct. </w:t>
            </w:r>
          </w:p>
        </w:tc>
        <w:tc>
          <w:tcPr>
            <w:tcW w:w="1912" w:type="dxa"/>
          </w:tcPr>
          <w:p w14:paraId="3D2A3827" w14:textId="70710E7F" w:rsidR="00865E76" w:rsidRDefault="00865E76" w:rsidP="00865E76">
            <w:r w:rsidRPr="00B37B6D">
              <w:rPr>
                <w:rFonts w:cs="Times New Roman"/>
              </w:rPr>
              <w:lastRenderedPageBreak/>
              <w:t xml:space="preserve">Grammar, spelling, punctuation, and syntax are </w:t>
            </w:r>
            <w:r w:rsidRPr="00B37B6D">
              <w:rPr>
                <w:rFonts w:cs="Times New Roman"/>
              </w:rPr>
              <w:lastRenderedPageBreak/>
              <w:t>mostly correct with very few mistakes</w:t>
            </w:r>
          </w:p>
        </w:tc>
        <w:tc>
          <w:tcPr>
            <w:tcW w:w="1770" w:type="dxa"/>
          </w:tcPr>
          <w:p w14:paraId="17B90D28" w14:textId="1BD331B3" w:rsidR="00865E76" w:rsidRDefault="00865E76" w:rsidP="00865E76">
            <w:r w:rsidRPr="006B3BD1">
              <w:rPr>
                <w:rFonts w:cs="Times New Roman"/>
                <w:highlight w:val="yellow"/>
                <w:rPrChange w:id="196" w:author="Amber Dahlin" w:date="2014-06-29T09:26:00Z">
                  <w:rPr>
                    <w:rFonts w:cs="Times New Roman"/>
                  </w:rPr>
                </w:rPrChange>
              </w:rPr>
              <w:lastRenderedPageBreak/>
              <w:t>Some grammatical, spelling, punctuation</w:t>
            </w:r>
            <w:r w:rsidRPr="00B37B6D">
              <w:rPr>
                <w:rFonts w:cs="Times New Roman"/>
              </w:rPr>
              <w:t xml:space="preserve">, </w:t>
            </w:r>
            <w:r w:rsidRPr="006B3BD1">
              <w:rPr>
                <w:rFonts w:cs="Times New Roman"/>
                <w:highlight w:val="yellow"/>
                <w:rPrChange w:id="197" w:author="Amber Dahlin" w:date="2014-06-29T09:27:00Z">
                  <w:rPr>
                    <w:rFonts w:cs="Times New Roman"/>
                  </w:rPr>
                </w:rPrChange>
              </w:rPr>
              <w:lastRenderedPageBreak/>
              <w:t>and syntax are correct.</w:t>
            </w:r>
            <w:ins w:id="198" w:author="Amber Dahlin" w:date="2014-06-29T09:40:00Z">
              <w:r w:rsidR="0030544B">
                <w:rPr>
                  <w:rFonts w:cs="Times New Roman"/>
                </w:rPr>
                <w:t xml:space="preserve"> </w:t>
              </w:r>
              <w:r w:rsidR="0030544B" w:rsidRPr="0030544B">
                <w:rPr>
                  <w:rFonts w:cs="Times New Roman"/>
                  <w:highlight w:val="yellow"/>
                  <w:rPrChange w:id="199" w:author="Amber Dahlin" w:date="2014-06-29T09:40:00Z">
                    <w:rPr>
                      <w:rFonts w:cs="Times New Roman"/>
                    </w:rPr>
                  </w:rPrChange>
                </w:rPr>
                <w:t>6 points.</w:t>
              </w:r>
            </w:ins>
          </w:p>
        </w:tc>
        <w:tc>
          <w:tcPr>
            <w:tcW w:w="1662" w:type="dxa"/>
          </w:tcPr>
          <w:p w14:paraId="313A7AF8" w14:textId="69CD185A" w:rsidR="00865E76" w:rsidRDefault="00865E76" w:rsidP="00865E76">
            <w:r w:rsidRPr="00B37B6D">
              <w:rPr>
                <w:rFonts w:cs="Times New Roman"/>
              </w:rPr>
              <w:lastRenderedPageBreak/>
              <w:t xml:space="preserve">Grammar, spelling, punctuation, and syntax </w:t>
            </w:r>
            <w:r w:rsidRPr="00B37B6D">
              <w:rPr>
                <w:rFonts w:cs="Times New Roman"/>
              </w:rPr>
              <w:lastRenderedPageBreak/>
              <w:t xml:space="preserve">are mostly incorrect. No evidence of proofreading. </w:t>
            </w:r>
          </w:p>
        </w:tc>
      </w:tr>
      <w:tr w:rsidR="00717CB7" w14:paraId="31CB7331" w14:textId="77777777" w:rsidTr="006A13F2">
        <w:trPr>
          <w:trHeight w:val="1302"/>
        </w:trPr>
        <w:tc>
          <w:tcPr>
            <w:tcW w:w="1600" w:type="dxa"/>
          </w:tcPr>
          <w:p w14:paraId="3EC72628" w14:textId="7C2C24A3" w:rsidR="00717CB7" w:rsidRDefault="00717CB7" w:rsidP="00865E76">
            <w:r w:rsidRPr="00B37B6D">
              <w:rPr>
                <w:rFonts w:cs="Times New Roman"/>
                <w:b/>
              </w:rPr>
              <w:lastRenderedPageBreak/>
              <w:t>Topic</w:t>
            </w:r>
          </w:p>
        </w:tc>
        <w:tc>
          <w:tcPr>
            <w:tcW w:w="1912" w:type="dxa"/>
          </w:tcPr>
          <w:p w14:paraId="790F9DD3" w14:textId="10264F3C" w:rsidR="00717CB7" w:rsidRDefault="00717CB7" w:rsidP="00717CB7">
            <w:r w:rsidRPr="0030544B">
              <w:rPr>
                <w:rFonts w:cs="Times New Roman"/>
                <w:highlight w:val="yellow"/>
                <w:rPrChange w:id="200" w:author="Amber Dahlin" w:date="2014-06-29T09:40:00Z">
                  <w:rPr>
                    <w:rFonts w:cs="Times New Roman"/>
                  </w:rPr>
                </w:rPrChange>
              </w:rPr>
              <w:t>Writer had a very good and deep understanding of the topic.</w:t>
            </w:r>
            <w:ins w:id="201" w:author="Amber Dahlin" w:date="2014-06-29T09:40:00Z">
              <w:r w:rsidR="0030544B" w:rsidRPr="0030544B">
                <w:rPr>
                  <w:rFonts w:cs="Times New Roman"/>
                  <w:highlight w:val="yellow"/>
                  <w:rPrChange w:id="202" w:author="Amber Dahlin" w:date="2014-06-29T09:40:00Z">
                    <w:rPr>
                      <w:rFonts w:cs="Times New Roman"/>
                    </w:rPr>
                  </w:rPrChange>
                </w:rPr>
                <w:t xml:space="preserve"> 8 points.</w:t>
              </w:r>
            </w:ins>
            <w:r w:rsidRPr="00B37B6D">
              <w:rPr>
                <w:rFonts w:cs="Times New Roman"/>
              </w:rPr>
              <w:t xml:space="preserve"> </w:t>
            </w:r>
          </w:p>
        </w:tc>
        <w:tc>
          <w:tcPr>
            <w:tcW w:w="1912" w:type="dxa"/>
          </w:tcPr>
          <w:p w14:paraId="6726AAED" w14:textId="43E66127" w:rsidR="00717CB7" w:rsidRDefault="00717CB7" w:rsidP="00717CB7">
            <w:r w:rsidRPr="006B3BD1">
              <w:rPr>
                <w:rFonts w:cs="Times New Roman"/>
                <w:highlight w:val="yellow"/>
                <w:rPrChange w:id="203" w:author="Amber Dahlin" w:date="2014-06-29T09:27:00Z">
                  <w:rPr>
                    <w:rFonts w:cs="Times New Roman"/>
                  </w:rPr>
                </w:rPrChange>
              </w:rPr>
              <w:t>Writer had a good understanding of the topic.</w:t>
            </w:r>
          </w:p>
        </w:tc>
        <w:tc>
          <w:tcPr>
            <w:tcW w:w="1770" w:type="dxa"/>
          </w:tcPr>
          <w:p w14:paraId="517828ED" w14:textId="3D5A3514" w:rsidR="00717CB7" w:rsidRDefault="00717CB7" w:rsidP="00717CB7">
            <w:r w:rsidRPr="00B37B6D">
              <w:rPr>
                <w:rFonts w:cs="Times New Roman"/>
              </w:rPr>
              <w:t>Writer had a satisfactory understanding of the topic</w:t>
            </w:r>
            <w:r>
              <w:rPr>
                <w:rFonts w:cs="Times New Roman"/>
              </w:rPr>
              <w:t>.</w:t>
            </w:r>
          </w:p>
        </w:tc>
        <w:tc>
          <w:tcPr>
            <w:tcW w:w="1662" w:type="dxa"/>
          </w:tcPr>
          <w:p w14:paraId="09C6FC58" w14:textId="3963E34A" w:rsidR="00717CB7" w:rsidRDefault="00717CB7" w:rsidP="00865E76">
            <w:r w:rsidRPr="00B37B6D">
              <w:rPr>
                <w:rFonts w:cs="Times New Roman"/>
              </w:rPr>
              <w:t>Writer had a very poor understanding of the topic and had enormous amount of difficulties conveying it in the article</w:t>
            </w:r>
          </w:p>
        </w:tc>
      </w:tr>
      <w:tr w:rsidR="00717CB7" w14:paraId="437E2954" w14:textId="77777777" w:rsidTr="006A13F2">
        <w:trPr>
          <w:trHeight w:val="1301"/>
        </w:trPr>
        <w:tc>
          <w:tcPr>
            <w:tcW w:w="1600" w:type="dxa"/>
          </w:tcPr>
          <w:p w14:paraId="1E910640" w14:textId="46EB2A4E" w:rsidR="00717CB7" w:rsidRPr="00B37B6D" w:rsidRDefault="00717CB7" w:rsidP="00865E76">
            <w:pPr>
              <w:rPr>
                <w:rFonts w:cs="Times New Roman"/>
                <w:b/>
              </w:rPr>
            </w:pPr>
            <w:r>
              <w:rPr>
                <w:rFonts w:cs="Times New Roman"/>
                <w:b/>
              </w:rPr>
              <w:t>Smoothness</w:t>
            </w:r>
          </w:p>
        </w:tc>
        <w:tc>
          <w:tcPr>
            <w:tcW w:w="1912" w:type="dxa"/>
          </w:tcPr>
          <w:p w14:paraId="3CA99474" w14:textId="28BA74E9" w:rsidR="00717CB7" w:rsidRPr="00B37B6D" w:rsidRDefault="00717CB7" w:rsidP="00717CB7">
            <w:pPr>
              <w:rPr>
                <w:rFonts w:cs="Times New Roman"/>
              </w:rPr>
            </w:pPr>
            <w:r w:rsidRPr="006B3BD1">
              <w:rPr>
                <w:rFonts w:cs="Times New Roman"/>
                <w:highlight w:val="yellow"/>
                <w:rPrChange w:id="204" w:author="Amber Dahlin" w:date="2014-06-29T09:27:00Z">
                  <w:rPr>
                    <w:rFonts w:cs="Times New Roman"/>
                  </w:rPr>
                </w:rPrChange>
              </w:rPr>
              <w:t>Writer conveyed the topic and his understanding in the article smoothly</w:t>
            </w:r>
            <w:ins w:id="205" w:author="Amber Dahlin" w:date="2014-06-29T09:40:00Z">
              <w:r w:rsidR="0030544B" w:rsidRPr="0030544B">
                <w:rPr>
                  <w:rFonts w:cs="Times New Roman"/>
                  <w:highlight w:val="yellow"/>
                  <w:rPrChange w:id="206" w:author="Amber Dahlin" w:date="2014-06-29T09:40:00Z">
                    <w:rPr>
                      <w:rFonts w:cs="Times New Roman"/>
                    </w:rPr>
                  </w:rPrChange>
                </w:rPr>
                <w:t>. 10.</w:t>
              </w:r>
            </w:ins>
          </w:p>
        </w:tc>
        <w:tc>
          <w:tcPr>
            <w:tcW w:w="1912" w:type="dxa"/>
          </w:tcPr>
          <w:p w14:paraId="50B0F065" w14:textId="4B4FBBA3" w:rsidR="00717CB7" w:rsidRPr="00B37B6D" w:rsidRDefault="00717CB7" w:rsidP="00717CB7">
            <w:pPr>
              <w:rPr>
                <w:rFonts w:cs="Times New Roman"/>
              </w:rPr>
            </w:pPr>
            <w:r>
              <w:rPr>
                <w:rFonts w:cs="Times New Roman"/>
              </w:rPr>
              <w:t>Majority of the topic and understanding was conveyed in the article smoothly</w:t>
            </w:r>
          </w:p>
        </w:tc>
        <w:tc>
          <w:tcPr>
            <w:tcW w:w="1770" w:type="dxa"/>
          </w:tcPr>
          <w:p w14:paraId="2F032CC2" w14:textId="5504638E" w:rsidR="00717CB7" w:rsidRPr="00B37B6D" w:rsidRDefault="00717CB7" w:rsidP="00717CB7">
            <w:pPr>
              <w:rPr>
                <w:rFonts w:cs="Times New Roman"/>
              </w:rPr>
            </w:pPr>
            <w:r>
              <w:rPr>
                <w:rFonts w:cs="Times New Roman"/>
              </w:rPr>
              <w:t xml:space="preserve">Writer had </w:t>
            </w:r>
            <w:r w:rsidRPr="00B37B6D">
              <w:rPr>
                <w:rFonts w:cs="Times New Roman"/>
              </w:rPr>
              <w:t xml:space="preserve">difficulties </w:t>
            </w:r>
            <w:r>
              <w:rPr>
                <w:rFonts w:cs="Times New Roman"/>
              </w:rPr>
              <w:t>keeping the article smooth, mostly rigid</w:t>
            </w:r>
          </w:p>
        </w:tc>
        <w:tc>
          <w:tcPr>
            <w:tcW w:w="1662" w:type="dxa"/>
          </w:tcPr>
          <w:p w14:paraId="27D8CEB1" w14:textId="246C113C" w:rsidR="00717CB7" w:rsidRPr="00B37B6D" w:rsidRDefault="00717CB7" w:rsidP="00717CB7">
            <w:pPr>
              <w:rPr>
                <w:rFonts w:cs="Times New Roman"/>
              </w:rPr>
            </w:pPr>
            <w:r>
              <w:rPr>
                <w:rFonts w:cs="Times New Roman"/>
              </w:rPr>
              <w:t xml:space="preserve">Article was very rough, no sign of smoothness or polishing. </w:t>
            </w:r>
          </w:p>
        </w:tc>
      </w:tr>
      <w:tr w:rsidR="00865E76" w14:paraId="1B85121B" w14:textId="77777777" w:rsidTr="006A13F2">
        <w:tc>
          <w:tcPr>
            <w:tcW w:w="1600" w:type="dxa"/>
          </w:tcPr>
          <w:p w14:paraId="650EF39E" w14:textId="48136F70" w:rsidR="00865E76" w:rsidRDefault="00865E76" w:rsidP="00865E76">
            <w:r w:rsidRPr="00B37B6D">
              <w:rPr>
                <w:rFonts w:cs="Times New Roman"/>
                <w:b/>
              </w:rPr>
              <w:t>Writer’s Memo</w:t>
            </w:r>
          </w:p>
        </w:tc>
        <w:tc>
          <w:tcPr>
            <w:tcW w:w="1912" w:type="dxa"/>
          </w:tcPr>
          <w:p w14:paraId="7BC64BF7" w14:textId="77777777" w:rsidR="00865E76" w:rsidRDefault="00865E76" w:rsidP="00865E76">
            <w:pPr>
              <w:rPr>
                <w:ins w:id="207" w:author="Amber Dahlin" w:date="2014-06-29T09:27:00Z"/>
                <w:rFonts w:cs="Times New Roman"/>
              </w:rPr>
            </w:pPr>
            <w:r w:rsidRPr="00B37B6D">
              <w:rPr>
                <w:rFonts w:cs="Times New Roman"/>
              </w:rPr>
              <w:t>On a scale from 0-10, how thoroughly does the Writer’s Memo describe the writer’s goals, process, and reflections?</w:t>
            </w:r>
          </w:p>
          <w:p w14:paraId="09A4E5EB" w14:textId="262C2B05" w:rsidR="006B3BD1" w:rsidRDefault="006B3BD1" w:rsidP="00865E76">
            <w:ins w:id="208" w:author="Amber Dahlin" w:date="2014-06-29T09:27:00Z">
              <w:r w:rsidRPr="006B3BD1">
                <w:rPr>
                  <w:rFonts w:cs="Times New Roman"/>
                  <w:highlight w:val="yellow"/>
                  <w:rPrChange w:id="209" w:author="Amber Dahlin" w:date="2014-06-29T09:27:00Z">
                    <w:rPr>
                      <w:rFonts w:cs="Times New Roman"/>
                    </w:rPr>
                  </w:rPrChange>
                </w:rPr>
                <w:t>10. You reflected thoroughly on your process and goals</w:t>
              </w:r>
              <w:r w:rsidRPr="006B3BD1">
                <w:rPr>
                  <w:rFonts w:cs="Times New Roman"/>
                  <w:highlight w:val="yellow"/>
                  <w:rPrChange w:id="210" w:author="Amber Dahlin" w:date="2014-06-29T09:29:00Z">
                    <w:rPr>
                      <w:rFonts w:cs="Times New Roman"/>
                    </w:rPr>
                  </w:rPrChange>
                </w:rPr>
                <w:t>.</w:t>
              </w:r>
            </w:ins>
            <w:ins w:id="211" w:author="Amber Dahlin" w:date="2014-06-29T09:28:00Z">
              <w:r w:rsidRPr="006B3BD1">
                <w:rPr>
                  <w:rFonts w:cs="Times New Roman"/>
                  <w:highlight w:val="yellow"/>
                  <w:rPrChange w:id="212" w:author="Amber Dahlin" w:date="2014-06-29T09:29:00Z">
                    <w:rPr>
                      <w:rFonts w:cs="Times New Roman"/>
                    </w:rPr>
                  </w:rPrChange>
                </w:rPr>
                <w:t xml:space="preserve"> I especially enjoyed your conversational, energetic tone.</w:t>
              </w:r>
            </w:ins>
            <w:ins w:id="213" w:author="Amber Dahlin" w:date="2014-06-29T09:27:00Z">
              <w:r>
                <w:rPr>
                  <w:rFonts w:cs="Times New Roman"/>
                </w:rPr>
                <w:t xml:space="preserve"> </w:t>
              </w:r>
            </w:ins>
          </w:p>
        </w:tc>
        <w:tc>
          <w:tcPr>
            <w:tcW w:w="1912" w:type="dxa"/>
          </w:tcPr>
          <w:p w14:paraId="161522F8" w14:textId="77777777" w:rsidR="00865E76" w:rsidRDefault="00865E76" w:rsidP="00865E76"/>
        </w:tc>
        <w:tc>
          <w:tcPr>
            <w:tcW w:w="1770" w:type="dxa"/>
          </w:tcPr>
          <w:p w14:paraId="43EB3938" w14:textId="77777777" w:rsidR="00865E76" w:rsidRDefault="00865E76" w:rsidP="00865E76"/>
        </w:tc>
        <w:tc>
          <w:tcPr>
            <w:tcW w:w="1662" w:type="dxa"/>
          </w:tcPr>
          <w:p w14:paraId="31FEEADE" w14:textId="77777777" w:rsidR="00865E76" w:rsidRDefault="00865E76" w:rsidP="00865E76"/>
        </w:tc>
      </w:tr>
      <w:tr w:rsidR="00865E76" w14:paraId="3399A6CC" w14:textId="77777777" w:rsidTr="006A13F2">
        <w:tc>
          <w:tcPr>
            <w:tcW w:w="1600" w:type="dxa"/>
          </w:tcPr>
          <w:p w14:paraId="5B1445E9" w14:textId="5EABF6A7" w:rsidR="00865E76" w:rsidRPr="00717CB7" w:rsidRDefault="00865E76" w:rsidP="00865E76">
            <w:pPr>
              <w:rPr>
                <w:b/>
              </w:rPr>
            </w:pPr>
            <w:r w:rsidRPr="00717CB7">
              <w:rPr>
                <w:b/>
              </w:rPr>
              <w:t xml:space="preserve">Citation </w:t>
            </w:r>
          </w:p>
        </w:tc>
        <w:tc>
          <w:tcPr>
            <w:tcW w:w="1912" w:type="dxa"/>
          </w:tcPr>
          <w:p w14:paraId="33CAED03" w14:textId="06225CA2" w:rsidR="00865E76" w:rsidRDefault="00865E76" w:rsidP="00865E76">
            <w:r>
              <w:t xml:space="preserve">References were given. Images/graphics were cited using a proper </w:t>
            </w:r>
            <w:r>
              <w:lastRenderedPageBreak/>
              <w:t>and clear MLA format.</w:t>
            </w:r>
          </w:p>
        </w:tc>
        <w:tc>
          <w:tcPr>
            <w:tcW w:w="1912" w:type="dxa"/>
          </w:tcPr>
          <w:p w14:paraId="0AF35F1D" w14:textId="1423C665" w:rsidR="00865E76" w:rsidRDefault="00865E76" w:rsidP="00865E76">
            <w:r w:rsidRPr="006B3BD1">
              <w:rPr>
                <w:highlight w:val="yellow"/>
                <w:rPrChange w:id="214" w:author="Amber Dahlin" w:date="2014-06-29T09:29:00Z">
                  <w:rPr/>
                </w:rPrChange>
              </w:rPr>
              <w:lastRenderedPageBreak/>
              <w:t xml:space="preserve">References were given. Images/graphics weren’t cited using proper </w:t>
            </w:r>
            <w:r w:rsidRPr="006B3BD1">
              <w:rPr>
                <w:highlight w:val="yellow"/>
                <w:rPrChange w:id="215" w:author="Amber Dahlin" w:date="2014-06-29T09:29:00Z">
                  <w:rPr/>
                </w:rPrChange>
              </w:rPr>
              <w:lastRenderedPageBreak/>
              <w:t>MLA format</w:t>
            </w:r>
            <w:r w:rsidRPr="0030544B">
              <w:rPr>
                <w:highlight w:val="yellow"/>
                <w:rPrChange w:id="216" w:author="Amber Dahlin" w:date="2014-06-29T09:41:00Z">
                  <w:rPr/>
                </w:rPrChange>
              </w:rPr>
              <w:t>.</w:t>
            </w:r>
            <w:ins w:id="217" w:author="Amber Dahlin" w:date="2014-06-29T09:40:00Z">
              <w:r w:rsidR="0030544B" w:rsidRPr="0030544B">
                <w:rPr>
                  <w:highlight w:val="yellow"/>
                  <w:rPrChange w:id="218" w:author="Amber Dahlin" w:date="2014-06-29T09:41:00Z">
                    <w:rPr/>
                  </w:rPrChange>
                </w:rPr>
                <w:t xml:space="preserve"> 8 points.</w:t>
              </w:r>
            </w:ins>
          </w:p>
        </w:tc>
        <w:tc>
          <w:tcPr>
            <w:tcW w:w="1770" w:type="dxa"/>
          </w:tcPr>
          <w:p w14:paraId="359498E7" w14:textId="526A8357" w:rsidR="00865E76" w:rsidRDefault="00865E76" w:rsidP="00865E76">
            <w:r>
              <w:lastRenderedPageBreak/>
              <w:t xml:space="preserve">Some references were given. Images were cited using </w:t>
            </w:r>
            <w:r>
              <w:lastRenderedPageBreak/>
              <w:t>improper MLA format</w:t>
            </w:r>
          </w:p>
        </w:tc>
        <w:tc>
          <w:tcPr>
            <w:tcW w:w="1662" w:type="dxa"/>
          </w:tcPr>
          <w:p w14:paraId="20BAA6B1" w14:textId="5B3D945E" w:rsidR="00865E76" w:rsidRDefault="00865E76" w:rsidP="00865E76">
            <w:r>
              <w:lastRenderedPageBreak/>
              <w:t xml:space="preserve">Little to no references or image citations. Incorrect use </w:t>
            </w:r>
            <w:r>
              <w:lastRenderedPageBreak/>
              <w:t>of MLA format.</w:t>
            </w:r>
          </w:p>
        </w:tc>
      </w:tr>
      <w:tr w:rsidR="00865E76" w14:paraId="1E14BAA0" w14:textId="77777777" w:rsidTr="006A13F2">
        <w:tc>
          <w:tcPr>
            <w:tcW w:w="1600" w:type="dxa"/>
          </w:tcPr>
          <w:p w14:paraId="28A0B96D" w14:textId="3CA77DF4" w:rsidR="00865E76" w:rsidRPr="00717CB7" w:rsidRDefault="00717CB7" w:rsidP="00865E76">
            <w:pPr>
              <w:rPr>
                <w:b/>
              </w:rPr>
            </w:pPr>
            <w:r>
              <w:rPr>
                <w:b/>
              </w:rPr>
              <w:lastRenderedPageBreak/>
              <w:t>Audience</w:t>
            </w:r>
          </w:p>
        </w:tc>
        <w:tc>
          <w:tcPr>
            <w:tcW w:w="1912" w:type="dxa"/>
          </w:tcPr>
          <w:p w14:paraId="38F651DB" w14:textId="3B7EC990" w:rsidR="00865E76" w:rsidRDefault="00717CB7" w:rsidP="0036181B">
            <w:r w:rsidRPr="006B3BD1">
              <w:rPr>
                <w:highlight w:val="yellow"/>
                <w:rPrChange w:id="219" w:author="Amber Dahlin" w:date="2014-06-29T09:29:00Z">
                  <w:rPr/>
                </w:rPrChange>
              </w:rPr>
              <w:t xml:space="preserve">Writer conveyed his ideas in a way that was </w:t>
            </w:r>
            <w:r w:rsidR="0036181B" w:rsidRPr="006B3BD1">
              <w:rPr>
                <w:highlight w:val="yellow"/>
                <w:rPrChange w:id="220" w:author="Amber Dahlin" w:date="2014-06-29T09:29:00Z">
                  <w:rPr/>
                </w:rPrChange>
              </w:rPr>
              <w:t xml:space="preserve">simple yet informative for the general public (target </w:t>
            </w:r>
            <w:r w:rsidR="0036181B" w:rsidRPr="0030544B">
              <w:rPr>
                <w:highlight w:val="yellow"/>
                <w:rPrChange w:id="221" w:author="Amber Dahlin" w:date="2014-06-29T09:41:00Z">
                  <w:rPr/>
                </w:rPrChange>
              </w:rPr>
              <w:t>audience).</w:t>
            </w:r>
            <w:ins w:id="222" w:author="Amber Dahlin" w:date="2014-06-29T09:41:00Z">
              <w:r w:rsidR="0030544B" w:rsidRPr="0030544B">
                <w:rPr>
                  <w:highlight w:val="yellow"/>
                  <w:rPrChange w:id="223" w:author="Amber Dahlin" w:date="2014-06-29T09:41:00Z">
                    <w:rPr/>
                  </w:rPrChange>
                </w:rPr>
                <w:t xml:space="preserve"> 10 points.</w:t>
              </w:r>
            </w:ins>
          </w:p>
        </w:tc>
        <w:tc>
          <w:tcPr>
            <w:tcW w:w="1912" w:type="dxa"/>
          </w:tcPr>
          <w:p w14:paraId="5CAF0E6E" w14:textId="48D3F5BE" w:rsidR="00865E76" w:rsidRDefault="0036181B" w:rsidP="00865E76">
            <w:r>
              <w:t>Writer conveyed his ideas in a way that was informative but a little rigid to the general public.</w:t>
            </w:r>
          </w:p>
        </w:tc>
        <w:tc>
          <w:tcPr>
            <w:tcW w:w="1770" w:type="dxa"/>
          </w:tcPr>
          <w:p w14:paraId="42C983ED" w14:textId="023A43AA" w:rsidR="00865E76" w:rsidRDefault="0036181B" w:rsidP="0036181B">
            <w:r>
              <w:t>Writer conveyed his ideas in a way that was mostly understandable after reading it twice.</w:t>
            </w:r>
          </w:p>
        </w:tc>
        <w:tc>
          <w:tcPr>
            <w:tcW w:w="1662" w:type="dxa"/>
          </w:tcPr>
          <w:p w14:paraId="47D6FF80" w14:textId="111EF1A8" w:rsidR="00865E76" w:rsidRDefault="0036181B" w:rsidP="00865E76">
            <w:r>
              <w:t>Writer conveyed his idea in a very complicated and too technical for the general public to comprehend</w:t>
            </w:r>
          </w:p>
        </w:tc>
      </w:tr>
    </w:tbl>
    <w:p w14:paraId="10427F5E" w14:textId="5A1319C3" w:rsidR="0036181B" w:rsidRPr="008354E2" w:rsidRDefault="0030544B" w:rsidP="008354E2">
      <w:pPr>
        <w:spacing w:line="480" w:lineRule="auto"/>
      </w:pPr>
      <w:ins w:id="224" w:author="Amber Dahlin" w:date="2014-06-29T09:42:00Z">
        <w:r w:rsidRPr="0030544B">
          <w:rPr>
            <w:highlight w:val="yellow"/>
            <w:rPrChange w:id="225" w:author="Amber Dahlin" w:date="2014-06-29T09:42:00Z">
              <w:rPr/>
            </w:rPrChange>
          </w:rPr>
          <w:t>8, 8, 9, 9, 6, 8, 10, 10, 8, 10 = 86</w:t>
        </w:r>
      </w:ins>
      <w:r w:rsidR="00A22698" w:rsidRPr="0030544B">
        <w:rPr>
          <w:highlight w:val="yellow"/>
          <w:rPrChange w:id="226" w:author="Amber Dahlin" w:date="2014-06-29T09:42:00Z">
            <w:rPr/>
          </w:rPrChange>
        </w:rPr>
        <w:t>/100-</w:t>
      </w:r>
    </w:p>
    <w:p w14:paraId="37446041" w14:textId="77777777" w:rsidR="008354E2" w:rsidRDefault="008354E2" w:rsidP="008354E2">
      <w:pPr>
        <w:spacing w:line="480" w:lineRule="auto"/>
        <w:jc w:val="center"/>
        <w:rPr>
          <w:b/>
        </w:rPr>
      </w:pPr>
      <w:r>
        <w:rPr>
          <w:b/>
        </w:rPr>
        <w:t>Writer’s Memo</w:t>
      </w:r>
    </w:p>
    <w:p w14:paraId="552D5F66" w14:textId="77777777" w:rsidR="008354E2" w:rsidRDefault="008354E2" w:rsidP="008354E2">
      <w:pPr>
        <w:spacing w:line="480" w:lineRule="auto"/>
      </w:pPr>
      <w:r>
        <w:tab/>
        <w:t xml:space="preserve">As I writer and as a science student, I thoroughly enjoyed writing this article. This allowed me to combine the knowledge I’ve acquired over the years with research done by other scientists and present it to the general public. </w:t>
      </w:r>
      <w:commentRangeStart w:id="227"/>
      <w:r>
        <w:t>My main goal in life is to do research in the field of alternative and renewable energy, which is why I tend to enjoy writing about it.</w:t>
      </w:r>
      <w:commentRangeEnd w:id="227"/>
      <w:r w:rsidR="006B3BD1">
        <w:rPr>
          <w:rStyle w:val="CommentReference"/>
        </w:rPr>
        <w:commentReference w:id="227"/>
      </w:r>
    </w:p>
    <w:p w14:paraId="48B1B853" w14:textId="77777777" w:rsidR="008354E2" w:rsidRDefault="008354E2" w:rsidP="008354E2">
      <w:pPr>
        <w:spacing w:line="480" w:lineRule="auto"/>
      </w:pPr>
      <w:r>
        <w:tab/>
        <w:t xml:space="preserve">I faced many issues while writing this article. After the first draft, I revised it a few times and noticed that I am over using words such as: however, therefore, hence, nevertheless, in addition, furthermore, etc. As a peer pointed out, these are strong word, so if I overuse them they </w:t>
      </w:r>
      <w:r w:rsidRPr="006B3BD1">
        <w:rPr>
          <w:highlight w:val="yellow"/>
          <w:rPrChange w:id="228" w:author="Amber Dahlin" w:date="2014-06-29T09:31:00Z">
            <w:rPr/>
          </w:rPrChange>
        </w:rPr>
        <w:t>lo</w:t>
      </w:r>
      <w:del w:id="229" w:author="Nishesh Shukla" w:date="2014-07-03T15:20:00Z">
        <w:r w:rsidRPr="006B3BD1" w:rsidDel="00352EEE">
          <w:rPr>
            <w:highlight w:val="yellow"/>
            <w:rPrChange w:id="230" w:author="Amber Dahlin" w:date="2014-06-29T09:31:00Z">
              <w:rPr/>
            </w:rPrChange>
          </w:rPr>
          <w:delText>o</w:delText>
        </w:r>
      </w:del>
      <w:r w:rsidRPr="006B3BD1">
        <w:rPr>
          <w:highlight w:val="yellow"/>
          <w:rPrChange w:id="231" w:author="Amber Dahlin" w:date="2014-06-29T09:31:00Z">
            <w:rPr/>
          </w:rPrChange>
        </w:rPr>
        <w:t>se</w:t>
      </w:r>
      <w:r>
        <w:t xml:space="preserve"> their strength. </w:t>
      </w:r>
    </w:p>
    <w:p w14:paraId="78CAD66D" w14:textId="6094ACBD" w:rsidR="008354E2" w:rsidRDefault="008354E2" w:rsidP="008354E2">
      <w:pPr>
        <w:spacing w:line="480" w:lineRule="auto"/>
      </w:pPr>
      <w:r>
        <w:tab/>
        <w:t xml:space="preserve">Every magazine and scientific journal </w:t>
      </w:r>
      <w:del w:id="232" w:author="Nishesh Shukla" w:date="2014-07-03T15:21:00Z">
        <w:r w:rsidRPr="006B3BD1" w:rsidDel="000319DF">
          <w:rPr>
            <w:highlight w:val="yellow"/>
            <w:rPrChange w:id="233" w:author="Amber Dahlin" w:date="2014-06-29T09:32:00Z">
              <w:rPr/>
            </w:rPrChange>
          </w:rPr>
          <w:delText>use</w:delText>
        </w:r>
        <w:r w:rsidDel="000319DF">
          <w:delText xml:space="preserve"> </w:delText>
        </w:r>
      </w:del>
      <w:proofErr w:type="gramStart"/>
      <w:ins w:id="234" w:author="Nishesh Shukla" w:date="2014-07-03T15:21:00Z">
        <w:r w:rsidR="000319DF">
          <w:t>have</w:t>
        </w:r>
        <w:proofErr w:type="gramEnd"/>
        <w:r w:rsidR="000319DF">
          <w:t xml:space="preserve"> </w:t>
        </w:r>
      </w:ins>
      <w:r>
        <w:t xml:space="preserve">different formats of citation style. Some use MLA, others use APA or </w:t>
      </w:r>
      <w:proofErr w:type="spellStart"/>
      <w:r>
        <w:t>Turabian</w:t>
      </w:r>
      <w:proofErr w:type="spellEnd"/>
      <w:r>
        <w:t xml:space="preserve">, etc. I chose to use MLA because most of the magazine articles that I’ve read so far used MLA format. This </w:t>
      </w:r>
      <w:r w:rsidRPr="006B3BD1">
        <w:rPr>
          <w:highlight w:val="yellow"/>
          <w:rPrChange w:id="235" w:author="Amber Dahlin" w:date="2014-06-29T09:32:00Z">
            <w:rPr/>
          </w:rPrChange>
        </w:rPr>
        <w:t>le</w:t>
      </w:r>
      <w:del w:id="236" w:author="Nishesh Shukla" w:date="2014-07-03T15:21:00Z">
        <w:r w:rsidRPr="006B3BD1" w:rsidDel="000319DF">
          <w:rPr>
            <w:highlight w:val="yellow"/>
            <w:rPrChange w:id="237" w:author="Amber Dahlin" w:date="2014-06-29T09:32:00Z">
              <w:rPr/>
            </w:rPrChange>
          </w:rPr>
          <w:delText>a</w:delText>
        </w:r>
      </w:del>
      <w:r w:rsidRPr="006B3BD1">
        <w:rPr>
          <w:highlight w:val="yellow"/>
          <w:rPrChange w:id="238" w:author="Amber Dahlin" w:date="2014-06-29T09:32:00Z">
            <w:rPr/>
          </w:rPrChange>
        </w:rPr>
        <w:t>d</w:t>
      </w:r>
      <w:r>
        <w:t xml:space="preserve"> me to another issue, I couldn’t figure out how to do an in-text citation for a digital image acquired from a website, without having to display the whole website below the image. Dr. </w:t>
      </w:r>
      <w:proofErr w:type="spellStart"/>
      <w:r>
        <w:lastRenderedPageBreak/>
        <w:t>Dahlin</w:t>
      </w:r>
      <w:proofErr w:type="spellEnd"/>
      <w:r>
        <w:t xml:space="preserve"> was kind enough to suggest citing the source using MLA format in the Works cited and that I</w:t>
      </w:r>
      <w:r w:rsidR="00865E76">
        <w:t xml:space="preserve"> display</w:t>
      </w:r>
      <w:r>
        <w:t xml:space="preserve"> “Source: (</w:t>
      </w:r>
      <w:r w:rsidR="00865E76">
        <w:t>Name or creator)” under the image in the text. This proved to be very helpful and saved a lot of space.</w:t>
      </w:r>
    </w:p>
    <w:p w14:paraId="7A1ADCA1" w14:textId="394E78D5" w:rsidR="00865E76" w:rsidRDefault="00865E76" w:rsidP="008354E2">
      <w:pPr>
        <w:spacing w:line="480" w:lineRule="auto"/>
        <w:rPr>
          <w:ins w:id="239" w:author="Amber Dahlin" w:date="2014-06-29T09:43:00Z"/>
        </w:rPr>
      </w:pPr>
      <w:r>
        <w:tab/>
        <w:t>In conclusion, I enjoyed writing this sample paper especially because</w:t>
      </w:r>
      <w:del w:id="240" w:author="Nishesh Shukla" w:date="2014-07-03T15:21:00Z">
        <w:r w:rsidDel="000319DF">
          <w:delText xml:space="preserve"> </w:delText>
        </w:r>
      </w:del>
      <w:ins w:id="241" w:author="Nishesh Shukla" w:date="2014-07-03T15:21:00Z">
        <w:r w:rsidR="000319DF">
          <w:rPr>
            <w:highlight w:val="yellow"/>
          </w:rPr>
          <w:t xml:space="preserve"> t</w:t>
        </w:r>
      </w:ins>
      <w:del w:id="242" w:author="Nishesh Shukla" w:date="2014-07-03T15:21:00Z">
        <w:r w:rsidRPr="006B3BD1" w:rsidDel="000319DF">
          <w:rPr>
            <w:highlight w:val="yellow"/>
            <w:rPrChange w:id="243" w:author="Amber Dahlin" w:date="2014-06-29T09:32:00Z">
              <w:rPr/>
            </w:rPrChange>
          </w:rPr>
          <w:delText>T</w:delText>
        </w:r>
      </w:del>
      <w:r>
        <w:t xml:space="preserve">idal and </w:t>
      </w:r>
      <w:ins w:id="244" w:author="Nishesh Shukla" w:date="2014-07-03T15:21:00Z">
        <w:r w:rsidR="000319DF">
          <w:rPr>
            <w:highlight w:val="yellow"/>
          </w:rPr>
          <w:t>w</w:t>
        </w:r>
      </w:ins>
      <w:del w:id="245" w:author="Nishesh Shukla" w:date="2014-07-03T15:21:00Z">
        <w:r w:rsidRPr="006B3BD1" w:rsidDel="000319DF">
          <w:rPr>
            <w:highlight w:val="yellow"/>
            <w:rPrChange w:id="246" w:author="Amber Dahlin" w:date="2014-06-29T09:32:00Z">
              <w:rPr/>
            </w:rPrChange>
          </w:rPr>
          <w:delText>W</w:delText>
        </w:r>
      </w:del>
      <w:r>
        <w:t>ave energy use the most abundant energy source on Earth.</w:t>
      </w:r>
      <w:ins w:id="247" w:author="Nishesh Shukla" w:date="2014-07-03T15:21:00Z">
        <w:r w:rsidR="000319DF">
          <w:t xml:space="preserve"> A few </w:t>
        </w:r>
      </w:ins>
      <w:del w:id="248" w:author="Nishesh Shukla" w:date="2014-07-03T15:21:00Z">
        <w:r w:rsidDel="000319DF">
          <w:delText xml:space="preserve"> </w:delText>
        </w:r>
        <w:r w:rsidRPr="006B3BD1" w:rsidDel="000319DF">
          <w:rPr>
            <w:highlight w:val="yellow"/>
            <w:rPrChange w:id="249" w:author="Amber Dahlin" w:date="2014-06-29T09:32:00Z">
              <w:rPr/>
            </w:rPrChange>
          </w:rPr>
          <w:delText>Couple</w:delText>
        </w:r>
        <w:r w:rsidDel="000319DF">
          <w:delText xml:space="preserve"> </w:delText>
        </w:r>
      </w:del>
      <w:r>
        <w:t xml:space="preserve">of years ago, I was privileged enough to visit the </w:t>
      </w:r>
      <w:ins w:id="250" w:author="Nishesh Shukla" w:date="2014-07-03T15:21:00Z">
        <w:r w:rsidR="000319DF">
          <w:rPr>
            <w:highlight w:val="yellow"/>
          </w:rPr>
          <w:t>t</w:t>
        </w:r>
      </w:ins>
      <w:del w:id="251" w:author="Nishesh Shukla" w:date="2014-07-03T15:21:00Z">
        <w:r w:rsidRPr="006B3BD1" w:rsidDel="000319DF">
          <w:rPr>
            <w:highlight w:val="yellow"/>
            <w:rPrChange w:id="252" w:author="Amber Dahlin" w:date="2014-06-29T09:33:00Z">
              <w:rPr/>
            </w:rPrChange>
          </w:rPr>
          <w:delText>T</w:delText>
        </w:r>
      </w:del>
      <w:r>
        <w:t xml:space="preserve">idal </w:t>
      </w:r>
      <w:ins w:id="253" w:author="Nishesh Shukla" w:date="2014-07-03T15:21:00Z">
        <w:r w:rsidR="000319DF">
          <w:rPr>
            <w:highlight w:val="yellow"/>
          </w:rPr>
          <w:t>b</w:t>
        </w:r>
      </w:ins>
      <w:del w:id="254" w:author="Nishesh Shukla" w:date="2014-07-03T15:21:00Z">
        <w:r w:rsidRPr="006B3BD1" w:rsidDel="000319DF">
          <w:rPr>
            <w:highlight w:val="yellow"/>
            <w:rPrChange w:id="255" w:author="Amber Dahlin" w:date="2014-06-29T09:33:00Z">
              <w:rPr/>
            </w:rPrChange>
          </w:rPr>
          <w:delText>B</w:delText>
        </w:r>
      </w:del>
      <w:r>
        <w:t xml:space="preserve">arrage in France (Figure 2.1) and a couple engineers explained how things work, since then the idea of water based energy was hooked in my </w:t>
      </w:r>
      <w:commentRangeStart w:id="256"/>
      <w:r>
        <w:t>brain</w:t>
      </w:r>
      <w:commentRangeEnd w:id="256"/>
      <w:r w:rsidR="006B3BD1">
        <w:rPr>
          <w:rStyle w:val="CommentReference"/>
        </w:rPr>
        <w:commentReference w:id="256"/>
      </w:r>
      <w:r>
        <w:t>.</w:t>
      </w:r>
    </w:p>
    <w:p w14:paraId="29D0370A" w14:textId="43AB1A84" w:rsidR="0030544B" w:rsidRDefault="002617AC" w:rsidP="002617AC">
      <w:pPr>
        <w:spacing w:line="480" w:lineRule="auto"/>
        <w:jc w:val="center"/>
        <w:rPr>
          <w:ins w:id="257" w:author="Nishesh Shukla" w:date="2014-07-03T15:28:00Z"/>
          <w:b/>
        </w:rPr>
        <w:pPrChange w:id="258" w:author="Nishesh Shukla" w:date="2014-07-03T15:28:00Z">
          <w:pPr>
            <w:spacing w:line="480" w:lineRule="auto"/>
          </w:pPr>
        </w:pPrChange>
      </w:pPr>
      <w:ins w:id="259" w:author="Nishesh Shukla" w:date="2014-07-03T15:28:00Z">
        <w:r>
          <w:rPr>
            <w:b/>
          </w:rPr>
          <w:t>New Writer’s Memo</w:t>
        </w:r>
      </w:ins>
    </w:p>
    <w:p w14:paraId="4A08838A" w14:textId="1D9014DE" w:rsidR="002617AC" w:rsidRDefault="002617AC" w:rsidP="002617AC">
      <w:pPr>
        <w:spacing w:line="480" w:lineRule="auto"/>
        <w:rPr>
          <w:ins w:id="260" w:author="Nishesh Shukla" w:date="2014-07-03T15:33:00Z"/>
        </w:rPr>
      </w:pPr>
      <w:ins w:id="261" w:author="Nishesh Shukla" w:date="2014-07-03T15:28:00Z">
        <w:r>
          <w:tab/>
          <w:t xml:space="preserve">I believe that among both of my writing samples, I failed to introduce in-text citation. However, the revision version of both sample #1 and #2 do include in-text citations. In addition, I realized that the correct way to give an in-text citation is to </w:t>
        </w:r>
      </w:ins>
      <w:ins w:id="262" w:author="Nishesh Shukla" w:date="2014-07-03T15:30:00Z">
        <w:r>
          <w:t xml:space="preserve">use the author’s name in parenthesis after the end of the sentence or paragraph. If author’s name isn’t </w:t>
        </w:r>
      </w:ins>
      <w:ins w:id="263" w:author="Nishesh Shukla" w:date="2014-07-03T15:31:00Z">
        <w:r w:rsidR="009C6C20">
          <w:t xml:space="preserve">found, the article’s title can be replaced with the author’s name in the parenthesis, given the name is under quotations. </w:t>
        </w:r>
      </w:ins>
    </w:p>
    <w:p w14:paraId="3B7D5D9E" w14:textId="55BE20C3" w:rsidR="009C6C20" w:rsidRDefault="009C6C20" w:rsidP="002617AC">
      <w:pPr>
        <w:spacing w:line="480" w:lineRule="auto"/>
        <w:rPr>
          <w:ins w:id="264" w:author="Nishesh Shukla" w:date="2014-07-03T15:36:00Z"/>
        </w:rPr>
      </w:pPr>
      <w:ins w:id="265" w:author="Nishesh Shukla" w:date="2014-07-03T15:33:00Z">
        <w:r>
          <w:tab/>
          <w:t>After reading this paper again, aside from figuring out my grammatical mistakes, I realized that I learned a lot more about these two types of alternative energy than I actually did with Hydrogen fuel. Hydrogen fuel is something I</w:t>
        </w:r>
      </w:ins>
      <w:ins w:id="266" w:author="Nishesh Shukla" w:date="2014-07-03T15:34:00Z">
        <w:r>
          <w:t xml:space="preserve">’m extremely familiar with, almost every concept of it. However, information about wave and tidal energy </w:t>
        </w:r>
      </w:ins>
      <w:ins w:id="267" w:author="Nishesh Shukla" w:date="2014-07-03T15:36:00Z">
        <w:r>
          <w:t>isn’t</w:t>
        </w:r>
      </w:ins>
      <w:ins w:id="268" w:author="Nishesh Shukla" w:date="2014-07-03T15:35:00Z">
        <w:r>
          <w:t xml:space="preserve"> something that I completely know about. I have done practical research about tidal energy, but not nearly as enough as about Hydrogen fuel. </w:t>
        </w:r>
      </w:ins>
    </w:p>
    <w:p w14:paraId="79FBB526" w14:textId="590CB83B" w:rsidR="009C6C20" w:rsidRPr="002617AC" w:rsidRDefault="009C6C20" w:rsidP="002617AC">
      <w:pPr>
        <w:spacing w:line="480" w:lineRule="auto"/>
        <w:rPr>
          <w:ins w:id="269" w:author="Amber Dahlin" w:date="2014-06-29T09:43:00Z"/>
        </w:rPr>
      </w:pPr>
      <w:ins w:id="270" w:author="Nishesh Shukla" w:date="2014-07-03T15:36:00Z">
        <w:r>
          <w:lastRenderedPageBreak/>
          <w:tab/>
          <w:t xml:space="preserve">As Dr. </w:t>
        </w:r>
        <w:proofErr w:type="spellStart"/>
        <w:r>
          <w:t>Dahlin</w:t>
        </w:r>
        <w:proofErr w:type="spellEnd"/>
        <w:r>
          <w:t xml:space="preserve"> pointed out, I believe I misread the assignment</w:t>
        </w:r>
      </w:ins>
      <w:ins w:id="271" w:author="Nishesh Shukla" w:date="2014-07-03T15:37:00Z">
        <w:r>
          <w:t xml:space="preserve">’s audience. Although, I believe (not necessarily true in every case) that when writing a technical paper about energy, even if it is targeted to the scientific community, it should be understandable and simple as if the author is explaining to the general audience. Why? </w:t>
        </w:r>
      </w:ins>
      <w:ins w:id="272" w:author="Nishesh Shukla" w:date="2014-07-03T15:38:00Z">
        <w:r>
          <w:t xml:space="preserve">Everyone in the scientific community has their own </w:t>
        </w:r>
      </w:ins>
      <w:ins w:id="273" w:author="Nishesh Shukla" w:date="2014-07-03T15:39:00Z">
        <w:r>
          <w:t xml:space="preserve">specialty; someone might be specializing in quantum physics or atmospheric chemistry. In present day, if I write a paper highly technical, then only the specific types of engineers and scientists would be able to fully comprehend the message and content of the paper. </w:t>
        </w:r>
      </w:ins>
      <w:ins w:id="274" w:author="Nishesh Shukla" w:date="2014-07-03T15:41:00Z">
        <w:r w:rsidR="00B733DE">
          <w:t xml:space="preserve">This is why, even if it is targeted to a scientific community, I believe it should be simple enough for other scientists and engineers to understand that aren’t specific to the field of the paper/discovery. Now, if it </w:t>
        </w:r>
      </w:ins>
      <w:ins w:id="275" w:author="Nishesh Shukla" w:date="2014-07-03T15:43:00Z">
        <w:r w:rsidR="00B733DE">
          <w:t>were</w:t>
        </w:r>
      </w:ins>
      <w:ins w:id="276" w:author="Nishesh Shukla" w:date="2014-07-03T15:41:00Z">
        <w:r w:rsidR="00B733DE">
          <w:t xml:space="preserve"> a lab analysis report, things would be different. However, this was meant to be a scientific article. </w:t>
        </w:r>
      </w:ins>
      <w:ins w:id="277" w:author="Nishesh Shukla" w:date="2014-07-03T15:43:00Z">
        <w:r w:rsidR="00B733DE">
          <w:t xml:space="preserve">My apologies to Dr. </w:t>
        </w:r>
        <w:proofErr w:type="spellStart"/>
        <w:r w:rsidR="00B733DE">
          <w:t>Dahlin</w:t>
        </w:r>
        <w:proofErr w:type="spellEnd"/>
        <w:r w:rsidR="00B733DE">
          <w:t xml:space="preserve"> for misreading the assignment’s target </w:t>
        </w:r>
      </w:ins>
      <w:ins w:id="278" w:author="Nishesh Shukla" w:date="2014-07-03T15:44:00Z">
        <w:r w:rsidR="00B733DE">
          <w:t>audience</w:t>
        </w:r>
      </w:ins>
      <w:ins w:id="279" w:author="Nishesh Shukla" w:date="2014-07-03T15:43:00Z">
        <w:r w:rsidR="00B733DE">
          <w:t>.</w:t>
        </w:r>
      </w:ins>
      <w:ins w:id="280" w:author="Nishesh Shukla" w:date="2014-07-03T15:44:00Z">
        <w:r w:rsidR="00B733DE">
          <w:t xml:space="preserve"> </w:t>
        </w:r>
      </w:ins>
      <w:bookmarkStart w:id="281" w:name="_GoBack"/>
      <w:bookmarkEnd w:id="281"/>
    </w:p>
    <w:p w14:paraId="26C3F614" w14:textId="6EC82C65" w:rsidR="0030544B" w:rsidRPr="005A339B" w:rsidRDefault="0030544B" w:rsidP="008354E2">
      <w:pPr>
        <w:spacing w:line="480" w:lineRule="auto"/>
        <w:rPr>
          <w:ins w:id="282" w:author="Amber Dahlin" w:date="2014-06-29T09:43:00Z"/>
          <w:highlight w:val="yellow"/>
          <w:rPrChange w:id="283" w:author="Amber Dahlin" w:date="2014-06-29T09:50:00Z">
            <w:rPr>
              <w:ins w:id="284" w:author="Amber Dahlin" w:date="2014-06-29T09:43:00Z"/>
            </w:rPr>
          </w:rPrChange>
        </w:rPr>
      </w:pPr>
      <w:ins w:id="285" w:author="Amber Dahlin" w:date="2014-06-29T09:43:00Z">
        <w:r w:rsidRPr="005A339B">
          <w:rPr>
            <w:highlight w:val="yellow"/>
            <w:rPrChange w:id="286" w:author="Amber Dahlin" w:date="2014-06-29T09:50:00Z">
              <w:rPr/>
            </w:rPrChange>
          </w:rPr>
          <w:t>Dear Nishesh,</w:t>
        </w:r>
      </w:ins>
    </w:p>
    <w:p w14:paraId="46C42B91" w14:textId="55DAB8E7" w:rsidR="0030544B" w:rsidRPr="005A339B" w:rsidRDefault="0030544B">
      <w:pPr>
        <w:spacing w:line="480" w:lineRule="auto"/>
        <w:ind w:firstLine="720"/>
        <w:rPr>
          <w:ins w:id="287" w:author="Amber Dahlin" w:date="2014-06-29T09:46:00Z"/>
          <w:highlight w:val="yellow"/>
          <w:rPrChange w:id="288" w:author="Amber Dahlin" w:date="2014-06-29T09:50:00Z">
            <w:rPr>
              <w:ins w:id="289" w:author="Amber Dahlin" w:date="2014-06-29T09:46:00Z"/>
            </w:rPr>
          </w:rPrChange>
        </w:rPr>
        <w:pPrChange w:id="290" w:author="Amber Dahlin" w:date="2014-06-29T09:48:00Z">
          <w:pPr>
            <w:spacing w:line="480" w:lineRule="auto"/>
          </w:pPr>
        </w:pPrChange>
      </w:pPr>
      <w:proofErr w:type="gramStart"/>
      <w:ins w:id="291" w:author="Amber Dahlin" w:date="2014-06-29T09:43:00Z">
        <w:r w:rsidRPr="005A339B">
          <w:rPr>
            <w:highlight w:val="yellow"/>
            <w:rPrChange w:id="292" w:author="Amber Dahlin" w:date="2014-06-29T09:50:00Z">
              <w:rPr/>
            </w:rPrChange>
          </w:rPr>
          <w:t>Very good job on writing for a general audience</w:t>
        </w:r>
      </w:ins>
      <w:ins w:id="293" w:author="Amber Dahlin" w:date="2014-06-29T09:45:00Z">
        <w:r w:rsidRPr="005A339B">
          <w:rPr>
            <w:highlight w:val="yellow"/>
            <w:rPrChange w:id="294" w:author="Amber Dahlin" w:date="2014-06-29T09:50:00Z">
              <w:rPr/>
            </w:rPrChange>
          </w:rPr>
          <w:t>.</w:t>
        </w:r>
        <w:proofErr w:type="gramEnd"/>
        <w:r w:rsidRPr="005A339B">
          <w:rPr>
            <w:highlight w:val="yellow"/>
            <w:rPrChange w:id="295" w:author="Amber Dahlin" w:date="2014-06-29T09:50:00Z">
              <w:rPr/>
            </w:rPrChange>
          </w:rPr>
          <w:t xml:space="preserve"> </w:t>
        </w:r>
      </w:ins>
      <w:ins w:id="296" w:author="Amber Dahlin" w:date="2014-06-29T09:43:00Z">
        <w:r w:rsidRPr="005A339B">
          <w:rPr>
            <w:highlight w:val="yellow"/>
            <w:rPrChange w:id="297" w:author="Amber Dahlin" w:date="2014-06-29T09:50:00Z">
              <w:rPr/>
            </w:rPrChange>
          </w:rPr>
          <w:t>You chose a fascinating and important topic and explained it well. The</w:t>
        </w:r>
      </w:ins>
      <w:ins w:id="298" w:author="Amber Dahlin" w:date="2014-06-29T09:45:00Z">
        <w:r w:rsidRPr="005A339B">
          <w:rPr>
            <w:highlight w:val="yellow"/>
            <w:rPrChange w:id="299" w:author="Amber Dahlin" w:date="2014-06-29T09:50:00Z">
              <w:rPr/>
            </w:rPrChange>
          </w:rPr>
          <w:t xml:space="preserve"> visuals added color and energy, and the t</w:t>
        </w:r>
      </w:ins>
      <w:ins w:id="300" w:author="Amber Dahlin" w:date="2014-06-29T09:46:00Z">
        <w:r w:rsidRPr="005A339B">
          <w:rPr>
            <w:highlight w:val="yellow"/>
            <w:rPrChange w:id="301" w:author="Amber Dahlin" w:date="2014-06-29T09:50:00Z">
              <w:rPr/>
            </w:rPrChange>
          </w:rPr>
          <w:t>one was upbeat, which was appropriate for the topic and audience.</w:t>
        </w:r>
      </w:ins>
    </w:p>
    <w:p w14:paraId="0AD98547" w14:textId="7AE677BF" w:rsidR="0030544B" w:rsidRPr="005A339B" w:rsidRDefault="0030544B">
      <w:pPr>
        <w:spacing w:line="480" w:lineRule="auto"/>
        <w:ind w:firstLine="720"/>
        <w:rPr>
          <w:ins w:id="302" w:author="Amber Dahlin" w:date="2014-06-29T09:49:00Z"/>
          <w:highlight w:val="yellow"/>
          <w:rPrChange w:id="303" w:author="Amber Dahlin" w:date="2014-06-29T09:50:00Z">
            <w:rPr>
              <w:ins w:id="304" w:author="Amber Dahlin" w:date="2014-06-29T09:49:00Z"/>
            </w:rPr>
          </w:rPrChange>
        </w:rPr>
        <w:pPrChange w:id="305" w:author="Amber Dahlin" w:date="2014-06-29T09:48:00Z">
          <w:pPr>
            <w:spacing w:line="480" w:lineRule="auto"/>
          </w:pPr>
        </w:pPrChange>
      </w:pPr>
      <w:ins w:id="306" w:author="Amber Dahlin" w:date="2014-06-29T09:46:00Z">
        <w:r w:rsidRPr="005A339B">
          <w:rPr>
            <w:highlight w:val="yellow"/>
            <w:rPrChange w:id="307" w:author="Amber Dahlin" w:date="2014-06-29T09:50:00Z">
              <w:rPr/>
            </w:rPrChange>
          </w:rPr>
          <w:t>Writing Sample 2 was supposed to be directed to</w:t>
        </w:r>
        <w:r w:rsidR="005A339B" w:rsidRPr="005A339B">
          <w:rPr>
            <w:highlight w:val="yellow"/>
            <w:rPrChange w:id="308" w:author="Amber Dahlin" w:date="2014-06-29T09:50:00Z">
              <w:rPr/>
            </w:rPrChange>
          </w:rPr>
          <w:t xml:space="preserve"> a technical audience, though</w:t>
        </w:r>
        <w:r w:rsidRPr="005A339B">
          <w:rPr>
            <w:highlight w:val="yellow"/>
            <w:rPrChange w:id="309" w:author="Amber Dahlin" w:date="2014-06-29T09:50:00Z">
              <w:rPr/>
            </w:rPrChange>
          </w:rPr>
          <w:t xml:space="preserve">. </w:t>
        </w:r>
      </w:ins>
      <w:ins w:id="310" w:author="Amber Dahlin" w:date="2014-06-29T09:47:00Z">
        <w:r w:rsidR="005A339B" w:rsidRPr="005A339B">
          <w:rPr>
            <w:highlight w:val="yellow"/>
            <w:rPrChange w:id="311" w:author="Amber Dahlin" w:date="2014-06-29T09:50:00Z">
              <w:rPr/>
            </w:rPrChange>
          </w:rPr>
          <w:t xml:space="preserve">You successfully addressed a non-technical audience, but that wasn’t the assignment. </w:t>
        </w:r>
      </w:ins>
      <w:ins w:id="312" w:author="Amber Dahlin" w:date="2014-06-29T09:49:00Z">
        <w:r w:rsidR="005A339B" w:rsidRPr="005A339B">
          <w:rPr>
            <w:highlight w:val="yellow"/>
            <w:rPrChange w:id="313" w:author="Amber Dahlin" w:date="2014-06-29T09:50:00Z">
              <w:rPr/>
            </w:rPrChange>
          </w:rPr>
          <w:t>What was your thinking about this?</w:t>
        </w:r>
      </w:ins>
      <w:ins w:id="314" w:author="Amber Dahlin" w:date="2014-06-29T09:51:00Z">
        <w:r w:rsidR="00BE1BD5">
          <w:rPr>
            <w:highlight w:val="yellow"/>
          </w:rPr>
          <w:t xml:space="preserve"> Do I need to clarify the assignment sheet somehow?</w:t>
        </w:r>
      </w:ins>
      <w:ins w:id="315" w:author="Amber Dahlin" w:date="2014-06-29T09:49:00Z">
        <w:r w:rsidR="005A339B" w:rsidRPr="005A339B">
          <w:rPr>
            <w:highlight w:val="yellow"/>
            <w:rPrChange w:id="316" w:author="Amber Dahlin" w:date="2014-06-29T09:50:00Z">
              <w:rPr/>
            </w:rPrChange>
          </w:rPr>
          <w:t xml:space="preserve"> </w:t>
        </w:r>
      </w:ins>
    </w:p>
    <w:p w14:paraId="6134B1AC" w14:textId="6EC90028" w:rsidR="005A339B" w:rsidRPr="005A339B" w:rsidRDefault="005A339B">
      <w:pPr>
        <w:spacing w:line="480" w:lineRule="auto"/>
        <w:ind w:firstLine="720"/>
        <w:rPr>
          <w:ins w:id="317" w:author="Amber Dahlin" w:date="2014-06-29T09:50:00Z"/>
          <w:highlight w:val="yellow"/>
          <w:rPrChange w:id="318" w:author="Amber Dahlin" w:date="2014-06-29T09:50:00Z">
            <w:rPr>
              <w:ins w:id="319" w:author="Amber Dahlin" w:date="2014-06-29T09:50:00Z"/>
            </w:rPr>
          </w:rPrChange>
        </w:rPr>
        <w:pPrChange w:id="320" w:author="Amber Dahlin" w:date="2014-06-29T09:48:00Z">
          <w:pPr>
            <w:spacing w:line="480" w:lineRule="auto"/>
          </w:pPr>
        </w:pPrChange>
      </w:pPr>
      <w:ins w:id="321" w:author="Amber Dahlin" w:date="2014-06-29T09:49:00Z">
        <w:r w:rsidRPr="005A339B">
          <w:rPr>
            <w:highlight w:val="yellow"/>
            <w:rPrChange w:id="322" w:author="Amber Dahlin" w:date="2014-06-29T09:50:00Z">
              <w:rPr/>
            </w:rPrChange>
          </w:rPr>
          <w:lastRenderedPageBreak/>
          <w:t xml:space="preserve">If you would like to revise, you may. I would suggest focusing on citations and proofreading to bring the grade up. Your resubmission date would </w:t>
        </w:r>
      </w:ins>
      <w:ins w:id="323" w:author="Amber Dahlin" w:date="2014-06-29T09:50:00Z">
        <w:r w:rsidRPr="005A339B">
          <w:rPr>
            <w:highlight w:val="yellow"/>
            <w:rPrChange w:id="324" w:author="Amber Dahlin" w:date="2014-06-29T09:50:00Z">
              <w:rPr/>
            </w:rPrChange>
          </w:rPr>
          <w:t>be 3 July. If you have any questions or would like a revision conference, please email me a few possible times.</w:t>
        </w:r>
      </w:ins>
    </w:p>
    <w:p w14:paraId="20260CE2" w14:textId="229FEF1D" w:rsidR="005A339B" w:rsidRPr="005A339B" w:rsidRDefault="005A339B">
      <w:pPr>
        <w:spacing w:line="480" w:lineRule="auto"/>
        <w:rPr>
          <w:ins w:id="325" w:author="Amber Dahlin" w:date="2014-06-29T09:50:00Z"/>
          <w:highlight w:val="yellow"/>
          <w:rPrChange w:id="326" w:author="Amber Dahlin" w:date="2014-06-29T09:50:00Z">
            <w:rPr>
              <w:ins w:id="327" w:author="Amber Dahlin" w:date="2014-06-29T09:50:00Z"/>
            </w:rPr>
          </w:rPrChange>
        </w:rPr>
      </w:pPr>
      <w:ins w:id="328" w:author="Amber Dahlin" w:date="2014-06-29T09:50:00Z">
        <w:r w:rsidRPr="005A339B">
          <w:rPr>
            <w:highlight w:val="yellow"/>
            <w:rPrChange w:id="329" w:author="Amber Dahlin" w:date="2014-06-29T09:50:00Z">
              <w:rPr/>
            </w:rPrChange>
          </w:rPr>
          <w:t>Sincerely,</w:t>
        </w:r>
      </w:ins>
    </w:p>
    <w:p w14:paraId="3017F85E" w14:textId="6CA4F184" w:rsidR="005A339B" w:rsidRDefault="005A339B">
      <w:pPr>
        <w:spacing w:line="480" w:lineRule="auto"/>
        <w:rPr>
          <w:ins w:id="330" w:author="Amber Dahlin" w:date="2014-06-29T09:48:00Z"/>
        </w:rPr>
      </w:pPr>
      <w:ins w:id="331" w:author="Amber Dahlin" w:date="2014-06-29T09:50:00Z">
        <w:r w:rsidRPr="005A339B">
          <w:rPr>
            <w:highlight w:val="yellow"/>
            <w:rPrChange w:id="332" w:author="Amber Dahlin" w:date="2014-06-29T09:50:00Z">
              <w:rPr/>
            </w:rPrChange>
          </w:rPr>
          <w:t xml:space="preserve">Dr. </w:t>
        </w:r>
        <w:proofErr w:type="spellStart"/>
        <w:r w:rsidRPr="005A339B">
          <w:rPr>
            <w:highlight w:val="yellow"/>
            <w:rPrChange w:id="333" w:author="Amber Dahlin" w:date="2014-06-29T09:50:00Z">
              <w:rPr/>
            </w:rPrChange>
          </w:rPr>
          <w:t>Dahlin</w:t>
        </w:r>
      </w:ins>
      <w:proofErr w:type="spellEnd"/>
    </w:p>
    <w:p w14:paraId="69363FA6" w14:textId="77777777" w:rsidR="005A339B" w:rsidRPr="0067583F" w:rsidRDefault="005A339B">
      <w:pPr>
        <w:spacing w:line="480" w:lineRule="auto"/>
        <w:ind w:firstLine="720"/>
        <w:pPrChange w:id="334" w:author="Amber Dahlin" w:date="2014-06-29T09:48:00Z">
          <w:pPr>
            <w:spacing w:line="480" w:lineRule="auto"/>
          </w:pPr>
        </w:pPrChange>
      </w:pPr>
    </w:p>
    <w:p w14:paraId="529B9F8A" w14:textId="77777777" w:rsidR="008354E2" w:rsidRPr="008354E2" w:rsidRDefault="008354E2" w:rsidP="00425061">
      <w:pPr>
        <w:widowControl w:val="0"/>
        <w:autoSpaceDE w:val="0"/>
        <w:autoSpaceDN w:val="0"/>
        <w:adjustRightInd w:val="0"/>
        <w:spacing w:line="480" w:lineRule="auto"/>
      </w:pPr>
    </w:p>
    <w:bookmarkEnd w:id="0"/>
    <w:bookmarkEnd w:id="1"/>
    <w:p w14:paraId="30ED32A3" w14:textId="77777777" w:rsidR="00DB14F5" w:rsidRDefault="00DB14F5" w:rsidP="00A77C99">
      <w:pPr>
        <w:spacing w:line="480" w:lineRule="auto"/>
      </w:pPr>
    </w:p>
    <w:sectPr w:rsidR="00DB14F5" w:rsidSect="008570D6">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mber Dahlin" w:date="2014-06-29T08:34:00Z" w:initials="AD">
    <w:p w14:paraId="14381548" w14:textId="0553CC3C" w:rsidR="009C6C20" w:rsidRDefault="009C6C20">
      <w:pPr>
        <w:pStyle w:val="CommentText"/>
      </w:pPr>
      <w:r>
        <w:rPr>
          <w:rStyle w:val="CommentReference"/>
        </w:rPr>
        <w:annotationRef/>
      </w:r>
      <w:r>
        <w:t xml:space="preserve">This is a reasonable question. It leads the reader into the content of the paper. </w:t>
      </w:r>
    </w:p>
  </w:comment>
  <w:comment w:id="3" w:author="Amber Dahlin" w:date="2014-06-29T08:34:00Z" w:initials="AD">
    <w:p w14:paraId="7ACEBA63" w14:textId="062EBA9E" w:rsidR="009C6C20" w:rsidRDefault="009C6C20">
      <w:pPr>
        <w:pStyle w:val="CommentText"/>
      </w:pPr>
      <w:r>
        <w:rPr>
          <w:rStyle w:val="CommentReference"/>
        </w:rPr>
        <w:annotationRef/>
      </w:r>
      <w:r>
        <w:t xml:space="preserve">You categorize the types clearly. </w:t>
      </w:r>
    </w:p>
  </w:comment>
  <w:comment w:id="21" w:author="Amber Dahlin" w:date="2014-06-29T08:38:00Z" w:initials="AD">
    <w:p w14:paraId="4F103B72" w14:textId="3ACB53DF" w:rsidR="009C6C20" w:rsidRDefault="009C6C20">
      <w:pPr>
        <w:pStyle w:val="CommentText"/>
      </w:pPr>
      <w:r>
        <w:rPr>
          <w:rStyle w:val="CommentReference"/>
        </w:rPr>
        <w:annotationRef/>
      </w:r>
      <w:r>
        <w:t xml:space="preserve">Hmm. I’m sorry but I don’t understand what you’re trying to say. The two scenarios seem the same, so why “Conversely”? </w:t>
      </w:r>
    </w:p>
  </w:comment>
  <w:comment w:id="24" w:author="Amber Dahlin" w:date="2014-06-29T08:41:00Z" w:initials="AD">
    <w:p w14:paraId="255D7332" w14:textId="1568B653" w:rsidR="009C6C20" w:rsidRDefault="009C6C20">
      <w:pPr>
        <w:pStyle w:val="CommentText"/>
      </w:pPr>
      <w:r>
        <w:rPr>
          <w:rStyle w:val="CommentReference"/>
        </w:rPr>
        <w:annotationRef/>
      </w:r>
      <w:r>
        <w:t>The categories are clear. Good.</w:t>
      </w:r>
    </w:p>
  </w:comment>
  <w:comment w:id="43" w:author="Amber Dahlin" w:date="2014-06-29T08:43:00Z" w:initials="AD">
    <w:p w14:paraId="6D275ABA" w14:textId="51300862" w:rsidR="009C6C20" w:rsidRDefault="009C6C20">
      <w:pPr>
        <w:pStyle w:val="CommentText"/>
      </w:pPr>
      <w:r>
        <w:rPr>
          <w:rStyle w:val="CommentReference"/>
        </w:rPr>
        <w:annotationRef/>
      </w:r>
      <w:r>
        <w:t>How about “Despite these disadvantages”?</w:t>
      </w:r>
    </w:p>
  </w:comment>
  <w:comment w:id="91" w:author="Amber Dahlin" w:date="2014-06-29T08:48:00Z" w:initials="AD">
    <w:p w14:paraId="21A85C29" w14:textId="333C3D7C" w:rsidR="009C6C20" w:rsidRDefault="009C6C20">
      <w:pPr>
        <w:pStyle w:val="CommentText"/>
      </w:pPr>
      <w:r>
        <w:rPr>
          <w:rStyle w:val="CommentReference"/>
        </w:rPr>
        <w:annotationRef/>
      </w:r>
      <w:r>
        <w:t>How about “6800kWh annually, supplying energy, on average, to 4 million people.” (Just an example of how you could tighten up the prose.)</w:t>
      </w:r>
    </w:p>
  </w:comment>
  <w:comment w:id="95" w:author="Amber Dahlin" w:date="2014-06-29T09:25:00Z" w:initials="AD">
    <w:p w14:paraId="23605975" w14:textId="43FF7FB0" w:rsidR="009C6C20" w:rsidRDefault="009C6C20">
      <w:pPr>
        <w:pStyle w:val="CommentText"/>
      </w:pPr>
      <w:r>
        <w:rPr>
          <w:rStyle w:val="CommentReference"/>
        </w:rPr>
        <w:annotationRef/>
      </w:r>
      <w:r>
        <w:t xml:space="preserve">This paragraph is over a page long! Try to break your long paragraphs into smaller ones. And use subheadings to highlight organization, too. </w:t>
      </w:r>
    </w:p>
  </w:comment>
  <w:comment w:id="97" w:author="Amber Dahlin" w:date="2014-06-29T08:50:00Z" w:initials="AD">
    <w:p w14:paraId="290F93B1" w14:textId="5D41A378" w:rsidR="009C6C20" w:rsidRDefault="009C6C20">
      <w:pPr>
        <w:pStyle w:val="CommentText"/>
      </w:pPr>
      <w:r>
        <w:rPr>
          <w:rStyle w:val="CommentReference"/>
        </w:rPr>
        <w:annotationRef/>
      </w:r>
      <w:r>
        <w:t xml:space="preserve">Okay, here the passive construction is masking information. Who derived this formula? When? Unless you created the formula yourself, it needs a citation. </w:t>
      </w:r>
    </w:p>
  </w:comment>
  <w:comment w:id="111" w:author="Amber Dahlin" w:date="2014-06-29T08:52:00Z" w:initials="AD">
    <w:p w14:paraId="3A2924A3" w14:textId="62E5DDB5" w:rsidR="009C6C20" w:rsidRDefault="009C6C20">
      <w:pPr>
        <w:pStyle w:val="CommentText"/>
      </w:pPr>
      <w:r>
        <w:rPr>
          <w:rStyle w:val="CommentReference"/>
        </w:rPr>
        <w:annotationRef/>
      </w:r>
      <w:r>
        <w:t>You deftly explained the process and progress of DTP. Well done.</w:t>
      </w:r>
    </w:p>
  </w:comment>
  <w:comment w:id="112" w:author="Amber Dahlin" w:date="2014-06-29T09:07:00Z" w:initials="AD">
    <w:p w14:paraId="2EA83560" w14:textId="586A46B5" w:rsidR="009C6C20" w:rsidRDefault="009C6C20">
      <w:pPr>
        <w:pStyle w:val="CommentText"/>
      </w:pPr>
      <w:r>
        <w:rPr>
          <w:rStyle w:val="CommentReference"/>
        </w:rPr>
        <w:annotationRef/>
      </w:r>
      <w:r>
        <w:t xml:space="preserve">Lovely sentence here. You use punctuation to control meaning. </w:t>
      </w:r>
    </w:p>
  </w:comment>
  <w:comment w:id="136" w:author="Amber Dahlin" w:date="2014-06-29T09:11:00Z" w:initials="AD">
    <w:p w14:paraId="3EB64C11" w14:textId="53373CBC" w:rsidR="009C6C20" w:rsidRDefault="009C6C20">
      <w:pPr>
        <w:pStyle w:val="CommentText"/>
      </w:pPr>
      <w:r>
        <w:rPr>
          <w:rStyle w:val="CommentReference"/>
        </w:rPr>
        <w:annotationRef/>
      </w:r>
      <w:r>
        <w:t xml:space="preserve">This visual is useful. The text inside the boxes is so light that it’s difficult to read, though. </w:t>
      </w:r>
    </w:p>
  </w:comment>
  <w:comment w:id="161" w:author="Amber Dahlin" w:date="2014-06-29T09:14:00Z" w:initials="AD">
    <w:p w14:paraId="0921D9DB" w14:textId="71572D5C" w:rsidR="009C6C20" w:rsidRDefault="009C6C20">
      <w:pPr>
        <w:pStyle w:val="CommentText"/>
      </w:pPr>
      <w:r>
        <w:rPr>
          <w:rStyle w:val="CommentReference"/>
        </w:rPr>
        <w:annotationRef/>
      </w:r>
      <w:r>
        <w:t xml:space="preserve">You explained the </w:t>
      </w:r>
      <w:proofErr w:type="spellStart"/>
      <w:r>
        <w:t>aquabuoy</w:t>
      </w:r>
      <w:proofErr w:type="spellEnd"/>
      <w:r>
        <w:t xml:space="preserve"> clearly. You need further information about the downsides, though. The second half of the sentence doesn’t make sense. Can you clarify? </w:t>
      </w:r>
    </w:p>
  </w:comment>
  <w:comment w:id="170" w:author="Amber Dahlin" w:date="2014-06-29T09:18:00Z" w:initials="AD">
    <w:p w14:paraId="1C6AC7DC" w14:textId="60DC0CF5" w:rsidR="009C6C20" w:rsidRDefault="009C6C20">
      <w:pPr>
        <w:pStyle w:val="CommentText"/>
      </w:pPr>
      <w:r>
        <w:rPr>
          <w:rStyle w:val="CommentReference"/>
        </w:rPr>
        <w:annotationRef/>
      </w:r>
      <w:r>
        <w:t xml:space="preserve">Hmm. I find this difficult to believe. Every action has consequences; every intervention reverberates. </w:t>
      </w:r>
    </w:p>
  </w:comment>
  <w:comment w:id="172" w:author="Amber Dahlin" w:date="2014-06-29T09:20:00Z" w:initials="AD">
    <w:p w14:paraId="59926E5C" w14:textId="575E88A0" w:rsidR="009C6C20" w:rsidRDefault="009C6C20" w:rsidP="006B3BD1">
      <w:pPr>
        <w:pStyle w:val="CommentText"/>
      </w:pPr>
      <w:r>
        <w:rPr>
          <w:rStyle w:val="CommentReference"/>
        </w:rPr>
        <w:annotationRef/>
      </w:r>
      <w:r>
        <w:t xml:space="preserve">Okay, your citations need some work. The entries themselves have complete information, which is good. However, you don’t have any internal citations, and you need them. In the text, whenever you use resource material, add a parenthetical citation that gives the first element of the final entry (usually the author’s last name, but might be the title if no author is given). See OWL for MLA guidelines and samples. </w:t>
      </w:r>
    </w:p>
    <w:p w14:paraId="68C2B568" w14:textId="77777777" w:rsidR="009C6C20" w:rsidRDefault="009C6C20" w:rsidP="006B3BD1">
      <w:pPr>
        <w:pStyle w:val="CommentText"/>
      </w:pPr>
    </w:p>
    <w:p w14:paraId="74E9F502" w14:textId="7E502A6E" w:rsidR="009C6C20" w:rsidRDefault="009C6C20" w:rsidP="006B3BD1">
      <w:pPr>
        <w:pStyle w:val="CommentText"/>
      </w:pPr>
      <w:r>
        <w:t>The Works Cited entries are organized alphabetically by the first element, so these need to be re-ordered.</w:t>
      </w:r>
    </w:p>
  </w:comment>
  <w:comment w:id="227" w:author="Amber Dahlin" w:date="2014-06-29T09:30:00Z" w:initials="AD">
    <w:p w14:paraId="077B2AB9" w14:textId="5CE006A5" w:rsidR="009C6C20" w:rsidRDefault="009C6C20">
      <w:pPr>
        <w:pStyle w:val="CommentText"/>
      </w:pPr>
      <w:r>
        <w:rPr>
          <w:rStyle w:val="CommentReference"/>
        </w:rPr>
        <w:annotationRef/>
      </w:r>
      <w:r>
        <w:t>Your enthusiasm is palpable. It’s a relief to know that smart, energetic people like yourself are committing to the field of alternative and renewable energy. That is a noble pursuit!</w:t>
      </w:r>
    </w:p>
  </w:comment>
  <w:comment w:id="256" w:author="Amber Dahlin" w:date="2014-06-29T09:34:00Z" w:initials="AD">
    <w:p w14:paraId="196BC7C7" w14:textId="265223AE" w:rsidR="009C6C20" w:rsidRDefault="009C6C20">
      <w:pPr>
        <w:pStyle w:val="CommentText"/>
      </w:pPr>
      <w:r>
        <w:rPr>
          <w:rStyle w:val="CommentReference"/>
        </w:rPr>
        <w:annotationRef/>
      </w:r>
      <w:r>
        <w:t xml:space="preserve">This must be the kind of experience you alluded to in your introduction, where you talked about traveling and learning.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81548" w15:done="0"/>
  <w15:commentEx w15:paraId="7ACEBA63" w15:done="0"/>
  <w15:commentEx w15:paraId="4F103B72" w15:done="0"/>
  <w15:commentEx w15:paraId="255D7332" w15:done="0"/>
  <w15:commentEx w15:paraId="6D275ABA" w15:done="0"/>
  <w15:commentEx w15:paraId="21A85C29" w15:done="0"/>
  <w15:commentEx w15:paraId="23605975" w15:done="0"/>
  <w15:commentEx w15:paraId="290F93B1" w15:done="0"/>
  <w15:commentEx w15:paraId="3A2924A3" w15:done="0"/>
  <w15:commentEx w15:paraId="2EA83560" w15:done="0"/>
  <w15:commentEx w15:paraId="3EB64C11" w15:done="0"/>
  <w15:commentEx w15:paraId="0921D9DB" w15:done="0"/>
  <w15:commentEx w15:paraId="1C6AC7DC" w15:done="0"/>
  <w15:commentEx w15:paraId="74E9F502" w15:done="0"/>
  <w15:commentEx w15:paraId="077B2AB9" w15:done="0"/>
  <w15:commentEx w15:paraId="196BC7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A8C87" w14:textId="77777777" w:rsidR="009C6C20" w:rsidRDefault="009C6C20" w:rsidP="00A77C99">
      <w:r>
        <w:separator/>
      </w:r>
    </w:p>
  </w:endnote>
  <w:endnote w:type="continuationSeparator" w:id="0">
    <w:p w14:paraId="7A43B30E" w14:textId="77777777" w:rsidR="009C6C20" w:rsidRDefault="009C6C20" w:rsidP="00A7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Bickham Script Pro Regular">
    <w:panose1 w:val="030304020407070D0D06"/>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811D0" w14:textId="77777777" w:rsidR="009C6C20" w:rsidRDefault="009C6C20" w:rsidP="00395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D0467B" w14:textId="77777777" w:rsidR="009C6C20" w:rsidRDefault="009C6C20" w:rsidP="003956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0571" w14:textId="77777777" w:rsidR="009C6C20" w:rsidRDefault="009C6C20" w:rsidP="00395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33DE">
      <w:rPr>
        <w:rStyle w:val="PageNumber"/>
        <w:noProof/>
      </w:rPr>
      <w:t>17</w:t>
    </w:r>
    <w:r>
      <w:rPr>
        <w:rStyle w:val="PageNumber"/>
      </w:rPr>
      <w:fldChar w:fldCharType="end"/>
    </w:r>
  </w:p>
  <w:p w14:paraId="4667A5F4" w14:textId="77777777" w:rsidR="009C6C20" w:rsidRDefault="009C6C20" w:rsidP="0039567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5704B" w14:textId="77777777" w:rsidR="009C6C20" w:rsidRDefault="009C6C20" w:rsidP="00A77C99">
      <w:r>
        <w:separator/>
      </w:r>
    </w:p>
  </w:footnote>
  <w:footnote w:type="continuationSeparator" w:id="0">
    <w:p w14:paraId="5AB09315" w14:textId="77777777" w:rsidR="009C6C20" w:rsidRDefault="009C6C20" w:rsidP="00A77C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A879" w14:textId="77777777" w:rsidR="009C6C20" w:rsidRDefault="009C6C20" w:rsidP="006A13F2">
    <w:pPr>
      <w:pStyle w:val="Header"/>
      <w:spacing w:line="360" w:lineRule="auto"/>
    </w:pPr>
    <w:r>
      <w:t>Nishesh Shukla</w:t>
    </w:r>
  </w:p>
  <w:p w14:paraId="64D0F4E2" w14:textId="77777777" w:rsidR="009C6C20" w:rsidRDefault="009C6C20" w:rsidP="006A13F2">
    <w:pPr>
      <w:pStyle w:val="Header"/>
      <w:spacing w:line="360" w:lineRule="auto"/>
    </w:pPr>
    <w:r>
      <w:t xml:space="preserve">Professor Amber </w:t>
    </w:r>
    <w:proofErr w:type="spellStart"/>
    <w:r>
      <w:t>Dahlin</w:t>
    </w:r>
    <w:proofErr w:type="spellEnd"/>
  </w:p>
  <w:p w14:paraId="3F4F7484" w14:textId="77777777" w:rsidR="009C6C20" w:rsidRDefault="009C6C20" w:rsidP="006A13F2">
    <w:pPr>
      <w:pStyle w:val="Header"/>
      <w:spacing w:line="360" w:lineRule="auto"/>
    </w:pPr>
    <w:r>
      <w:t>Writing 3030</w:t>
    </w:r>
  </w:p>
  <w:p w14:paraId="6635D3CD" w14:textId="77777777" w:rsidR="009C6C20" w:rsidRPr="00A77C99" w:rsidRDefault="009C6C20" w:rsidP="006A13F2">
    <w:pPr>
      <w:pStyle w:val="Header"/>
      <w:spacing w:line="360" w:lineRule="auto"/>
    </w:pPr>
    <w:r>
      <w:t>24 June 2014</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Dahlin">
    <w15:presenceInfo w15:providerId="Windows Live" w15:userId="795401925cca76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99"/>
    <w:rsid w:val="000319DF"/>
    <w:rsid w:val="000C1595"/>
    <w:rsid w:val="001803C0"/>
    <w:rsid w:val="0019337E"/>
    <w:rsid w:val="001A569C"/>
    <w:rsid w:val="002617AC"/>
    <w:rsid w:val="002E3730"/>
    <w:rsid w:val="0030544B"/>
    <w:rsid w:val="00352EEE"/>
    <w:rsid w:val="0036181B"/>
    <w:rsid w:val="00372D99"/>
    <w:rsid w:val="0039567E"/>
    <w:rsid w:val="00425061"/>
    <w:rsid w:val="004F5EF4"/>
    <w:rsid w:val="005A339B"/>
    <w:rsid w:val="0067583F"/>
    <w:rsid w:val="006A13F2"/>
    <w:rsid w:val="006B3BD1"/>
    <w:rsid w:val="00717CB7"/>
    <w:rsid w:val="00725F72"/>
    <w:rsid w:val="00765F6C"/>
    <w:rsid w:val="0078340F"/>
    <w:rsid w:val="007C06D6"/>
    <w:rsid w:val="008354E2"/>
    <w:rsid w:val="008570D6"/>
    <w:rsid w:val="00865E76"/>
    <w:rsid w:val="0088254C"/>
    <w:rsid w:val="00885BA5"/>
    <w:rsid w:val="009C6C20"/>
    <w:rsid w:val="009D3F5D"/>
    <w:rsid w:val="00A22698"/>
    <w:rsid w:val="00A731D3"/>
    <w:rsid w:val="00A77C99"/>
    <w:rsid w:val="00B551C0"/>
    <w:rsid w:val="00B64EDC"/>
    <w:rsid w:val="00B733DE"/>
    <w:rsid w:val="00B76E3D"/>
    <w:rsid w:val="00B9371D"/>
    <w:rsid w:val="00BA1E16"/>
    <w:rsid w:val="00BE0E43"/>
    <w:rsid w:val="00BE1BD5"/>
    <w:rsid w:val="00C334FE"/>
    <w:rsid w:val="00D07F3B"/>
    <w:rsid w:val="00DB14F5"/>
    <w:rsid w:val="00DB31D7"/>
    <w:rsid w:val="00DC68BE"/>
    <w:rsid w:val="00FE6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83B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99"/>
    <w:pPr>
      <w:tabs>
        <w:tab w:val="center" w:pos="4320"/>
        <w:tab w:val="right" w:pos="8640"/>
      </w:tabs>
    </w:pPr>
  </w:style>
  <w:style w:type="character" w:customStyle="1" w:styleId="HeaderChar">
    <w:name w:val="Header Char"/>
    <w:basedOn w:val="DefaultParagraphFont"/>
    <w:link w:val="Header"/>
    <w:uiPriority w:val="99"/>
    <w:rsid w:val="00A77C99"/>
  </w:style>
  <w:style w:type="paragraph" w:styleId="Footer">
    <w:name w:val="footer"/>
    <w:basedOn w:val="Normal"/>
    <w:link w:val="FooterChar"/>
    <w:uiPriority w:val="99"/>
    <w:unhideWhenUsed/>
    <w:rsid w:val="00A77C99"/>
    <w:pPr>
      <w:tabs>
        <w:tab w:val="center" w:pos="4320"/>
        <w:tab w:val="right" w:pos="8640"/>
      </w:tabs>
    </w:pPr>
  </w:style>
  <w:style w:type="character" w:customStyle="1" w:styleId="FooterChar">
    <w:name w:val="Footer Char"/>
    <w:basedOn w:val="DefaultParagraphFont"/>
    <w:link w:val="Footer"/>
    <w:uiPriority w:val="99"/>
    <w:rsid w:val="00A77C99"/>
  </w:style>
  <w:style w:type="paragraph" w:styleId="BalloonText">
    <w:name w:val="Balloon Text"/>
    <w:basedOn w:val="Normal"/>
    <w:link w:val="BalloonTextChar"/>
    <w:uiPriority w:val="99"/>
    <w:semiHidden/>
    <w:unhideWhenUsed/>
    <w:rsid w:val="00A7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99"/>
    <w:rPr>
      <w:rFonts w:ascii="Lucida Grande" w:hAnsi="Lucida Grande" w:cs="Lucida Grande"/>
      <w:sz w:val="18"/>
      <w:szCs w:val="18"/>
    </w:rPr>
  </w:style>
  <w:style w:type="character" w:styleId="PageNumber">
    <w:name w:val="page number"/>
    <w:basedOn w:val="DefaultParagraphFont"/>
    <w:uiPriority w:val="99"/>
    <w:semiHidden/>
    <w:unhideWhenUsed/>
    <w:rsid w:val="0039567E"/>
  </w:style>
  <w:style w:type="character" w:styleId="PlaceholderText">
    <w:name w:val="Placeholder Text"/>
    <w:basedOn w:val="DefaultParagraphFont"/>
    <w:uiPriority w:val="99"/>
    <w:semiHidden/>
    <w:rsid w:val="00725F72"/>
    <w:rPr>
      <w:color w:val="808080"/>
    </w:rPr>
  </w:style>
  <w:style w:type="table" w:styleId="TableGrid">
    <w:name w:val="Table Grid"/>
    <w:basedOn w:val="TableNormal"/>
    <w:uiPriority w:val="59"/>
    <w:rsid w:val="00865E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7F3B"/>
    <w:rPr>
      <w:sz w:val="16"/>
      <w:szCs w:val="16"/>
    </w:rPr>
  </w:style>
  <w:style w:type="paragraph" w:styleId="CommentText">
    <w:name w:val="annotation text"/>
    <w:basedOn w:val="Normal"/>
    <w:link w:val="CommentTextChar"/>
    <w:uiPriority w:val="99"/>
    <w:unhideWhenUsed/>
    <w:rsid w:val="00D07F3B"/>
    <w:rPr>
      <w:sz w:val="20"/>
      <w:szCs w:val="20"/>
    </w:rPr>
  </w:style>
  <w:style w:type="character" w:customStyle="1" w:styleId="CommentTextChar">
    <w:name w:val="Comment Text Char"/>
    <w:basedOn w:val="DefaultParagraphFont"/>
    <w:link w:val="CommentText"/>
    <w:uiPriority w:val="99"/>
    <w:rsid w:val="00D07F3B"/>
    <w:rPr>
      <w:sz w:val="20"/>
      <w:szCs w:val="20"/>
    </w:rPr>
  </w:style>
  <w:style w:type="paragraph" w:styleId="CommentSubject">
    <w:name w:val="annotation subject"/>
    <w:basedOn w:val="CommentText"/>
    <w:next w:val="CommentText"/>
    <w:link w:val="CommentSubjectChar"/>
    <w:uiPriority w:val="99"/>
    <w:semiHidden/>
    <w:unhideWhenUsed/>
    <w:rsid w:val="00D07F3B"/>
    <w:rPr>
      <w:b/>
      <w:bCs/>
    </w:rPr>
  </w:style>
  <w:style w:type="character" w:customStyle="1" w:styleId="CommentSubjectChar">
    <w:name w:val="Comment Subject Char"/>
    <w:basedOn w:val="CommentTextChar"/>
    <w:link w:val="CommentSubject"/>
    <w:uiPriority w:val="99"/>
    <w:semiHidden/>
    <w:rsid w:val="00D07F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99"/>
    <w:pPr>
      <w:tabs>
        <w:tab w:val="center" w:pos="4320"/>
        <w:tab w:val="right" w:pos="8640"/>
      </w:tabs>
    </w:pPr>
  </w:style>
  <w:style w:type="character" w:customStyle="1" w:styleId="HeaderChar">
    <w:name w:val="Header Char"/>
    <w:basedOn w:val="DefaultParagraphFont"/>
    <w:link w:val="Header"/>
    <w:uiPriority w:val="99"/>
    <w:rsid w:val="00A77C99"/>
  </w:style>
  <w:style w:type="paragraph" w:styleId="Footer">
    <w:name w:val="footer"/>
    <w:basedOn w:val="Normal"/>
    <w:link w:val="FooterChar"/>
    <w:uiPriority w:val="99"/>
    <w:unhideWhenUsed/>
    <w:rsid w:val="00A77C99"/>
    <w:pPr>
      <w:tabs>
        <w:tab w:val="center" w:pos="4320"/>
        <w:tab w:val="right" w:pos="8640"/>
      </w:tabs>
    </w:pPr>
  </w:style>
  <w:style w:type="character" w:customStyle="1" w:styleId="FooterChar">
    <w:name w:val="Footer Char"/>
    <w:basedOn w:val="DefaultParagraphFont"/>
    <w:link w:val="Footer"/>
    <w:uiPriority w:val="99"/>
    <w:rsid w:val="00A77C99"/>
  </w:style>
  <w:style w:type="paragraph" w:styleId="BalloonText">
    <w:name w:val="Balloon Text"/>
    <w:basedOn w:val="Normal"/>
    <w:link w:val="BalloonTextChar"/>
    <w:uiPriority w:val="99"/>
    <w:semiHidden/>
    <w:unhideWhenUsed/>
    <w:rsid w:val="00A7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99"/>
    <w:rPr>
      <w:rFonts w:ascii="Lucida Grande" w:hAnsi="Lucida Grande" w:cs="Lucida Grande"/>
      <w:sz w:val="18"/>
      <w:szCs w:val="18"/>
    </w:rPr>
  </w:style>
  <w:style w:type="character" w:styleId="PageNumber">
    <w:name w:val="page number"/>
    <w:basedOn w:val="DefaultParagraphFont"/>
    <w:uiPriority w:val="99"/>
    <w:semiHidden/>
    <w:unhideWhenUsed/>
    <w:rsid w:val="0039567E"/>
  </w:style>
  <w:style w:type="character" w:styleId="PlaceholderText">
    <w:name w:val="Placeholder Text"/>
    <w:basedOn w:val="DefaultParagraphFont"/>
    <w:uiPriority w:val="99"/>
    <w:semiHidden/>
    <w:rsid w:val="00725F72"/>
    <w:rPr>
      <w:color w:val="808080"/>
    </w:rPr>
  </w:style>
  <w:style w:type="table" w:styleId="TableGrid">
    <w:name w:val="Table Grid"/>
    <w:basedOn w:val="TableNormal"/>
    <w:uiPriority w:val="59"/>
    <w:rsid w:val="00865E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7F3B"/>
    <w:rPr>
      <w:sz w:val="16"/>
      <w:szCs w:val="16"/>
    </w:rPr>
  </w:style>
  <w:style w:type="paragraph" w:styleId="CommentText">
    <w:name w:val="annotation text"/>
    <w:basedOn w:val="Normal"/>
    <w:link w:val="CommentTextChar"/>
    <w:uiPriority w:val="99"/>
    <w:unhideWhenUsed/>
    <w:rsid w:val="00D07F3B"/>
    <w:rPr>
      <w:sz w:val="20"/>
      <w:szCs w:val="20"/>
    </w:rPr>
  </w:style>
  <w:style w:type="character" w:customStyle="1" w:styleId="CommentTextChar">
    <w:name w:val="Comment Text Char"/>
    <w:basedOn w:val="DefaultParagraphFont"/>
    <w:link w:val="CommentText"/>
    <w:uiPriority w:val="99"/>
    <w:rsid w:val="00D07F3B"/>
    <w:rPr>
      <w:sz w:val="20"/>
      <w:szCs w:val="20"/>
    </w:rPr>
  </w:style>
  <w:style w:type="paragraph" w:styleId="CommentSubject">
    <w:name w:val="annotation subject"/>
    <w:basedOn w:val="CommentText"/>
    <w:next w:val="CommentText"/>
    <w:link w:val="CommentSubjectChar"/>
    <w:uiPriority w:val="99"/>
    <w:semiHidden/>
    <w:unhideWhenUsed/>
    <w:rsid w:val="00D07F3B"/>
    <w:rPr>
      <w:b/>
      <w:bCs/>
    </w:rPr>
  </w:style>
  <w:style w:type="character" w:customStyle="1" w:styleId="CommentSubjectChar">
    <w:name w:val="Comment Subject Char"/>
    <w:basedOn w:val="CommentTextChar"/>
    <w:link w:val="CommentSubject"/>
    <w:uiPriority w:val="99"/>
    <w:semiHidden/>
    <w:rsid w:val="00D07F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gif"/><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F83261D-5654-1C47-96EA-777B58A7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3344</Words>
  <Characters>19064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22364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7</cp:revision>
  <dcterms:created xsi:type="dcterms:W3CDTF">2014-06-29T14:35:00Z</dcterms:created>
  <dcterms:modified xsi:type="dcterms:W3CDTF">2014-07-03T21:44:00Z</dcterms:modified>
</cp:coreProperties>
</file>