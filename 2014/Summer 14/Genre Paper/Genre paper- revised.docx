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150" w:rsidRDefault="00021150" w:rsidP="00874C70">
      <w:pPr>
        <w:jc w:val="center"/>
        <w:rPr>
          <w:b/>
        </w:rPr>
      </w:pPr>
    </w:p>
    <w:p w:rsidR="00874C70" w:rsidRDefault="008A6989" w:rsidP="00874C70">
      <w:pPr>
        <w:jc w:val="center"/>
        <w:rPr>
          <w:b/>
        </w:rPr>
      </w:pPr>
      <w:r>
        <w:rPr>
          <w:b/>
        </w:rPr>
        <w:t>Writing in Technical Fields</w:t>
      </w:r>
    </w:p>
    <w:p w:rsidR="00874C70" w:rsidRDefault="00874C70" w:rsidP="00874C70"/>
    <w:p w:rsidR="00874C70" w:rsidRDefault="00874C70" w:rsidP="00874C70">
      <w:r>
        <w:tab/>
        <w:t xml:space="preserve">In </w:t>
      </w:r>
      <w:r w:rsidR="006B24AB">
        <w:t xml:space="preserve">my late teen years, </w:t>
      </w:r>
      <w:r>
        <w:t>everyone was discovering themselves through the form of education. T</w:t>
      </w:r>
      <w:r w:rsidR="006B24AB">
        <w:t>hey were deciding on what to do</w:t>
      </w:r>
      <w:r>
        <w:t>, wh</w:t>
      </w:r>
      <w:r w:rsidR="00580366">
        <w:t xml:space="preserve">ich </w:t>
      </w:r>
      <w:r w:rsidR="00936D69">
        <w:t>fields</w:t>
      </w:r>
      <w:r>
        <w:t xml:space="preserve"> they </w:t>
      </w:r>
      <w:del w:id="0" w:author="Nishesh Shukla" w:date="2014-06-19T21:35:00Z">
        <w:r w:rsidRPr="00230324" w:rsidDel="00D85EB2">
          <w:rPr>
            <w:highlight w:val="yellow"/>
            <w:rPrChange w:id="1" w:author="Amber Dahlin" w:date="2014-06-12T14:07:00Z">
              <w:rPr/>
            </w:rPrChange>
          </w:rPr>
          <w:delText>have</w:delText>
        </w:r>
        <w:r w:rsidDel="00D85EB2">
          <w:delText xml:space="preserve"> </w:delText>
        </w:r>
      </w:del>
      <w:ins w:id="2" w:author="Nishesh Shukla" w:date="2014-06-19T21:35:00Z">
        <w:r w:rsidR="00D85EB2">
          <w:t xml:space="preserve">had </w:t>
        </w:r>
      </w:ins>
      <w:r>
        <w:t xml:space="preserve">interest in, and establishing goals for the near future. High school education played a </w:t>
      </w:r>
      <w:r w:rsidR="00D733F5">
        <w:t>vital</w:t>
      </w:r>
      <w:r>
        <w:t xml:space="preserve"> role in their decisions; people started choosing Biology over Chemistry or both at the same time. Among a few other classmates, I took Chemistry as a core subject. The decision of taking Chemistry over Biology was inspired by</w:t>
      </w:r>
      <w:r w:rsidR="00936D69">
        <w:t xml:space="preserve"> the Academic </w:t>
      </w:r>
      <w:del w:id="3" w:author="Nishesh Shukla" w:date="2014-06-19T21:35:00Z">
        <w:r w:rsidR="00936D69" w:rsidRPr="00230324" w:rsidDel="00D85EB2">
          <w:rPr>
            <w:highlight w:val="yellow"/>
            <w:rPrChange w:id="4" w:author="Amber Dahlin" w:date="2014-06-12T14:07:00Z">
              <w:rPr/>
            </w:rPrChange>
          </w:rPr>
          <w:delText>Principle</w:delText>
        </w:r>
      </w:del>
      <w:ins w:id="5" w:author="Nishesh Shukla" w:date="2014-06-19T21:35:00Z">
        <w:r w:rsidR="00D85EB2">
          <w:t>Director</w:t>
        </w:r>
      </w:ins>
      <w:r>
        <w:t>, Dr. Katarzyna</w:t>
      </w:r>
      <w:r w:rsidR="00936D69">
        <w:t xml:space="preserve"> Ewa Buga. She acquired a </w:t>
      </w:r>
      <w:r w:rsidR="00B42330">
        <w:t>PhD</w:t>
      </w:r>
      <w:r w:rsidR="00936D69">
        <w:t xml:space="preserve"> in Chemistry from the </w:t>
      </w:r>
      <w:r w:rsidR="00B42330">
        <w:t>Warsaw Univ</w:t>
      </w:r>
      <w:r w:rsidR="00D733F5">
        <w:t>ersity of Technology, has over 16</w:t>
      </w:r>
      <w:r w:rsidR="00B42330">
        <w:t xml:space="preserve"> years of experience in teaching, researching, contributing to the scientific journals, and has been guiding me ever since the s</w:t>
      </w:r>
      <w:r w:rsidR="00250AAC">
        <w:t xml:space="preserve">tart of High </w:t>
      </w:r>
      <w:commentRangeStart w:id="6"/>
      <w:r w:rsidR="00250AAC">
        <w:t>School</w:t>
      </w:r>
      <w:commentRangeEnd w:id="6"/>
      <w:r w:rsidR="00230324">
        <w:rPr>
          <w:rStyle w:val="CommentReference"/>
        </w:rPr>
        <w:commentReference w:id="6"/>
      </w:r>
      <w:r w:rsidR="00250AAC">
        <w:t xml:space="preserve">. When questioned what could be the possible daily writing tasks an Academic </w:t>
      </w:r>
      <w:del w:id="7" w:author="Nishesh Shukla" w:date="2014-06-19T21:35:00Z">
        <w:r w:rsidR="00250AAC" w:rsidRPr="00230324" w:rsidDel="00D85EB2">
          <w:rPr>
            <w:highlight w:val="yellow"/>
            <w:rPrChange w:id="8" w:author="Amber Dahlin" w:date="2014-06-12T14:07:00Z">
              <w:rPr/>
            </w:rPrChange>
          </w:rPr>
          <w:delText>Principle</w:delText>
        </w:r>
      </w:del>
      <w:ins w:id="9" w:author="Nishesh Shukla" w:date="2014-06-19T21:35:00Z">
        <w:r w:rsidR="00D85EB2">
          <w:t>Director</w:t>
        </w:r>
      </w:ins>
      <w:r w:rsidR="00250AAC">
        <w:t>/ Chemistry professor, she responded by saying that “Emails, wri</w:t>
      </w:r>
      <w:r w:rsidR="00FE5911">
        <w:t>ting instructions for the labs, PowerPoint presentations</w:t>
      </w:r>
      <w:r w:rsidR="00647632">
        <w:t xml:space="preserve"> and executive summaries</w:t>
      </w:r>
      <w:r w:rsidR="006B24AB">
        <w:t xml:space="preserve"> that</w:t>
      </w:r>
      <w:r w:rsidR="00060720">
        <w:t xml:space="preserve"> are presented</w:t>
      </w:r>
      <w:r w:rsidR="00250AAC">
        <w:t xml:space="preserve"> to your higher ups play a vital role in our day to day tasks.” </w:t>
      </w:r>
      <w:r w:rsidR="00B42330">
        <w:t xml:space="preserve">Through her guidance, The European School has managed to expand its Science programs and the school as a whole. </w:t>
      </w:r>
      <w:r w:rsidR="009B5A85">
        <w:t xml:space="preserve">In the moment of expansion, writing played a vital role in acquiring donations, promoting, and gaining support of the higher ups to allow her to expand </w:t>
      </w:r>
      <w:r w:rsidR="00333F12">
        <w:t>at a</w:t>
      </w:r>
      <w:r w:rsidR="00163318">
        <w:t xml:space="preserve"> private educational intuition</w:t>
      </w:r>
      <w:r w:rsidR="009B5A85">
        <w:t xml:space="preserve">. </w:t>
      </w:r>
    </w:p>
    <w:p w:rsidR="00580366" w:rsidRDefault="00D733F5" w:rsidP="00874C70">
      <w:r>
        <w:tab/>
      </w:r>
      <w:r w:rsidR="00250AAC">
        <w:t xml:space="preserve">In order to gain donations, grants, and expand the school’s science programs, </w:t>
      </w:r>
      <w:r w:rsidR="00EE3C48">
        <w:t>com</w:t>
      </w:r>
      <w:r w:rsidR="006B24AB">
        <w:t>munication played</w:t>
      </w:r>
      <w:r w:rsidR="00EE3C48">
        <w:t xml:space="preserve"> a vital role; in specific, communicating through electronic mails and letters.</w:t>
      </w:r>
      <w:r w:rsidR="00F13932">
        <w:t xml:space="preserve"> Effectively communicating and being direct to the point are the two main aspects of</w:t>
      </w:r>
      <w:r w:rsidR="00163318">
        <w:t xml:space="preserve"> the email genre for</w:t>
      </w:r>
      <w:r w:rsidR="00F13932">
        <w:t xml:space="preserve"> getting an approval or a positive response from your target audience. Hence, the use of a proper and formal language</w:t>
      </w:r>
      <w:r w:rsidR="00163318">
        <w:t xml:space="preserve"> in an email</w:t>
      </w:r>
      <w:commentRangeStart w:id="10"/>
      <w:r w:rsidR="00163318">
        <w:t>, in the words of Dr. Buga, “increases your chances of a</w:t>
      </w:r>
      <w:r w:rsidR="00471A6E">
        <w:t>cquiring what you</w:t>
      </w:r>
      <w:r w:rsidR="006B24AB">
        <w:t xml:space="preserve"> are</w:t>
      </w:r>
      <w:r w:rsidR="00471A6E">
        <w:t xml:space="preserve"> seeking.” </w:t>
      </w:r>
      <w:commentRangeEnd w:id="10"/>
      <w:r w:rsidR="00230324">
        <w:rPr>
          <w:rStyle w:val="CommentReference"/>
        </w:rPr>
        <w:commentReference w:id="10"/>
      </w:r>
    </w:p>
    <w:p w:rsidR="00D733F5" w:rsidRDefault="00471A6E" w:rsidP="00580366">
      <w:pPr>
        <w:ind w:firstLine="720"/>
      </w:pPr>
      <w:r>
        <w:t>Furthermore, the tone of an email also plays a vital role in communicating</w:t>
      </w:r>
      <w:r w:rsidR="006B24AB">
        <w:t xml:space="preserve"> your goal towards a</w:t>
      </w:r>
      <w:r>
        <w:t xml:space="preserve"> target audience. For example, an email to a higher up for a proposal would be </w:t>
      </w:r>
      <w:r w:rsidR="00EE6A80">
        <w:t xml:space="preserve">professional, </w:t>
      </w:r>
      <w:r>
        <w:t>descriptive and would have a certain type of a “hook” to it to allow the target audience to be interested</w:t>
      </w:r>
      <w:ins w:id="11" w:author="Nishesh Shukla" w:date="2014-06-19T21:35:00Z">
        <w:r w:rsidR="00D85EB2">
          <w:t xml:space="preserve">, </w:t>
        </w:r>
      </w:ins>
      <w:del w:id="12" w:author="Nishesh Shukla" w:date="2014-06-19T21:35:00Z">
        <w:r w:rsidDel="00D85EB2">
          <w:delText xml:space="preserve">. </w:delText>
        </w:r>
      </w:del>
      <w:ins w:id="13" w:author="Nishesh Shukla" w:date="2014-06-19T21:35:00Z">
        <w:r w:rsidR="00D85EB2">
          <w:t>w</w:t>
        </w:r>
      </w:ins>
      <w:commentRangeStart w:id="14"/>
      <w:del w:id="15" w:author="Nishesh Shukla" w:date="2014-06-19T21:35:00Z">
        <w:r w:rsidDel="00D85EB2">
          <w:delText>W</w:delText>
        </w:r>
      </w:del>
      <w:r>
        <w:t>hile an email to students</w:t>
      </w:r>
      <w:ins w:id="16" w:author="Nishesh Shukla" w:date="2014-06-19T21:35:00Z">
        <w:r w:rsidR="00D85EB2">
          <w:t xml:space="preserve"> </w:t>
        </w:r>
      </w:ins>
      <w:del w:id="17" w:author="Nishesh Shukla" w:date="2014-06-19T21:35:00Z">
        <w:r w:rsidDel="00D85EB2">
          <w:delText xml:space="preserve">, </w:delText>
        </w:r>
      </w:del>
      <w:r>
        <w:t xml:space="preserve">would </w:t>
      </w:r>
      <w:r w:rsidR="00580366">
        <w:t xml:space="preserve">be friendlier and </w:t>
      </w:r>
      <w:r>
        <w:t xml:space="preserve">normally consist </w:t>
      </w:r>
      <w:r w:rsidR="00580366">
        <w:t>of information</w:t>
      </w:r>
      <w:r>
        <w:t xml:space="preserve"> about upcoming activities and deadlines.</w:t>
      </w:r>
      <w:commentRangeEnd w:id="14"/>
      <w:r w:rsidR="00230324">
        <w:rPr>
          <w:rStyle w:val="CommentReference"/>
        </w:rPr>
        <w:commentReference w:id="14"/>
      </w:r>
      <w:r>
        <w:t xml:space="preserve"> </w:t>
      </w:r>
      <w:r w:rsidR="00EE6A80">
        <w:t xml:space="preserve"> In addition, an email to the student’s parents</w:t>
      </w:r>
      <w:r w:rsidR="006E1032">
        <w:t xml:space="preserve"> would be strictly professional, formal, and direct to the point; as it is an unknown person that could be considered a customer of the private educational institution. </w:t>
      </w:r>
      <w:commentRangeStart w:id="18"/>
      <w:del w:id="19" w:author="Nishesh Shukla" w:date="2014-06-19T21:36:00Z">
        <w:r w:rsidR="006E1032" w:rsidDel="00D85EB2">
          <w:delText xml:space="preserve">Although </w:delText>
        </w:r>
      </w:del>
      <w:ins w:id="20" w:author="Nishesh Shukla" w:date="2014-06-19T21:36:00Z">
        <w:r w:rsidR="00D85EB2">
          <w:t xml:space="preserve">However </w:t>
        </w:r>
      </w:ins>
      <w:r w:rsidR="006E1032">
        <w:t xml:space="preserve">when communicating internally with a staff member of a particular organization, </w:t>
      </w:r>
      <w:r w:rsidR="005D0578">
        <w:t>it is friendlier, yet</w:t>
      </w:r>
      <w:del w:id="21" w:author="Amber Dahlin" w:date="2014-06-12T14:14:00Z">
        <w:r w:rsidR="005D0578" w:rsidDel="00230324">
          <w:delText xml:space="preserve"> keeping it</w:delText>
        </w:r>
      </w:del>
      <w:ins w:id="22" w:author="Nishesh Shukla" w:date="2014-06-19T21:36:00Z">
        <w:r w:rsidR="00D85EB2">
          <w:t xml:space="preserve"> keeping it </w:t>
        </w:r>
      </w:ins>
      <w:del w:id="23" w:author="Nishesh Shukla" w:date="2014-06-19T21:36:00Z">
        <w:r w:rsidR="005D0578" w:rsidDel="00D85EB2">
          <w:delText xml:space="preserve"> </w:delText>
        </w:r>
      </w:del>
      <w:r w:rsidR="005D0578">
        <w:t xml:space="preserve">professional. </w:t>
      </w:r>
      <w:commentRangeEnd w:id="18"/>
      <w:r w:rsidR="00230324">
        <w:rPr>
          <w:rStyle w:val="CommentReference"/>
        </w:rPr>
        <w:commentReference w:id="18"/>
      </w:r>
      <w:r w:rsidR="00E11AC6">
        <w:t>This is because</w:t>
      </w:r>
      <w:r w:rsidR="00DA6EDC">
        <w:t xml:space="preserve"> after a while the staff members </w:t>
      </w:r>
      <w:r w:rsidR="00E11AC6">
        <w:t xml:space="preserve">begin to have a personal relationship with each other, allowing them to “loosen up” </w:t>
      </w:r>
      <w:r w:rsidR="00DA6EDC">
        <w:t>on the formality of their communication</w:t>
      </w:r>
      <w:r w:rsidR="00E11AC6">
        <w:t>. Hence</w:t>
      </w:r>
      <w:r w:rsidR="005D0578">
        <w:t>, there</w:t>
      </w:r>
      <w:r w:rsidR="006E1032">
        <w:t xml:space="preserve"> i</w:t>
      </w:r>
      <w:r w:rsidR="005D0578">
        <w:t xml:space="preserve">s a lot of room to make errors, which, is tolerable to a certain extent. </w:t>
      </w:r>
      <w:r w:rsidR="00E11AC6">
        <w:t>However, it</w:t>
      </w:r>
      <w:r w:rsidR="005D0578">
        <w:t xml:space="preserve"> is completely intolerable to have an email consist of </w:t>
      </w:r>
      <w:r w:rsidR="00E11AC6">
        <w:t xml:space="preserve">errors, in terms of language and grammar, </w:t>
      </w:r>
      <w:r w:rsidR="005D0578">
        <w:t xml:space="preserve">to a higher up and/or parents. </w:t>
      </w:r>
      <w:r w:rsidR="00DA6EDC">
        <w:t>Communicating towards an internal audience can be loose</w:t>
      </w:r>
      <w:r w:rsidR="00891BC1">
        <w:t>r on the formality of the email,</w:t>
      </w:r>
      <w:r w:rsidR="00DA6EDC">
        <w:t xml:space="preserve"> while communicating with an external audience needs to contain professionalism due the email itself reflecting the image of the institution/</w:t>
      </w:r>
      <w:commentRangeStart w:id="24"/>
      <w:r w:rsidR="00DA6EDC">
        <w:t>organization</w:t>
      </w:r>
      <w:commentRangeEnd w:id="24"/>
      <w:r w:rsidR="00D16468">
        <w:rPr>
          <w:rStyle w:val="CommentReference"/>
        </w:rPr>
        <w:commentReference w:id="24"/>
      </w:r>
      <w:r w:rsidR="00DA6EDC">
        <w:t xml:space="preserve">. </w:t>
      </w:r>
    </w:p>
    <w:p w:rsidR="00060720" w:rsidRDefault="00FE5911" w:rsidP="00580366">
      <w:pPr>
        <w:ind w:firstLine="720"/>
      </w:pPr>
      <w:r>
        <w:t xml:space="preserve">PowerPoint presentations also carry a great deal of importance in </w:t>
      </w:r>
      <w:r w:rsidR="00272C75">
        <w:t xml:space="preserve">communicating to a target audience. </w:t>
      </w:r>
      <w:r>
        <w:t xml:space="preserve"> </w:t>
      </w:r>
      <w:r w:rsidR="00272C75">
        <w:t xml:space="preserve">At the educational institute, Dr.Buga presents using a PowerPoint presentation to other staff members on the progress and conduct of each and every one of the students. </w:t>
      </w:r>
      <w:commentRangeStart w:id="25"/>
      <w:r w:rsidR="00272C75">
        <w:t xml:space="preserve">Although, she believes PowerPoint should only be used </w:t>
      </w:r>
      <w:r w:rsidR="00891BC1">
        <w:t>as a “visual</w:t>
      </w:r>
      <w:r w:rsidR="00272C75">
        <w:t xml:space="preserve"> aid”, </w:t>
      </w:r>
      <w:r w:rsidR="00F0795B">
        <w:t>such as</w:t>
      </w:r>
      <w:r w:rsidR="00272C75">
        <w:t xml:space="preserve"> charts, graphs, diagrams, and statistics. She doesn’t believe </w:t>
      </w:r>
      <w:r w:rsidR="00F0795B">
        <w:t>in “</w:t>
      </w:r>
      <w:r w:rsidR="00272C75">
        <w:t xml:space="preserve">having words or points written on the PowerPoint.” </w:t>
      </w:r>
      <w:commentRangeEnd w:id="25"/>
      <w:r w:rsidR="00D16468">
        <w:rPr>
          <w:rStyle w:val="CommentReference"/>
        </w:rPr>
        <w:commentReference w:id="25"/>
      </w:r>
      <w:commentRangeStart w:id="26"/>
      <w:r w:rsidR="00272C75">
        <w:t xml:space="preserve">She </w:t>
      </w:r>
      <w:r w:rsidR="00F0795B">
        <w:t xml:space="preserve">would </w:t>
      </w:r>
      <w:r w:rsidR="00272C75">
        <w:t xml:space="preserve">rather have the key points and explanations printed out and </w:t>
      </w:r>
      <w:r w:rsidR="00647632">
        <w:t>take it as a reference</w:t>
      </w:r>
      <w:r w:rsidR="00891BC1">
        <w:t xml:space="preserve"> during the presentation</w:t>
      </w:r>
      <w:commentRangeEnd w:id="26"/>
      <w:r w:rsidR="00D16468">
        <w:rPr>
          <w:rStyle w:val="CommentReference"/>
        </w:rPr>
        <w:commentReference w:id="26"/>
      </w:r>
      <w:r w:rsidR="00647632">
        <w:t>. D</w:t>
      </w:r>
      <w:r w:rsidR="00F0795B">
        <w:t>r.Buga brings a valid point about PowerPoint presentations; a scientist not only has to communicate through emails and articles, but also has to communicate verbally. However, this does not imply that the language, grammar, and tone should be any different than when writing a formal and professional essay or email.  A scientist must present to staff members or</w:t>
      </w:r>
      <w:r w:rsidR="00891BC1">
        <w:t xml:space="preserve"> a</w:t>
      </w:r>
      <w:r w:rsidR="00F0795B">
        <w:t xml:space="preserve"> group from the scientific community exactly the same way as they are writing an essay to the target audience. Formality, professionalism, etiquette, and respect should still be considered important factors when presenting a PowerPoint presentation verbally, exactly as a technical essay or email should be written. </w:t>
      </w:r>
    </w:p>
    <w:p w:rsidR="00FE5911" w:rsidRDefault="00647632" w:rsidP="00580366">
      <w:pPr>
        <w:ind w:firstLine="720"/>
      </w:pPr>
      <w:r>
        <w:t xml:space="preserve">In addition, when presenting a business proposal or scientific proposal to group of higher ups, an executive summary must be written. An executive summary contains the milestones for the proposal, in the case of </w:t>
      </w:r>
      <w:r w:rsidRPr="00D16468">
        <w:rPr>
          <w:highlight w:val="yellow"/>
          <w:rPrChange w:id="27" w:author="Amber Dahlin" w:date="2014-06-12T14:22:00Z">
            <w:rPr/>
          </w:rPrChange>
        </w:rPr>
        <w:t>Dr.Buga</w:t>
      </w:r>
      <w:r>
        <w:t>, she includes the blueprint on how to implement the overall design/product (such as creating a new</w:t>
      </w:r>
      <w:r w:rsidR="00891BC1">
        <w:t xml:space="preserve"> Chemistry lab at the educational institute</w:t>
      </w:r>
      <w:r>
        <w:t xml:space="preserve">), highlighting the subcomponents of a high level design product, and how those subcomponents interact with one another. </w:t>
      </w:r>
      <w:r w:rsidR="00060720">
        <w:t xml:space="preserve">After the executives or higher ups have accepted the proposal, a high-level design document is presented with the full explanation of the design that was mildly explained in the executive summary. The writing style for each and every one of these </w:t>
      </w:r>
      <w:ins w:id="28" w:author="Nishesh Shukla" w:date="2014-06-19T21:37:00Z">
        <w:r w:rsidR="00D85EB2">
          <w:rPr>
            <w:highlight w:val="yellow"/>
          </w:rPr>
          <w:t xml:space="preserve">documents </w:t>
        </w:r>
      </w:ins>
      <w:del w:id="29" w:author="Nishesh Shukla" w:date="2014-06-19T21:37:00Z">
        <w:r w:rsidR="00060720" w:rsidRPr="00D16468" w:rsidDel="00D85EB2">
          <w:rPr>
            <w:highlight w:val="yellow"/>
            <w:rPrChange w:id="30" w:author="Amber Dahlin" w:date="2014-06-12T14:23:00Z">
              <w:rPr/>
            </w:rPrChange>
          </w:rPr>
          <w:delText>documents have to strictly professional</w:delText>
        </w:r>
      </w:del>
      <w:ins w:id="31" w:author="Nishesh Shukla" w:date="2014-06-19T21:37:00Z">
        <w:r w:rsidR="00D85EB2">
          <w:t>require a certain degree of professionalism</w:t>
        </w:r>
      </w:ins>
      <w:r w:rsidR="00060720">
        <w:t>, formal</w:t>
      </w:r>
      <w:ins w:id="32" w:author="Nishesh Shukla" w:date="2014-06-19T21:37:00Z">
        <w:r w:rsidR="00D85EB2">
          <w:t>ity</w:t>
        </w:r>
      </w:ins>
      <w:r w:rsidR="00060720">
        <w:t xml:space="preserve">, and </w:t>
      </w:r>
      <w:ins w:id="33" w:author="Nishesh Shukla" w:date="2014-06-19T21:37:00Z">
        <w:r w:rsidR="00D85EB2">
          <w:t xml:space="preserve">have to be </w:t>
        </w:r>
      </w:ins>
      <w:r w:rsidR="00060720">
        <w:t xml:space="preserve">direct to the point aided by visual diagrams, charts, and data. These two documents have zero tolerance for errors, as it is a proposal leading to an overall product in the </w:t>
      </w:r>
      <w:commentRangeStart w:id="34"/>
      <w:commentRangeStart w:id="35"/>
      <w:commentRangeStart w:id="36"/>
      <w:r w:rsidR="00060720">
        <w:t>future</w:t>
      </w:r>
      <w:commentRangeEnd w:id="34"/>
      <w:r w:rsidR="00D16468">
        <w:rPr>
          <w:rStyle w:val="CommentReference"/>
        </w:rPr>
        <w:commentReference w:id="34"/>
      </w:r>
      <w:commentRangeEnd w:id="35"/>
      <w:r w:rsidR="00D16468">
        <w:rPr>
          <w:rStyle w:val="CommentReference"/>
        </w:rPr>
        <w:commentReference w:id="35"/>
      </w:r>
      <w:commentRangeEnd w:id="36"/>
      <w:r w:rsidR="00D16468">
        <w:rPr>
          <w:rStyle w:val="CommentReference"/>
        </w:rPr>
        <w:commentReference w:id="36"/>
      </w:r>
      <w:r w:rsidR="00060720">
        <w:t xml:space="preserve">. </w:t>
      </w:r>
    </w:p>
    <w:p w:rsidR="004A01A1" w:rsidRDefault="009A038C" w:rsidP="008A6989">
      <w:pPr>
        <w:ind w:firstLine="720"/>
      </w:pPr>
      <w:commentRangeStart w:id="37"/>
      <w:r>
        <w:t>Dr. Buga not only has contributed to an education</w:t>
      </w:r>
      <w:r w:rsidR="00230A98">
        <w:t>al</w:t>
      </w:r>
      <w:r>
        <w:t xml:space="preserve"> institution, but also to several scie</w:t>
      </w:r>
      <w:r w:rsidR="0015598F">
        <w:t xml:space="preserve">ntific journals over the years. </w:t>
      </w:r>
      <w:commentRangeEnd w:id="37"/>
      <w:r w:rsidR="00D16468">
        <w:rPr>
          <w:rStyle w:val="CommentReference"/>
        </w:rPr>
        <w:commentReference w:id="37"/>
      </w:r>
      <w:r w:rsidR="0015598F">
        <w:t xml:space="preserve">An article in a scientific journal has other scientists as their main target audience. </w:t>
      </w:r>
      <w:del w:id="38" w:author="Nishesh Shukla" w:date="2014-06-19T21:38:00Z">
        <w:r w:rsidR="0015598F" w:rsidDel="00D85EB2">
          <w:delText xml:space="preserve"> </w:delText>
        </w:r>
      </w:del>
      <w:ins w:id="39" w:author="Nishesh Shukla" w:date="2014-06-19T21:38:00Z">
        <w:r w:rsidR="00D85EB2">
          <w:t xml:space="preserve">Wide </w:t>
        </w:r>
        <w:proofErr w:type="gramStart"/>
        <w:r w:rsidR="00D85EB2">
          <w:t xml:space="preserve">range of </w:t>
        </w:r>
      </w:ins>
      <w:del w:id="40" w:author="Nishesh Shukla" w:date="2014-06-19T21:38:00Z">
        <w:r w:rsidR="0015598F" w:rsidRPr="00D16468" w:rsidDel="00D85EB2">
          <w:rPr>
            <w:highlight w:val="yellow"/>
            <w:rPrChange w:id="41" w:author="Amber Dahlin" w:date="2014-06-12T14:24:00Z">
              <w:rPr/>
            </w:rPrChange>
          </w:rPr>
          <w:delText>Majority</w:delText>
        </w:r>
        <w:r w:rsidR="0015598F" w:rsidDel="00D85EB2">
          <w:delText xml:space="preserve"> </w:delText>
        </w:r>
      </w:del>
      <w:ins w:id="42" w:author="Nishesh Shukla" w:date="2014-06-19T21:38:00Z">
        <w:r w:rsidR="00D85EB2">
          <w:t>these</w:t>
        </w:r>
      </w:ins>
      <w:del w:id="43" w:author="Nishesh Shukla" w:date="2014-06-19T21:38:00Z">
        <w:r w:rsidR="0015598F" w:rsidDel="00D85EB2">
          <w:delText xml:space="preserve">of the </w:delText>
        </w:r>
      </w:del>
      <w:ins w:id="44" w:author="Nishesh Shukla" w:date="2014-06-19T21:38:00Z">
        <w:r w:rsidR="00D85EB2">
          <w:t xml:space="preserve"> </w:t>
        </w:r>
      </w:ins>
      <w:r w:rsidR="0015598F">
        <w:t>articles include</w:t>
      </w:r>
      <w:proofErr w:type="gramEnd"/>
      <w:r w:rsidR="0015598F">
        <w:t xml:space="preserve"> new findings, new methods, and/or recreation of experiments done by other scientists</w:t>
      </w:r>
      <w:r w:rsidR="00891BC1">
        <w:t xml:space="preserve"> in the past</w:t>
      </w:r>
      <w:r w:rsidR="0015598F">
        <w:t>. When asked which kind of citation format is used, Dr. Buga responded by saying that “very often the journals have their own citation formats.” They also have their own templates, which</w:t>
      </w:r>
      <w:r w:rsidR="0015598F" w:rsidRPr="00D16468">
        <w:rPr>
          <w:highlight w:val="yellow"/>
          <w:rPrChange w:id="45" w:author="Amber Dahlin" w:date="2014-06-12T14:24:00Z">
            <w:rPr/>
          </w:rPrChange>
        </w:rPr>
        <w:t>,</w:t>
      </w:r>
      <w:r w:rsidR="0015598F">
        <w:t xml:space="preserve"> the scientists submitting their article</w:t>
      </w:r>
      <w:r w:rsidR="00D44D44">
        <w:t xml:space="preserve">s to the journal have to follow. </w:t>
      </w:r>
      <w:r w:rsidR="0015598F">
        <w:t>The format/template is different for almos</w:t>
      </w:r>
      <w:r w:rsidR="00D44D44">
        <w:t xml:space="preserve">t every journal, as well as are the </w:t>
      </w:r>
      <w:r w:rsidR="0015598F">
        <w:t>ci</w:t>
      </w:r>
      <w:r w:rsidR="00D44D44">
        <w:t xml:space="preserve">tations formats. These articles allow other scientists to expand and develop an idea proposed by the article in the journals. Hence, the articles have zero tolerance for errors. In order to avoid errors, “scientists have to be extremely professional, no spelling and/or grammar mistakes, and direct to the point.” If, by any chance, there was an error in conveying the method of the experiment conducted by </w:t>
      </w:r>
      <w:r w:rsidR="00891BC1">
        <w:t xml:space="preserve">the </w:t>
      </w:r>
      <w:r w:rsidR="00D44D44">
        <w:t xml:space="preserve">writer, the other scientist recreating and/or expanding on the experiment might </w:t>
      </w:r>
      <w:ins w:id="46" w:author="Nishesh Shukla" w:date="2014-06-19T21:39:00Z">
        <w:r w:rsidR="00D85EB2">
          <w:t xml:space="preserve">find </w:t>
        </w:r>
      </w:ins>
      <w:commentRangeStart w:id="47"/>
      <w:del w:id="48" w:author="Nishesh Shukla" w:date="2014-06-19T21:39:00Z">
        <w:r w:rsidR="00D44D44" w:rsidDel="00D85EB2">
          <w:delText>contain</w:delText>
        </w:r>
        <w:commentRangeEnd w:id="47"/>
        <w:r w:rsidR="00F9388D" w:rsidDel="00D85EB2">
          <w:rPr>
            <w:rStyle w:val="CommentReference"/>
          </w:rPr>
          <w:commentReference w:id="47"/>
        </w:r>
        <w:r w:rsidR="00D44D44" w:rsidDel="00D85EB2">
          <w:delText xml:space="preserve"> </w:delText>
        </w:r>
      </w:del>
      <w:r w:rsidR="00D44D44">
        <w:t xml:space="preserve">different </w:t>
      </w:r>
      <w:commentRangeStart w:id="49"/>
      <w:r w:rsidR="00D44D44">
        <w:t>res</w:t>
      </w:r>
      <w:r w:rsidR="00891BC1">
        <w:t>ults</w:t>
      </w:r>
      <w:ins w:id="50" w:author="Nishesh Shukla" w:date="2014-06-19T21:39:00Z">
        <w:r w:rsidR="00D85EB2">
          <w:t xml:space="preserve">, </w:t>
        </w:r>
      </w:ins>
      <w:del w:id="51" w:author="Nishesh Shukla" w:date="2014-06-19T21:39:00Z">
        <w:r w:rsidR="00891BC1" w:rsidDel="00D85EB2">
          <w:delText xml:space="preserve">. </w:delText>
        </w:r>
      </w:del>
      <w:ins w:id="52" w:author="Nishesh Shukla" w:date="2014-06-19T21:39:00Z">
        <w:r w:rsidR="00D85EB2">
          <w:t>l</w:t>
        </w:r>
      </w:ins>
      <w:del w:id="53" w:author="Nishesh Shukla" w:date="2014-06-19T21:39:00Z">
        <w:r w:rsidR="00891BC1" w:rsidDel="00D85EB2">
          <w:delText>L</w:delText>
        </w:r>
      </w:del>
      <w:r w:rsidR="00891BC1">
        <w:t xml:space="preserve">eading to a decrease in “the writer’s </w:t>
      </w:r>
      <w:r w:rsidR="00D44D44">
        <w:t xml:space="preserve">credibility among the scientific community.” </w:t>
      </w:r>
      <w:commentRangeEnd w:id="49"/>
      <w:r w:rsidR="00F9388D">
        <w:rPr>
          <w:rStyle w:val="CommentReference"/>
        </w:rPr>
        <w:commentReference w:id="49"/>
      </w:r>
      <w:r w:rsidR="00D44D44">
        <w:t xml:space="preserve">Dr. Buga went on to express “not to mention </w:t>
      </w:r>
      <w:r w:rsidR="00FE5911">
        <w:t xml:space="preserve">how embarrassing it will feel”. In addition, she considers it to be vital for every one of her students to understand the value of well-structured and detailed instructions for each lab experiment and its final </w:t>
      </w:r>
      <w:r w:rsidR="00891BC1">
        <w:t>results</w:t>
      </w:r>
      <w:r w:rsidR="00FE5911">
        <w:t xml:space="preserve"> of </w:t>
      </w:r>
      <w:r w:rsidR="00891BC1">
        <w:t>the experiment</w:t>
      </w:r>
      <w:r w:rsidR="00FE5911">
        <w:t xml:space="preserve"> in a lab report. </w:t>
      </w:r>
    </w:p>
    <w:p w:rsidR="00A8265E" w:rsidRPr="00333D00" w:rsidRDefault="008A6989" w:rsidP="00A8265E">
      <w:pPr>
        <w:ind w:firstLine="720"/>
        <w:rPr>
          <w:i/>
          <w:color w:val="76923C"/>
        </w:rPr>
      </w:pPr>
      <w:r>
        <w:t xml:space="preserve">Emails, lab reports, articles in scientific journals, PowerPoint presentations, and executive summaries are all part of almost any technical field. Writing and the writing style plays a vital role in all of these genres, and aids in acquiring a grant, to be acknowledged by the scientific community, acceptance of a proposal, donations, and/or simply to get work done. </w:t>
      </w:r>
      <w:r w:rsidR="00BC08BF">
        <w:t xml:space="preserve">Dr. Katarzyna Ewa Buga has acknowledged that the writing style in any genre can make the difference between </w:t>
      </w:r>
      <w:r w:rsidR="00891BC1">
        <w:t xml:space="preserve">acquiring a </w:t>
      </w:r>
      <w:r w:rsidR="00BC08BF">
        <w:t xml:space="preserve">positive </w:t>
      </w:r>
      <w:r w:rsidR="00891BC1">
        <w:t xml:space="preserve">or a </w:t>
      </w:r>
      <w:r w:rsidR="00BC08BF">
        <w:t xml:space="preserve">negative feedback. Writing is an essential part of communication, which has been used by her successfully and has brought her success in her technical field as a teacher, researcher, project manager, and </w:t>
      </w:r>
      <w:r w:rsidR="00891BC1">
        <w:t xml:space="preserve">an </w:t>
      </w:r>
      <w:r w:rsidR="00BC08BF">
        <w:t>academic principle. Lastly Dr.Buga gave one essential advice as a successful person in this technical field that I’m pursuing: “</w:t>
      </w:r>
      <w:r w:rsidR="00A8265E" w:rsidRPr="00A8265E">
        <w:rPr>
          <w:i/>
        </w:rPr>
        <w:t xml:space="preserve">Read a lot of scientific journals and familiarize yourself with the style used. Never rush things; if you rush things or do things at the last minute, you are bound to have errors that could be exposed to multiple audiences. And in a scientific article and lab experiment/ lab report, never improvise even if you believe the end result is completely wrong. As there are no right or wrong answers. A theory is right until it is been proven </w:t>
      </w:r>
      <w:commentRangeStart w:id="54"/>
      <w:r w:rsidR="00A8265E" w:rsidRPr="00A8265E">
        <w:rPr>
          <w:i/>
        </w:rPr>
        <w:t>wrong</w:t>
      </w:r>
      <w:commentRangeEnd w:id="54"/>
      <w:r w:rsidR="00F9388D">
        <w:rPr>
          <w:rStyle w:val="CommentReference"/>
        </w:rPr>
        <w:commentReference w:id="54"/>
      </w:r>
      <w:r w:rsidR="00A8265E" w:rsidRPr="00A8265E">
        <w:rPr>
          <w:i/>
        </w:rPr>
        <w:t>.”</w:t>
      </w:r>
    </w:p>
    <w:p w:rsidR="004A01A1" w:rsidRDefault="004A01A1" w:rsidP="00A8265E"/>
    <w:p w:rsidR="00A8265E" w:rsidRDefault="00A8265E" w:rsidP="00A8265E"/>
    <w:p w:rsidR="004A01A1" w:rsidRDefault="00257BD3" w:rsidP="00257BD3">
      <w:pPr>
        <w:ind w:firstLine="720"/>
        <w:jc w:val="center"/>
        <w:rPr>
          <w:b/>
        </w:rPr>
      </w:pPr>
      <w:r>
        <w:rPr>
          <w:b/>
        </w:rPr>
        <w:t>Interview with Dr. Buga</w:t>
      </w:r>
    </w:p>
    <w:p w:rsidR="00257BD3" w:rsidRPr="00257BD3" w:rsidRDefault="00257BD3" w:rsidP="00257BD3">
      <w:pPr>
        <w:ind w:firstLine="720"/>
        <w:jc w:val="center"/>
        <w:rPr>
          <w:b/>
        </w:rPr>
      </w:pPr>
    </w:p>
    <w:p w:rsidR="00257BD3" w:rsidRPr="00A8265E" w:rsidRDefault="004A01A1" w:rsidP="004A01A1">
      <w:pPr>
        <w:rPr>
          <w:b/>
        </w:rPr>
      </w:pPr>
      <w:r w:rsidRPr="00A8265E">
        <w:rPr>
          <w:b/>
        </w:rPr>
        <w:t>Does the field require lots of writing or a little?</w:t>
      </w:r>
    </w:p>
    <w:p w:rsidR="004A01A1" w:rsidRPr="00A8265E" w:rsidRDefault="004A01A1" w:rsidP="004A01A1">
      <w:pPr>
        <w:rPr>
          <w:i/>
        </w:rPr>
      </w:pPr>
      <w:r w:rsidRPr="00A8265E">
        <w:rPr>
          <w:i/>
        </w:rPr>
        <w:t>(Dr. Buga):</w:t>
      </w:r>
      <w:r w:rsidR="00A8265E">
        <w:rPr>
          <w:i/>
        </w:rPr>
        <w:t xml:space="preserve"> </w:t>
      </w:r>
      <w:r w:rsidRPr="00A8265E">
        <w:rPr>
          <w:i/>
        </w:rPr>
        <w:t xml:space="preserve">Chemistry does require a lot of writing – in terms of publications - new discoveries are constantly made and published by scientists. In terms of every day work chemists usually keep lab journals to document their work. </w:t>
      </w:r>
    </w:p>
    <w:p w:rsidR="00257BD3" w:rsidRPr="00A8265E" w:rsidRDefault="00257BD3" w:rsidP="004A01A1">
      <w:pPr>
        <w:rPr>
          <w:b/>
        </w:rPr>
      </w:pPr>
    </w:p>
    <w:p w:rsidR="004A01A1" w:rsidRPr="00A8265E" w:rsidRDefault="004A01A1" w:rsidP="004A01A1">
      <w:pPr>
        <w:rPr>
          <w:b/>
        </w:rPr>
      </w:pPr>
      <w:r w:rsidRPr="00A8265E">
        <w:rPr>
          <w:b/>
        </w:rPr>
        <w:t>Who are some typical audiences?</w:t>
      </w:r>
    </w:p>
    <w:p w:rsidR="004A01A1" w:rsidRPr="00A8265E" w:rsidRDefault="004A01A1" w:rsidP="004A01A1">
      <w:pPr>
        <w:rPr>
          <w:i/>
        </w:rPr>
      </w:pPr>
      <w:r w:rsidRPr="00A8265E">
        <w:rPr>
          <w:i/>
        </w:rPr>
        <w:t xml:space="preserve">(Dr. Buga):Other scientists, students, etc. Also writing plays a huge role when you present something to your higher ups. The writing can actually determine whether the response would be in your favor or against. </w:t>
      </w:r>
      <w:proofErr w:type="gramStart"/>
      <w:r w:rsidRPr="00A8265E">
        <w:rPr>
          <w:i/>
        </w:rPr>
        <w:t>Formal vs informal.</w:t>
      </w:r>
      <w:proofErr w:type="gramEnd"/>
      <w:r w:rsidRPr="00A8265E">
        <w:rPr>
          <w:i/>
        </w:rPr>
        <w:t xml:space="preserve"> </w:t>
      </w:r>
    </w:p>
    <w:p w:rsidR="00257BD3" w:rsidRPr="00A8265E" w:rsidRDefault="00257BD3" w:rsidP="004A01A1">
      <w:pPr>
        <w:rPr>
          <w:b/>
        </w:rPr>
      </w:pPr>
    </w:p>
    <w:p w:rsidR="004A01A1" w:rsidRPr="00A8265E" w:rsidRDefault="004A01A1" w:rsidP="004A01A1">
      <w:pPr>
        <w:rPr>
          <w:b/>
        </w:rPr>
      </w:pPr>
      <w:r w:rsidRPr="00A8265E">
        <w:rPr>
          <w:b/>
        </w:rPr>
        <w:t>What are some typical genres?</w:t>
      </w:r>
    </w:p>
    <w:p w:rsidR="004A01A1" w:rsidRPr="00A8265E" w:rsidRDefault="004A01A1" w:rsidP="004A01A1">
      <w:pPr>
        <w:rPr>
          <w:i/>
        </w:rPr>
      </w:pPr>
      <w:r w:rsidRPr="00A8265E">
        <w:rPr>
          <w:i/>
        </w:rPr>
        <w:t>(Dr. Buga):</w:t>
      </w:r>
      <w:r w:rsidR="00A8265E">
        <w:rPr>
          <w:i/>
        </w:rPr>
        <w:t xml:space="preserve"> </w:t>
      </w:r>
      <w:r w:rsidRPr="00A8265E">
        <w:rPr>
          <w:i/>
        </w:rPr>
        <w:t>Scientific journals, p</w:t>
      </w:r>
      <w:r w:rsidR="00647632" w:rsidRPr="00A8265E">
        <w:rPr>
          <w:i/>
        </w:rPr>
        <w:t xml:space="preserve">osters, progress reports, email, </w:t>
      </w:r>
      <w:r w:rsidR="00A8265E" w:rsidRPr="00A8265E">
        <w:rPr>
          <w:i/>
        </w:rPr>
        <w:t>and executive</w:t>
      </w:r>
      <w:r w:rsidR="00647632" w:rsidRPr="00A8265E">
        <w:rPr>
          <w:i/>
        </w:rPr>
        <w:t xml:space="preserve"> summaries</w:t>
      </w:r>
    </w:p>
    <w:p w:rsidR="00257BD3" w:rsidRPr="00A8265E" w:rsidRDefault="00257BD3" w:rsidP="004A01A1">
      <w:pPr>
        <w:rPr>
          <w:b/>
        </w:rPr>
      </w:pPr>
    </w:p>
    <w:p w:rsidR="004A01A1" w:rsidRPr="00A8265E" w:rsidRDefault="004A01A1" w:rsidP="004A01A1">
      <w:pPr>
        <w:rPr>
          <w:b/>
        </w:rPr>
      </w:pPr>
      <w:r w:rsidRPr="00A8265E">
        <w:rPr>
          <w:b/>
        </w:rPr>
        <w:t>In your career, what is an important piece of writing you have contributed to? Why was this document important? What did you learn from doing it?</w:t>
      </w:r>
    </w:p>
    <w:p w:rsidR="004A01A1" w:rsidRPr="00A8265E" w:rsidRDefault="004A01A1" w:rsidP="004A01A1">
      <w:pPr>
        <w:rPr>
          <w:i/>
        </w:rPr>
      </w:pPr>
      <w:r w:rsidRPr="00A8265E">
        <w:rPr>
          <w:i/>
        </w:rPr>
        <w:t>(Dr. Buga)</w:t>
      </w:r>
      <w:proofErr w:type="gramStart"/>
      <w:r w:rsidRPr="00A8265E">
        <w:rPr>
          <w:i/>
        </w:rPr>
        <w:t>:Several</w:t>
      </w:r>
      <w:proofErr w:type="gramEnd"/>
      <w:r w:rsidRPr="00A8265E">
        <w:rPr>
          <w:i/>
        </w:rPr>
        <w:t xml:space="preserve"> articles to scientific journals, e.g. Macromolecules – the articles were written together with my supervising professors, to publish work I have done during my PhD studies. </w:t>
      </w:r>
      <w:r w:rsidR="00A8265E" w:rsidRPr="00A8265E">
        <w:rPr>
          <w:i/>
        </w:rPr>
        <w:t>Several other scientists in their works later cited these publications</w:t>
      </w:r>
      <w:r w:rsidRPr="00A8265E">
        <w:rPr>
          <w:i/>
        </w:rPr>
        <w:t>.</w:t>
      </w:r>
    </w:p>
    <w:p w:rsidR="00257BD3" w:rsidRPr="00A8265E" w:rsidRDefault="00257BD3" w:rsidP="004A01A1">
      <w:pPr>
        <w:rPr>
          <w:b/>
        </w:rPr>
      </w:pPr>
    </w:p>
    <w:p w:rsidR="004A01A1" w:rsidRPr="00A8265E" w:rsidRDefault="004A01A1" w:rsidP="004A01A1">
      <w:pPr>
        <w:rPr>
          <w:b/>
        </w:rPr>
      </w:pPr>
      <w:r w:rsidRPr="00A8265E">
        <w:rPr>
          <w:b/>
        </w:rPr>
        <w:t>Is first- or third- person voice preferred? Why?</w:t>
      </w:r>
    </w:p>
    <w:p w:rsidR="004A01A1" w:rsidRPr="00A8265E" w:rsidRDefault="004A01A1" w:rsidP="004A01A1">
      <w:pPr>
        <w:rPr>
          <w:i/>
        </w:rPr>
      </w:pPr>
      <w:r w:rsidRPr="00A8265E">
        <w:rPr>
          <w:i/>
        </w:rPr>
        <w:t>(Dr. Buga)</w:t>
      </w:r>
      <w:proofErr w:type="gramStart"/>
      <w:r w:rsidRPr="00A8265E">
        <w:rPr>
          <w:i/>
        </w:rPr>
        <w:t>:Third</w:t>
      </w:r>
      <w:proofErr w:type="gramEnd"/>
      <w:r w:rsidRPr="00A8265E">
        <w:rPr>
          <w:i/>
        </w:rPr>
        <w:t xml:space="preserve"> person. Traditional approach, allows you to explain what </w:t>
      </w:r>
      <w:r w:rsidR="00A8265E">
        <w:rPr>
          <w:i/>
        </w:rPr>
        <w:t xml:space="preserve">you are doing objectively. Giving </w:t>
      </w:r>
      <w:r w:rsidRPr="00A8265E">
        <w:rPr>
          <w:i/>
        </w:rPr>
        <w:t>the</w:t>
      </w:r>
      <w:r w:rsidR="00A8265E">
        <w:rPr>
          <w:i/>
        </w:rPr>
        <w:t xml:space="preserve"> reader the idea of objectivity. </w:t>
      </w:r>
      <w:proofErr w:type="gramStart"/>
      <w:r w:rsidR="00A8265E">
        <w:rPr>
          <w:i/>
        </w:rPr>
        <w:t>More credible.</w:t>
      </w:r>
      <w:proofErr w:type="gramEnd"/>
    </w:p>
    <w:p w:rsidR="00257BD3" w:rsidRPr="00A8265E" w:rsidRDefault="00257BD3" w:rsidP="004A01A1">
      <w:pPr>
        <w:rPr>
          <w:b/>
        </w:rPr>
      </w:pPr>
    </w:p>
    <w:p w:rsidR="004A01A1" w:rsidRPr="00A8265E" w:rsidRDefault="004A01A1" w:rsidP="004A01A1">
      <w:pPr>
        <w:rPr>
          <w:b/>
        </w:rPr>
      </w:pPr>
      <w:r w:rsidRPr="00A8265E">
        <w:rPr>
          <w:b/>
        </w:rPr>
        <w:t>What organizational pattern is predominant?</w:t>
      </w:r>
    </w:p>
    <w:p w:rsidR="004A01A1" w:rsidRPr="00A8265E" w:rsidRDefault="004A01A1" w:rsidP="004A01A1">
      <w:pPr>
        <w:rPr>
          <w:i/>
        </w:rPr>
      </w:pPr>
      <w:r w:rsidRPr="00A8265E">
        <w:rPr>
          <w:i/>
        </w:rPr>
        <w:t xml:space="preserve">(Dr. Buga):It depends on the journal the article will be published in. There are usually templates available to download and used for preparation of the paper. </w:t>
      </w:r>
    </w:p>
    <w:p w:rsidR="00257BD3" w:rsidRPr="00A8265E" w:rsidRDefault="00257BD3" w:rsidP="004A01A1">
      <w:pPr>
        <w:rPr>
          <w:b/>
        </w:rPr>
      </w:pPr>
    </w:p>
    <w:p w:rsidR="004A01A1" w:rsidRPr="00A8265E" w:rsidRDefault="004A01A1" w:rsidP="004A01A1">
      <w:pPr>
        <w:rPr>
          <w:b/>
        </w:rPr>
      </w:pPr>
      <w:r w:rsidRPr="00A8265E">
        <w:rPr>
          <w:b/>
        </w:rPr>
        <w:t>How are visuals used?</w:t>
      </w:r>
    </w:p>
    <w:p w:rsidR="004A01A1" w:rsidRPr="00A8265E" w:rsidRDefault="00257BD3" w:rsidP="004A01A1">
      <w:pPr>
        <w:rPr>
          <w:i/>
        </w:rPr>
      </w:pPr>
      <w:r w:rsidRPr="00A8265E">
        <w:rPr>
          <w:i/>
        </w:rPr>
        <w:t>(Dr. Buga)</w:t>
      </w:r>
      <w:proofErr w:type="gramStart"/>
      <w:r w:rsidRPr="00A8265E">
        <w:rPr>
          <w:i/>
        </w:rPr>
        <w:t>:</w:t>
      </w:r>
      <w:r w:rsidR="004A01A1" w:rsidRPr="00A8265E">
        <w:rPr>
          <w:i/>
        </w:rPr>
        <w:t>Graphs</w:t>
      </w:r>
      <w:proofErr w:type="gramEnd"/>
      <w:r w:rsidR="004A01A1" w:rsidRPr="00A8265E">
        <w:rPr>
          <w:i/>
        </w:rPr>
        <w:t>, diagrams, photos – to present data: either raw or processed.</w:t>
      </w:r>
    </w:p>
    <w:p w:rsidR="00257BD3" w:rsidRPr="00A8265E" w:rsidRDefault="00257BD3" w:rsidP="004A01A1">
      <w:pPr>
        <w:rPr>
          <w:b/>
        </w:rPr>
      </w:pPr>
    </w:p>
    <w:p w:rsidR="004A01A1" w:rsidRPr="00A8265E" w:rsidRDefault="004A01A1" w:rsidP="004A01A1">
      <w:pPr>
        <w:rPr>
          <w:b/>
        </w:rPr>
      </w:pPr>
      <w:r w:rsidRPr="00A8265E">
        <w:rPr>
          <w:b/>
        </w:rPr>
        <w:t>What evidence is considered convincing? What evidence is not?</w:t>
      </w:r>
    </w:p>
    <w:p w:rsidR="004A01A1" w:rsidRPr="00A8265E" w:rsidRDefault="00257BD3" w:rsidP="004A01A1">
      <w:pPr>
        <w:rPr>
          <w:i/>
        </w:rPr>
      </w:pPr>
      <w:r w:rsidRPr="00A8265E">
        <w:rPr>
          <w:i/>
        </w:rPr>
        <w:t>(Dr. Buga):</w:t>
      </w:r>
      <w:r w:rsidR="004A01A1" w:rsidRPr="00A8265E">
        <w:rPr>
          <w:i/>
        </w:rPr>
        <w:t>If the experiment and findings can be repeated (based on the data presented in the article) then it can be considered convincing. If however, after following instructions completely, one cannot reach the same outcomes, evidence can be questioned.</w:t>
      </w:r>
    </w:p>
    <w:p w:rsidR="00257BD3" w:rsidRPr="00A8265E" w:rsidRDefault="00257BD3" w:rsidP="004A01A1">
      <w:pPr>
        <w:rPr>
          <w:b/>
        </w:rPr>
      </w:pPr>
    </w:p>
    <w:p w:rsidR="004A01A1" w:rsidRPr="00A8265E" w:rsidRDefault="004A01A1" w:rsidP="004A01A1">
      <w:pPr>
        <w:rPr>
          <w:b/>
        </w:rPr>
      </w:pPr>
      <w:r w:rsidRPr="00A8265E">
        <w:rPr>
          <w:b/>
        </w:rPr>
        <w:t>What citation format is used?</w:t>
      </w:r>
    </w:p>
    <w:p w:rsidR="004A01A1" w:rsidRPr="00A8265E" w:rsidRDefault="00257BD3" w:rsidP="004A01A1">
      <w:pPr>
        <w:rPr>
          <w:i/>
        </w:rPr>
      </w:pPr>
      <w:r w:rsidRPr="00A8265E">
        <w:rPr>
          <w:i/>
        </w:rPr>
        <w:t>(Dr. Buga)</w:t>
      </w:r>
      <w:proofErr w:type="gramStart"/>
      <w:r w:rsidRPr="00A8265E">
        <w:rPr>
          <w:i/>
        </w:rPr>
        <w:t>:</w:t>
      </w:r>
      <w:r w:rsidR="004A01A1" w:rsidRPr="00A8265E">
        <w:rPr>
          <w:i/>
        </w:rPr>
        <w:t>Scientific</w:t>
      </w:r>
      <w:proofErr w:type="gramEnd"/>
      <w:r w:rsidR="004A01A1" w:rsidRPr="00A8265E">
        <w:rPr>
          <w:i/>
        </w:rPr>
        <w:t xml:space="preserve"> citation, some journals may ask for a very specific style of citing. Very often the journal has </w:t>
      </w:r>
      <w:proofErr w:type="gramStart"/>
      <w:r w:rsidR="004A01A1" w:rsidRPr="00A8265E">
        <w:rPr>
          <w:i/>
        </w:rPr>
        <w:t>their own</w:t>
      </w:r>
      <w:proofErr w:type="gramEnd"/>
      <w:r w:rsidR="004A01A1" w:rsidRPr="00A8265E">
        <w:rPr>
          <w:i/>
        </w:rPr>
        <w:t xml:space="preserve"> citation formats.</w:t>
      </w:r>
    </w:p>
    <w:p w:rsidR="00257BD3" w:rsidRPr="00A8265E" w:rsidRDefault="00257BD3" w:rsidP="004A01A1">
      <w:pPr>
        <w:rPr>
          <w:b/>
        </w:rPr>
      </w:pPr>
    </w:p>
    <w:p w:rsidR="004A01A1" w:rsidRPr="00A8265E" w:rsidRDefault="004A01A1" w:rsidP="004A01A1">
      <w:pPr>
        <w:rPr>
          <w:b/>
        </w:rPr>
      </w:pPr>
      <w:r w:rsidRPr="00A8265E">
        <w:rPr>
          <w:b/>
        </w:rPr>
        <w:t>What is the field’s tolerance for errors in content or method?</w:t>
      </w:r>
    </w:p>
    <w:p w:rsidR="004A01A1" w:rsidRPr="00A8265E" w:rsidRDefault="00257BD3" w:rsidP="004A01A1">
      <w:pPr>
        <w:rPr>
          <w:i/>
        </w:rPr>
      </w:pPr>
      <w:r w:rsidRPr="00A8265E">
        <w:rPr>
          <w:i/>
        </w:rPr>
        <w:t>(Dr. Buga)</w:t>
      </w:r>
      <w:proofErr w:type="gramStart"/>
      <w:r w:rsidRPr="00A8265E">
        <w:rPr>
          <w:i/>
        </w:rPr>
        <w:t>:</w:t>
      </w:r>
      <w:r w:rsidR="004A01A1" w:rsidRPr="00A8265E">
        <w:rPr>
          <w:i/>
        </w:rPr>
        <w:t>Less</w:t>
      </w:r>
      <w:proofErr w:type="gramEnd"/>
      <w:r w:rsidR="004A01A1" w:rsidRPr="00A8265E">
        <w:rPr>
          <w:i/>
        </w:rPr>
        <w:t xml:space="preserve"> reliability, more criticism. </w:t>
      </w:r>
    </w:p>
    <w:p w:rsidR="00257BD3" w:rsidRPr="00A8265E" w:rsidRDefault="00257BD3" w:rsidP="004A01A1">
      <w:pPr>
        <w:rPr>
          <w:b/>
        </w:rPr>
      </w:pPr>
    </w:p>
    <w:p w:rsidR="004A01A1" w:rsidRPr="00A8265E" w:rsidRDefault="004A01A1" w:rsidP="004A01A1">
      <w:pPr>
        <w:rPr>
          <w:b/>
        </w:rPr>
      </w:pPr>
      <w:r w:rsidRPr="00A8265E">
        <w:rPr>
          <w:b/>
        </w:rPr>
        <w:t>What is the field’s tolerance for errors in writing?</w:t>
      </w:r>
    </w:p>
    <w:p w:rsidR="004A01A1" w:rsidRPr="00A8265E" w:rsidRDefault="00257BD3" w:rsidP="004A01A1">
      <w:pPr>
        <w:rPr>
          <w:i/>
        </w:rPr>
      </w:pPr>
      <w:r w:rsidRPr="00A8265E">
        <w:rPr>
          <w:i/>
        </w:rPr>
        <w:t>(Dr. Buga)</w:t>
      </w:r>
      <w:proofErr w:type="gramStart"/>
      <w:r w:rsidRPr="00A8265E">
        <w:rPr>
          <w:i/>
        </w:rPr>
        <w:t>:</w:t>
      </w:r>
      <w:r w:rsidR="004A01A1" w:rsidRPr="00A8265E">
        <w:rPr>
          <w:i/>
        </w:rPr>
        <w:t>All</w:t>
      </w:r>
      <w:proofErr w:type="gramEnd"/>
      <w:r w:rsidR="004A01A1" w:rsidRPr="00A8265E">
        <w:rPr>
          <w:i/>
        </w:rPr>
        <w:t xml:space="preserve"> manuscripts sent to the publisher are reviewed by specialists in the field and either accepted or not to print.  </w:t>
      </w:r>
    </w:p>
    <w:p w:rsidR="00257BD3" w:rsidRPr="00A8265E" w:rsidRDefault="00257BD3" w:rsidP="004A01A1">
      <w:pPr>
        <w:rPr>
          <w:b/>
        </w:rPr>
      </w:pPr>
    </w:p>
    <w:p w:rsidR="004A01A1" w:rsidRPr="00A8265E" w:rsidRDefault="004A01A1" w:rsidP="004A01A1">
      <w:pPr>
        <w:rPr>
          <w:b/>
        </w:rPr>
      </w:pPr>
      <w:r w:rsidRPr="00A8265E">
        <w:rPr>
          <w:b/>
        </w:rPr>
        <w:t>What are the editing requirements?</w:t>
      </w:r>
    </w:p>
    <w:p w:rsidR="004A01A1" w:rsidRPr="00A8265E" w:rsidRDefault="00257BD3" w:rsidP="004A01A1">
      <w:pPr>
        <w:rPr>
          <w:i/>
        </w:rPr>
      </w:pPr>
      <w:r w:rsidRPr="00A8265E">
        <w:rPr>
          <w:i/>
        </w:rPr>
        <w:t>(Dr. Buga)</w:t>
      </w:r>
      <w:proofErr w:type="gramStart"/>
      <w:r w:rsidRPr="00A8265E">
        <w:rPr>
          <w:i/>
        </w:rPr>
        <w:t>:</w:t>
      </w:r>
      <w:r w:rsidR="004A01A1" w:rsidRPr="00A8265E">
        <w:rPr>
          <w:i/>
        </w:rPr>
        <w:t>Depends</w:t>
      </w:r>
      <w:proofErr w:type="gramEnd"/>
      <w:r w:rsidR="004A01A1" w:rsidRPr="00A8265E">
        <w:rPr>
          <w:i/>
        </w:rPr>
        <w:t xml:space="preserve"> on the journal. Journal gives you a format to follow, more like a template. </w:t>
      </w:r>
    </w:p>
    <w:p w:rsidR="00257BD3" w:rsidRPr="00A8265E" w:rsidRDefault="00257BD3" w:rsidP="004A01A1">
      <w:pPr>
        <w:rPr>
          <w:b/>
        </w:rPr>
      </w:pPr>
    </w:p>
    <w:p w:rsidR="004A01A1" w:rsidRPr="00A8265E" w:rsidRDefault="004A01A1" w:rsidP="004A01A1">
      <w:pPr>
        <w:rPr>
          <w:b/>
        </w:rPr>
      </w:pPr>
      <w:r w:rsidRPr="00A8265E">
        <w:rPr>
          <w:b/>
        </w:rPr>
        <w:t>If I wanted to write an article in a journal, what would the guidelines be? How would I learn to do that? Are the guidelines published or just passed on from person to person?</w:t>
      </w:r>
    </w:p>
    <w:p w:rsidR="004A01A1" w:rsidRPr="00A8265E" w:rsidRDefault="00257BD3" w:rsidP="004A01A1">
      <w:pPr>
        <w:rPr>
          <w:i/>
        </w:rPr>
      </w:pPr>
      <w:r w:rsidRPr="00A8265E">
        <w:rPr>
          <w:i/>
        </w:rPr>
        <w:t>(Dr. Buga)</w:t>
      </w:r>
      <w:proofErr w:type="gramStart"/>
      <w:r w:rsidRPr="00A8265E">
        <w:rPr>
          <w:i/>
        </w:rPr>
        <w:t>:</w:t>
      </w:r>
      <w:r w:rsidR="004A01A1" w:rsidRPr="00A8265E">
        <w:rPr>
          <w:i/>
        </w:rPr>
        <w:t>Guidelines</w:t>
      </w:r>
      <w:proofErr w:type="gramEnd"/>
      <w:r w:rsidR="004A01A1" w:rsidRPr="00A8265E">
        <w:rPr>
          <w:i/>
        </w:rPr>
        <w:t xml:space="preserve">/templates are published, depending on what you are writing. </w:t>
      </w:r>
    </w:p>
    <w:p w:rsidR="00257BD3" w:rsidRPr="00A8265E" w:rsidRDefault="00257BD3" w:rsidP="004A01A1">
      <w:pPr>
        <w:rPr>
          <w:b/>
        </w:rPr>
      </w:pPr>
    </w:p>
    <w:p w:rsidR="004A01A1" w:rsidRPr="00A8265E" w:rsidRDefault="004A01A1" w:rsidP="004A01A1">
      <w:pPr>
        <w:rPr>
          <w:b/>
        </w:rPr>
      </w:pPr>
      <w:r w:rsidRPr="00A8265E">
        <w:rPr>
          <w:b/>
        </w:rPr>
        <w:t>What could be the possible daily writing tasks as an Academic Principle/Chemistry professor?</w:t>
      </w:r>
    </w:p>
    <w:p w:rsidR="004A01A1" w:rsidRPr="00A8265E" w:rsidRDefault="00257BD3" w:rsidP="004A01A1">
      <w:pPr>
        <w:rPr>
          <w:i/>
        </w:rPr>
      </w:pPr>
      <w:r w:rsidRPr="00A8265E">
        <w:rPr>
          <w:i/>
        </w:rPr>
        <w:t>(Dr. Buga):</w:t>
      </w:r>
      <w:r w:rsidR="00060720" w:rsidRPr="00A8265E">
        <w:t xml:space="preserve"> </w:t>
      </w:r>
      <w:r w:rsidR="00060720" w:rsidRPr="00A8265E">
        <w:rPr>
          <w:i/>
        </w:rPr>
        <w:t>Emails, writing instructions for the labs, PowerPoint presentations and executive summaries are presented to your higher ups play a vita</w:t>
      </w:r>
      <w:r w:rsidR="00A8265E">
        <w:rPr>
          <w:i/>
        </w:rPr>
        <w:t>l role in our day to day tasks.</w:t>
      </w:r>
    </w:p>
    <w:p w:rsidR="00257BD3" w:rsidRPr="00A8265E" w:rsidRDefault="00257BD3" w:rsidP="004A01A1">
      <w:pPr>
        <w:rPr>
          <w:b/>
        </w:rPr>
      </w:pPr>
    </w:p>
    <w:p w:rsidR="004A01A1" w:rsidRPr="00A8265E" w:rsidRDefault="004A01A1" w:rsidP="004A01A1">
      <w:pPr>
        <w:rPr>
          <w:i/>
        </w:rPr>
      </w:pPr>
      <w:r w:rsidRPr="00A8265E">
        <w:rPr>
          <w:b/>
        </w:rPr>
        <w:t>What are the benefits for a good technical writing style in your profession?</w:t>
      </w:r>
      <w:r w:rsidRPr="00A8265E">
        <w:rPr>
          <w:b/>
        </w:rPr>
        <w:br/>
      </w:r>
      <w:r w:rsidR="00257BD3" w:rsidRPr="00A8265E">
        <w:rPr>
          <w:i/>
        </w:rPr>
        <w:t>(Dr. Buga):</w:t>
      </w:r>
      <w:r w:rsidR="00A8265E">
        <w:rPr>
          <w:i/>
        </w:rPr>
        <w:t>It</w:t>
      </w:r>
      <w:r w:rsidRPr="00A8265E">
        <w:rPr>
          <w:i/>
        </w:rPr>
        <w:t xml:space="preserve"> certainly is a plus when communicating to the target audience, especially higher ups. It increases your chances of acquiring what you are seeking. Lets say if I write a sloppy email and I am all over the place,</w:t>
      </w:r>
      <w:r w:rsidR="00A8265E">
        <w:rPr>
          <w:i/>
        </w:rPr>
        <w:t xml:space="preserve"> it will most certainly decrease</w:t>
      </w:r>
      <w:r w:rsidRPr="00A8265E">
        <w:rPr>
          <w:i/>
        </w:rPr>
        <w:t xml:space="preserve"> my chances of acquiring my goal of that email. Instead, if I use proper language, grammar, and format, I would be increasing my possibilities of acquiring an approval for my proposal through the email.  In addition, the email to a higher up vs </w:t>
      </w:r>
      <w:proofErr w:type="gramStart"/>
      <w:r w:rsidRPr="00A8265E">
        <w:rPr>
          <w:i/>
        </w:rPr>
        <w:t>an</w:t>
      </w:r>
      <w:proofErr w:type="gramEnd"/>
      <w:r w:rsidRPr="00A8265E">
        <w:rPr>
          <w:i/>
        </w:rPr>
        <w:t xml:space="preserve"> email to students have different tones. Different tones have to be used for different target audiences. </w:t>
      </w:r>
    </w:p>
    <w:p w:rsidR="00257BD3" w:rsidRPr="00A8265E" w:rsidRDefault="00257BD3" w:rsidP="004A01A1">
      <w:pPr>
        <w:rPr>
          <w:b/>
        </w:rPr>
      </w:pPr>
    </w:p>
    <w:p w:rsidR="004A01A1" w:rsidRPr="00A8265E" w:rsidRDefault="004A01A1" w:rsidP="004A01A1">
      <w:pPr>
        <w:rPr>
          <w:b/>
        </w:rPr>
      </w:pPr>
      <w:r w:rsidRPr="00A8265E">
        <w:rPr>
          <w:b/>
        </w:rPr>
        <w:t>What is the tone or format of writing an article in a scientific journal?</w:t>
      </w:r>
    </w:p>
    <w:p w:rsidR="004A01A1" w:rsidRPr="00A8265E" w:rsidRDefault="00257BD3" w:rsidP="004A01A1">
      <w:pPr>
        <w:rPr>
          <w:i/>
        </w:rPr>
      </w:pPr>
      <w:r w:rsidRPr="00A8265E">
        <w:rPr>
          <w:i/>
        </w:rPr>
        <w:t>(Dr. Buga)</w:t>
      </w:r>
      <w:proofErr w:type="gramStart"/>
      <w:r w:rsidRPr="00A8265E">
        <w:rPr>
          <w:i/>
        </w:rPr>
        <w:t>:</w:t>
      </w:r>
      <w:r w:rsidR="004A01A1" w:rsidRPr="00A8265E">
        <w:rPr>
          <w:i/>
        </w:rPr>
        <w:t>When</w:t>
      </w:r>
      <w:proofErr w:type="gramEnd"/>
      <w:r w:rsidR="004A01A1" w:rsidRPr="00A8265E">
        <w:rPr>
          <w:i/>
        </w:rPr>
        <w:t xml:space="preserve"> a scientist writes an article for a well known scientific journal and its actually published, it is considered to be quiet an honor. However, scientists have to be extremely professional, no spelling and/or grammar mistakes, and direct to the point. If there is even a slight mistake in article, the other scientist who might be trying to recreate your experiment might contain a different result due to lack of explanation or informal writing. Hence, decreasing your credibility among the scientific community. Not to mention how embarrassing it will feel. </w:t>
      </w:r>
    </w:p>
    <w:p w:rsidR="00257BD3" w:rsidRPr="00A8265E" w:rsidRDefault="00257BD3" w:rsidP="004A01A1">
      <w:pPr>
        <w:rPr>
          <w:b/>
        </w:rPr>
      </w:pPr>
    </w:p>
    <w:p w:rsidR="004A01A1" w:rsidRPr="00A8265E" w:rsidRDefault="004A01A1" w:rsidP="004A01A1">
      <w:pPr>
        <w:rPr>
          <w:i/>
        </w:rPr>
      </w:pPr>
      <w:r w:rsidRPr="00A8265E">
        <w:rPr>
          <w:b/>
        </w:rPr>
        <w:t>What are the different forms of emails that you send to your higher ups, teachers, students, and parents?</w:t>
      </w:r>
      <w:r w:rsidRPr="00A8265E">
        <w:rPr>
          <w:b/>
        </w:rPr>
        <w:br/>
      </w:r>
      <w:r w:rsidR="00257BD3" w:rsidRPr="00A8265E">
        <w:rPr>
          <w:i/>
        </w:rPr>
        <w:t>(Dr. Buga):</w:t>
      </w:r>
      <w:r w:rsidRPr="00A8265E">
        <w:rPr>
          <w:i/>
        </w:rPr>
        <w:t xml:space="preserve">Obviously, if it is a new teacher it would be very professional but after a while you could include a few friendly comments and it becomes a little less formal. Having to send an email to a parent is completely formal, professional and direct to the point. </w:t>
      </w:r>
      <w:proofErr w:type="gramStart"/>
      <w:r w:rsidRPr="00A8265E">
        <w:rPr>
          <w:i/>
        </w:rPr>
        <w:t>Same with a higher up.</w:t>
      </w:r>
      <w:proofErr w:type="gramEnd"/>
      <w:r w:rsidRPr="00A8265E">
        <w:rPr>
          <w:i/>
        </w:rPr>
        <w:t xml:space="preserve"> </w:t>
      </w:r>
    </w:p>
    <w:p w:rsidR="00257BD3" w:rsidRPr="00A8265E" w:rsidRDefault="00257BD3" w:rsidP="004A01A1">
      <w:pPr>
        <w:rPr>
          <w:b/>
        </w:rPr>
      </w:pPr>
    </w:p>
    <w:p w:rsidR="004A01A1" w:rsidRPr="00A8265E" w:rsidRDefault="004A01A1" w:rsidP="004A01A1">
      <w:pPr>
        <w:rPr>
          <w:b/>
        </w:rPr>
      </w:pPr>
      <w:r w:rsidRPr="00A8265E">
        <w:rPr>
          <w:b/>
        </w:rPr>
        <w:t>How are PowerPoint Presentations vital for communicating a certain aspect to a target audience?</w:t>
      </w:r>
    </w:p>
    <w:p w:rsidR="004A01A1" w:rsidRPr="00A8265E" w:rsidRDefault="00257BD3" w:rsidP="004A01A1">
      <w:pPr>
        <w:rPr>
          <w:i/>
        </w:rPr>
      </w:pPr>
      <w:r w:rsidRPr="00A8265E">
        <w:rPr>
          <w:i/>
        </w:rPr>
        <w:t>(Dr. Buga)</w:t>
      </w:r>
      <w:proofErr w:type="gramStart"/>
      <w:r w:rsidRPr="00A8265E">
        <w:rPr>
          <w:i/>
        </w:rPr>
        <w:t>:</w:t>
      </w:r>
      <w:r w:rsidR="004A01A1" w:rsidRPr="00A8265E">
        <w:rPr>
          <w:i/>
        </w:rPr>
        <w:t>PowerPoint</w:t>
      </w:r>
      <w:proofErr w:type="gramEnd"/>
      <w:r w:rsidR="004A01A1" w:rsidRPr="00A8265E">
        <w:rPr>
          <w:i/>
        </w:rPr>
        <w:t xml:space="preserve"> presentations are extremely helpful when presenting a specific idea to a group of people. In my case, every Monday and Thursday we have a staff meeting in the afternoon where I present using a </w:t>
      </w:r>
      <w:proofErr w:type="spellStart"/>
      <w:r w:rsidR="004A01A1" w:rsidRPr="00A8265E">
        <w:rPr>
          <w:i/>
        </w:rPr>
        <w:t>Powerpoint</w:t>
      </w:r>
      <w:proofErr w:type="spellEnd"/>
      <w:r w:rsidR="004A01A1" w:rsidRPr="00A8265E">
        <w:rPr>
          <w:i/>
        </w:rPr>
        <w:t xml:space="preserve">. We reflect on each </w:t>
      </w:r>
      <w:proofErr w:type="gramStart"/>
      <w:r w:rsidR="004A01A1" w:rsidRPr="00A8265E">
        <w:rPr>
          <w:i/>
        </w:rPr>
        <w:t>students</w:t>
      </w:r>
      <w:proofErr w:type="gramEnd"/>
      <w:r w:rsidR="004A01A1" w:rsidRPr="00A8265E">
        <w:rPr>
          <w:i/>
        </w:rPr>
        <w:t xml:space="preserve"> progress, conduct, grades, and how to make the students’ lives easier as well as ours. Although, I do not believe in having words or points written on the </w:t>
      </w:r>
      <w:proofErr w:type="spellStart"/>
      <w:proofErr w:type="gramStart"/>
      <w:r w:rsidR="004A01A1" w:rsidRPr="00A8265E">
        <w:rPr>
          <w:i/>
        </w:rPr>
        <w:t>powerpoint</w:t>
      </w:r>
      <w:proofErr w:type="spellEnd"/>
      <w:proofErr w:type="gramEnd"/>
      <w:r w:rsidR="004A01A1" w:rsidRPr="00A8265E">
        <w:rPr>
          <w:i/>
        </w:rPr>
        <w:t xml:space="preserve">. I use </w:t>
      </w:r>
      <w:proofErr w:type="spellStart"/>
      <w:proofErr w:type="gramStart"/>
      <w:r w:rsidR="004A01A1" w:rsidRPr="00A8265E">
        <w:rPr>
          <w:i/>
        </w:rPr>
        <w:t>powerpoint</w:t>
      </w:r>
      <w:proofErr w:type="spellEnd"/>
      <w:proofErr w:type="gramEnd"/>
      <w:r w:rsidR="004A01A1" w:rsidRPr="00A8265E">
        <w:rPr>
          <w:i/>
        </w:rPr>
        <w:t xml:space="preserve"> presentations for visual aid, it contains a headline and graphs, charts, data, etc. The written points are printed out on a piece of paper that I prepared a</w:t>
      </w:r>
      <w:r w:rsidR="00A8265E">
        <w:rPr>
          <w:i/>
        </w:rPr>
        <w:t xml:space="preserve">nd I use it as I am presenting. </w:t>
      </w:r>
    </w:p>
    <w:p w:rsidR="00A8265E" w:rsidRPr="00A8265E" w:rsidRDefault="00A8265E" w:rsidP="004A01A1">
      <w:pPr>
        <w:rPr>
          <w:i/>
        </w:rPr>
      </w:pPr>
    </w:p>
    <w:p w:rsidR="00A8265E" w:rsidRPr="00A8265E" w:rsidRDefault="00A8265E" w:rsidP="00A8265E">
      <w:pPr>
        <w:rPr>
          <w:b/>
        </w:rPr>
      </w:pPr>
      <w:r w:rsidRPr="00A8265E">
        <w:rPr>
          <w:b/>
        </w:rPr>
        <w:t>What is the one piece of advice you would offer a beginning writer in this field?</w:t>
      </w:r>
    </w:p>
    <w:p w:rsidR="00A8265E" w:rsidRPr="00A8265E" w:rsidRDefault="00A8265E" w:rsidP="00A8265E">
      <w:pPr>
        <w:rPr>
          <w:i/>
        </w:rPr>
      </w:pPr>
      <w:r w:rsidRPr="00A8265E">
        <w:rPr>
          <w:i/>
        </w:rPr>
        <w:t xml:space="preserve">(Dr. Buga): Read a lot of scientific journals and familiarize yourself with the style used. Never rush things; if you rush things or do things at the last minute, you are bound to have errors that could be exposed to multiple audiences. And in a scientific article and lab experiment/ lab report, never improvise even if you believe the end result is completely wrong. As there are no right or wrong answers. A theory is right until it is been proven wrong. </w:t>
      </w:r>
    </w:p>
    <w:p w:rsidR="00A8265E" w:rsidRDefault="00A8265E" w:rsidP="004A01A1">
      <w:pPr>
        <w:rPr>
          <w:i/>
        </w:rPr>
      </w:pPr>
    </w:p>
    <w:p w:rsidR="00890A6A" w:rsidRDefault="00890A6A" w:rsidP="004A01A1">
      <w:pPr>
        <w:rPr>
          <w:i/>
        </w:rPr>
      </w:pPr>
    </w:p>
    <w:p w:rsidR="00890A6A" w:rsidRPr="00A8265E" w:rsidRDefault="00890A6A" w:rsidP="004A01A1">
      <w:pPr>
        <w:rPr>
          <w:i/>
        </w:rPr>
      </w:pPr>
    </w:p>
    <w:p w:rsidR="004A01A1" w:rsidRDefault="00A8265E" w:rsidP="00A8265E">
      <w:pPr>
        <w:jc w:val="center"/>
        <w:rPr>
          <w:b/>
        </w:rPr>
      </w:pPr>
      <w:r>
        <w:rPr>
          <w:b/>
        </w:rPr>
        <w:t>Writer’s Memo</w:t>
      </w:r>
    </w:p>
    <w:p w:rsidR="00A8265E" w:rsidRDefault="00E33AAC" w:rsidP="00E33AAC">
      <w:pPr>
        <w:ind w:firstLine="720"/>
      </w:pPr>
      <w:r>
        <w:t xml:space="preserve">After completing the essay, I revised it quiet a few times. My most common mistakes since High school were run-on sentences. I took Dr. </w:t>
      </w:r>
      <w:proofErr w:type="spellStart"/>
      <w:r>
        <w:t>Dahlin’s</w:t>
      </w:r>
      <w:proofErr w:type="spellEnd"/>
      <w:r>
        <w:t xml:space="preserve"> advice on </w:t>
      </w:r>
      <w:r w:rsidR="003C2037">
        <w:t xml:space="preserve">reading it out loud several times and </w:t>
      </w:r>
      <w:r>
        <w:t>using OWL to go over the comma usage (main cause for m</w:t>
      </w:r>
      <w:r w:rsidR="00890A6A">
        <w:t>y run on sentences) and I fixed them</w:t>
      </w:r>
      <w:r>
        <w:t xml:space="preserve"> </w:t>
      </w:r>
      <w:r w:rsidR="00890A6A">
        <w:t>based on my comprehension</w:t>
      </w:r>
      <w:r>
        <w:t xml:space="preserve">. </w:t>
      </w:r>
      <w:ins w:id="55" w:author="Nishesh Shukla" w:date="2014-06-19T21:44:00Z">
        <w:r w:rsidR="00B03F6D">
          <w:t xml:space="preserve">However, in the process of correcting my run-on sentences, </w:t>
        </w:r>
      </w:ins>
      <w:ins w:id="56" w:author="Nishesh Shukla" w:date="2014-06-19T21:45:00Z">
        <w:r w:rsidR="00B03F6D">
          <w:t>I</w:t>
        </w:r>
      </w:ins>
      <w:ins w:id="57" w:author="Nishesh Shukla" w:date="2014-06-19T21:44:00Z">
        <w:r w:rsidR="00B03F6D">
          <w:t xml:space="preserve"> </w:t>
        </w:r>
      </w:ins>
      <w:ins w:id="58" w:author="Nishesh Shukla" w:date="2014-06-19T21:45:00Z">
        <w:r w:rsidR="00B03F6D">
          <w:t xml:space="preserve">happened to over correct them. After Dr. </w:t>
        </w:r>
        <w:proofErr w:type="spellStart"/>
        <w:r w:rsidR="00B03F6D">
          <w:t>Dahlin</w:t>
        </w:r>
        <w:proofErr w:type="spellEnd"/>
        <w:r w:rsidR="00B03F6D">
          <w:t xml:space="preserve"> pointed them out, I managed to correct them. I’ve also learned something new, any word with “</w:t>
        </w:r>
        <w:proofErr w:type="spellStart"/>
        <w:r w:rsidR="00B03F6D">
          <w:t>ing</w:t>
        </w:r>
        <w:proofErr w:type="spellEnd"/>
        <w:r w:rsidR="00B03F6D">
          <w:t xml:space="preserve">” in it cannot start off a sentence, which I had done on many occasions in this paper, all of which </w:t>
        </w:r>
      </w:ins>
      <w:ins w:id="59" w:author="Nishesh Shukla" w:date="2014-06-19T21:53:00Z">
        <w:r w:rsidR="00540DDF">
          <w:t>are now</w:t>
        </w:r>
      </w:ins>
      <w:bookmarkStart w:id="60" w:name="_GoBack"/>
      <w:bookmarkEnd w:id="60"/>
      <w:ins w:id="61" w:author="Nishesh Shukla" w:date="2014-06-19T21:45:00Z">
        <w:r w:rsidR="00B03F6D">
          <w:t xml:space="preserve"> corrected. </w:t>
        </w:r>
      </w:ins>
      <w:r>
        <w:t xml:space="preserve">Another issue that I faced was writing about a writing style and having to explain it. At a point I went all over the place and wasn’t able to stick to the point. I managed to fix that, and also removed a few genres and elaborated more on </w:t>
      </w:r>
      <w:r w:rsidR="00890A6A">
        <w:t xml:space="preserve">a select few. Since high school, </w:t>
      </w:r>
      <w:r>
        <w:t>Dr. Buga was my Chemistry and Mathematics teacher, however everyo</w:t>
      </w:r>
      <w:r w:rsidR="00890A6A">
        <w:t xml:space="preserve">ne, including me, called her </w:t>
      </w:r>
      <w:r>
        <w:t xml:space="preserve">“Ms. Kasha”. I never really knew that she had these many achievements and this much success in such little </w:t>
      </w:r>
      <w:r w:rsidR="00890A6A">
        <w:t>age compared to most scientists I know</w:t>
      </w:r>
      <w:r>
        <w:t xml:space="preserve">. Thus, my first draft addressed her as “Ms. Kasha”, her nickname and informal, instead of “Dr. Buga”, a more formal approach giving her the respect she earned. I also had to correct a few spelling and grammatical errors, such as writing “give” instead of “giving” or missing a “t” in “style” as a typing mistake. </w:t>
      </w:r>
      <w:ins w:id="62" w:author="Nishesh Shukla" w:date="2014-06-19T21:42:00Z">
        <w:r w:rsidR="00B03F6D">
          <w:t xml:space="preserve"> A few other mistakes that were corrected after the suggestions of Dr. </w:t>
        </w:r>
        <w:proofErr w:type="spellStart"/>
        <w:proofErr w:type="gramStart"/>
        <w:r w:rsidR="00B03F6D">
          <w:t>Dahlin</w:t>
        </w:r>
        <w:proofErr w:type="spellEnd"/>
        <w:r w:rsidR="00B03F6D">
          <w:t>,</w:t>
        </w:r>
        <w:proofErr w:type="gramEnd"/>
        <w:r w:rsidR="00B03F6D">
          <w:t xml:space="preserve"> were words such as </w:t>
        </w:r>
      </w:ins>
      <w:ins w:id="63" w:author="Nishesh Shukla" w:date="2014-06-19T21:43:00Z">
        <w:r w:rsidR="00B03F6D">
          <w:t xml:space="preserve">“Majority”, “Principle”, “have”, etc. In addition, I used present tense in some sentences, after Dr. </w:t>
        </w:r>
        <w:proofErr w:type="spellStart"/>
        <w:r w:rsidR="00B03F6D">
          <w:t>Dahlin</w:t>
        </w:r>
        <w:proofErr w:type="spellEnd"/>
        <w:r w:rsidR="00B03F6D">
          <w:t xml:space="preserve"> highlighted </w:t>
        </w:r>
      </w:ins>
      <w:ins w:id="64" w:author="Nishesh Shukla" w:date="2014-06-19T21:44:00Z">
        <w:r w:rsidR="00B03F6D">
          <w:t>them;</w:t>
        </w:r>
      </w:ins>
      <w:ins w:id="65" w:author="Nishesh Shukla" w:date="2014-06-19T21:43:00Z">
        <w:r w:rsidR="00B03F6D">
          <w:t xml:space="preserve"> I realized and changed them into past tense. </w:t>
        </w:r>
      </w:ins>
    </w:p>
    <w:p w:rsidR="00E33AAC" w:rsidRDefault="00E33AAC" w:rsidP="00A8265E">
      <w:pPr>
        <w:rPr>
          <w:ins w:id="66" w:author="Amber Dahlin" w:date="2014-06-12T14:05:00Z"/>
        </w:rPr>
      </w:pPr>
      <w:r>
        <w:tab/>
        <w:t xml:space="preserve">I am glad that I was in the same country as my professor to have a </w:t>
      </w:r>
      <w:r w:rsidR="000B277B">
        <w:t>face-to-face</w:t>
      </w:r>
      <w:r>
        <w:t xml:space="preserve"> interview with Dr.Buga and observe her all day, allowing me to grasp the importance of writing in her daily tasks. </w:t>
      </w:r>
      <w:r w:rsidR="000B277B">
        <w:t>Furthermore, I managed to learn a lot about writing styles, different genres, some t</w:t>
      </w:r>
      <w:r w:rsidR="00890A6A">
        <w:t>hat I’ve never even heard about, such as</w:t>
      </w:r>
      <w:r w:rsidR="000B277B">
        <w:t xml:space="preserve"> Executive Summary and High Level Design Document. These take extreme importance in meetings and business proposals, hence having no tolerance for errors. This assignment also allowed me </w:t>
      </w:r>
      <w:r w:rsidR="00890A6A">
        <w:t xml:space="preserve">to </w:t>
      </w:r>
      <w:r w:rsidR="000B277B">
        <w:t xml:space="preserve">reflect on my previous writing styles, on emails and lab reports, as I used to be </w:t>
      </w:r>
      <w:r w:rsidR="000B277B" w:rsidRPr="00230324">
        <w:rPr>
          <w:highlight w:val="yellow"/>
          <w:rPrChange w:id="67" w:author="Amber Dahlin" w:date="2014-06-12T14:06:00Z">
            <w:rPr/>
          </w:rPrChange>
        </w:rPr>
        <w:t>quiet</w:t>
      </w:r>
      <w:r w:rsidR="000B277B">
        <w:t xml:space="preserve"> informal compared to the level of formality it should </w:t>
      </w:r>
      <w:r w:rsidR="00890A6A">
        <w:t xml:space="preserve">actually </w:t>
      </w:r>
      <w:r w:rsidR="000B277B">
        <w:t xml:space="preserve">be. </w:t>
      </w:r>
    </w:p>
    <w:p w:rsidR="00230324" w:rsidRDefault="00230324" w:rsidP="00A8265E">
      <w:pPr>
        <w:rPr>
          <w:ins w:id="68" w:author="Amber Dahlin" w:date="2014-06-12T14:05:00Z"/>
        </w:rPr>
      </w:pPr>
    </w:p>
    <w:p w:rsidR="00230324" w:rsidRDefault="00230324" w:rsidP="00230324">
      <w:pPr>
        <w:rPr>
          <w:ins w:id="69" w:author="Nishesh Shukla" w:date="2014-06-19T21:46:00Z"/>
        </w:rPr>
      </w:pPr>
    </w:p>
    <w:p w:rsidR="00B03F6D" w:rsidRDefault="00B03F6D" w:rsidP="00230324">
      <w:pPr>
        <w:rPr>
          <w:ins w:id="70" w:author="Nishesh Shukla" w:date="2014-06-19T21:53:00Z"/>
        </w:rPr>
      </w:pPr>
      <w:ins w:id="71" w:author="Nishesh Shukla" w:date="2014-06-19T21:46:00Z">
        <w:r>
          <w:t xml:space="preserve">Dear Dr. </w:t>
        </w:r>
        <w:proofErr w:type="spellStart"/>
        <w:r>
          <w:t>Dahlin</w:t>
        </w:r>
        <w:proofErr w:type="spellEnd"/>
        <w:r>
          <w:t xml:space="preserve">, </w:t>
        </w:r>
      </w:ins>
      <w:ins w:id="72" w:author="Nishesh Shukla" w:date="2014-06-19T21:47:00Z">
        <w:r>
          <w:br/>
        </w:r>
      </w:ins>
      <w:ins w:id="73" w:author="Nishesh Shukla" w:date="2014-06-19T21:51:00Z">
        <w:r w:rsidR="00540DDF">
          <w:t xml:space="preserve"> You</w:t>
        </w:r>
      </w:ins>
      <w:ins w:id="74" w:author="Nishesh Shukla" w:date="2014-06-19T21:47:00Z">
        <w:r>
          <w:t xml:space="preserve"> did mention in the syllabus that we should submit a new writer’s memo, but it wasn’t clear to me whether I should erase my old one and write </w:t>
        </w:r>
        <w:r w:rsidR="00540DDF">
          <w:t>a new one. However if I were to</w:t>
        </w:r>
        <w:r>
          <w:t xml:space="preserve"> write a new one</w:t>
        </w:r>
      </w:ins>
      <w:ins w:id="75" w:author="Nishesh Shukla" w:date="2014-06-19T21:52:00Z">
        <w:r w:rsidR="00540DDF">
          <w:t>,</w:t>
        </w:r>
      </w:ins>
      <w:ins w:id="76" w:author="Nishesh Shukla" w:date="2014-06-19T21:47:00Z">
        <w:r>
          <w:t xml:space="preserve"> it would be </w:t>
        </w:r>
      </w:ins>
      <w:ins w:id="77" w:author="Nishesh Shukla" w:date="2014-06-19T21:52:00Z">
        <w:r w:rsidR="00540DDF">
          <w:t>of</w:t>
        </w:r>
      </w:ins>
      <w:ins w:id="78" w:author="Nishesh Shukla" w:date="2014-06-19T21:47:00Z">
        <w:r>
          <w:t xml:space="preserve"> 3 sentences, which made me unsure about it. </w:t>
        </w:r>
      </w:ins>
      <w:ins w:id="79" w:author="Nishesh Shukla" w:date="2014-06-19T21:50:00Z">
        <w:r w:rsidR="00540DDF">
          <w:t>However, there was one highlight word that I wasn’t able to figure out what the issue was</w:t>
        </w:r>
        <w:proofErr w:type="gramStart"/>
        <w:r w:rsidR="00540DDF">
          <w:t>;</w:t>
        </w:r>
        <w:proofErr w:type="gramEnd"/>
        <w:r w:rsidR="00540DDF">
          <w:t xml:space="preserve"> “Dr. </w:t>
        </w:r>
        <w:proofErr w:type="spellStart"/>
        <w:r w:rsidR="00540DDF">
          <w:t>Buga</w:t>
        </w:r>
      </w:ins>
      <w:proofErr w:type="spellEnd"/>
      <w:ins w:id="80" w:author="Nishesh Shukla" w:date="2014-06-19T21:51:00Z">
        <w:r w:rsidR="00540DDF">
          <w:t xml:space="preserve">”. It was in one of the earlier paragraphs. </w:t>
        </w:r>
      </w:ins>
    </w:p>
    <w:p w:rsidR="00540DDF" w:rsidRDefault="00540DDF" w:rsidP="00230324">
      <w:pPr>
        <w:rPr>
          <w:ins w:id="81" w:author="Nishesh Shukla" w:date="2014-06-19T21:53:00Z"/>
        </w:rPr>
      </w:pPr>
    </w:p>
    <w:p w:rsidR="00540DDF" w:rsidRPr="00230324" w:rsidRDefault="00540DDF" w:rsidP="00230324">
      <w:pPr>
        <w:rPr>
          <w:ins w:id="82" w:author="Amber Dahlin" w:date="2014-06-12T14:05:00Z"/>
        </w:rPr>
      </w:pPr>
    </w:p>
    <w:p w:rsidR="00230324" w:rsidRPr="00230324" w:rsidRDefault="00230324" w:rsidP="00230324">
      <w:pPr>
        <w:rPr>
          <w:ins w:id="83" w:author="Amber Dahlin" w:date="2014-06-12T14:05:00Z"/>
        </w:rPr>
      </w:pPr>
      <w:ins w:id="84" w:author="Amber Dahlin" w:date="2014-06-12T14:05:00Z">
        <w:r w:rsidRPr="00230324">
          <w:t>Dear</w:t>
        </w:r>
        <w:r>
          <w:t xml:space="preserve"> Nishesh</w:t>
        </w:r>
        <w:r w:rsidRPr="00230324">
          <w:t>,</w:t>
        </w:r>
      </w:ins>
    </w:p>
    <w:p w:rsidR="00230324" w:rsidRPr="00230324" w:rsidRDefault="00230324" w:rsidP="00230324">
      <w:pPr>
        <w:rPr>
          <w:ins w:id="85" w:author="Amber Dahlin" w:date="2014-06-12T14:05:00Z"/>
        </w:rPr>
      </w:pPr>
    </w:p>
    <w:p w:rsidR="00230324" w:rsidRPr="00230324" w:rsidRDefault="00230324" w:rsidP="00230324">
      <w:pPr>
        <w:rPr>
          <w:ins w:id="86" w:author="Amber Dahlin" w:date="2014-06-12T14:05:00Z"/>
        </w:rPr>
      </w:pPr>
      <w:ins w:id="87" w:author="Amber Dahlin" w:date="2014-06-12T14:05:00Z">
        <w:r w:rsidRPr="00230324">
          <w:t>I enjoyed reading your Genre paper and hearing your perspective about writing as</w:t>
        </w:r>
      </w:ins>
      <w:ins w:id="88" w:author="Amber Dahlin" w:date="2014-06-12T14:36:00Z">
        <w:r w:rsidR="00073D71">
          <w:t xml:space="preserve"> a chemistry researcher and professor</w:t>
        </w:r>
      </w:ins>
      <w:ins w:id="89" w:author="Amber Dahlin" w:date="2014-06-12T14:05:00Z">
        <w:r w:rsidR="00073D71">
          <w:t xml:space="preserve">. I can see why Dr. </w:t>
        </w:r>
        <w:proofErr w:type="spellStart"/>
        <w:r w:rsidR="00073D71">
          <w:t>Buga</w:t>
        </w:r>
        <w:proofErr w:type="spellEnd"/>
        <w:r w:rsidR="00073D71">
          <w:t xml:space="preserve"> had a positive effect on your learning. She is an accomplished </w:t>
        </w:r>
      </w:ins>
      <w:ins w:id="90" w:author="Amber Dahlin" w:date="2014-06-12T14:37:00Z">
        <w:r w:rsidR="00073D71">
          <w:t xml:space="preserve">professional. And I loved her tips at the end, </w:t>
        </w:r>
      </w:ins>
      <w:ins w:id="91" w:author="Amber Dahlin" w:date="2014-06-12T14:38:00Z">
        <w:r w:rsidR="00073D71">
          <w:t xml:space="preserve">especially </w:t>
        </w:r>
      </w:ins>
      <w:ins w:id="92" w:author="Amber Dahlin" w:date="2014-06-12T14:37:00Z">
        <w:r w:rsidR="00073D71">
          <w:t xml:space="preserve">about reading </w:t>
        </w:r>
      </w:ins>
      <w:ins w:id="93" w:author="Amber Dahlin" w:date="2014-06-12T14:38:00Z">
        <w:r w:rsidR="00073D71">
          <w:t xml:space="preserve">a lot of scientific journals and taking time to do work conscientiously. Your choice of interviewee worked out very well.  </w:t>
        </w:r>
      </w:ins>
      <w:ins w:id="94" w:author="Amber Dahlin" w:date="2014-06-12T14:05:00Z">
        <w:r w:rsidRPr="00230324">
          <w:t xml:space="preserve"> </w:t>
        </w:r>
      </w:ins>
    </w:p>
    <w:p w:rsidR="00230324" w:rsidRPr="00230324" w:rsidRDefault="00230324" w:rsidP="00230324">
      <w:pPr>
        <w:rPr>
          <w:ins w:id="95" w:author="Amber Dahlin" w:date="2014-06-12T14:05:00Z"/>
        </w:rPr>
      </w:pPr>
    </w:p>
    <w:p w:rsidR="00230324" w:rsidRPr="00230324" w:rsidRDefault="00230324" w:rsidP="00230324">
      <w:pPr>
        <w:rPr>
          <w:ins w:id="96" w:author="Amber Dahlin" w:date="2014-06-12T14:05:00Z"/>
        </w:rPr>
      </w:pPr>
      <w:ins w:id="97" w:author="Amber Dahlin" w:date="2014-06-12T14:05:00Z">
        <w:r w:rsidRPr="00230324">
          <w:t>Overall, this piece conveys useful information abou</w:t>
        </w:r>
        <w:r w:rsidR="00073D71">
          <w:t>t writing in a specific situation</w:t>
        </w:r>
        <w:r w:rsidRPr="00230324">
          <w:t xml:space="preserve">. </w:t>
        </w:r>
      </w:ins>
      <w:ins w:id="98" w:author="Amber Dahlin" w:date="2014-06-12T14:16:00Z">
        <w:r w:rsidR="00D16468">
          <w:t xml:space="preserve">You covered the use of email to internal and external audiences, </w:t>
        </w:r>
      </w:ins>
      <w:ins w:id="99" w:author="Amber Dahlin" w:date="2014-06-12T14:31:00Z">
        <w:r w:rsidR="00F9388D">
          <w:t xml:space="preserve">as well as the important genres of lab reports, PowerPoint presentations, and articles. You focused on the executive summary as a component of </w:t>
        </w:r>
      </w:ins>
      <w:ins w:id="100" w:author="Amber Dahlin" w:date="2014-06-12T14:32:00Z">
        <w:r w:rsidR="00F9388D">
          <w:t xml:space="preserve">proposals, which makes sense, although it is also part of most long reports or articles. </w:t>
        </w:r>
      </w:ins>
      <w:ins w:id="101" w:author="Amber Dahlin" w:date="2014-06-12T14:44:00Z">
        <w:r w:rsidR="00073D71">
          <w:t>You also mentioned the effect of errors, as well as how citation is anchored to journals.</w:t>
        </w:r>
      </w:ins>
      <w:ins w:id="102" w:author="Amber Dahlin" w:date="2014-06-12T14:45:00Z">
        <w:r w:rsidR="00073D71">
          <w:t xml:space="preserve"> You packed a lot of information into a brief paper!</w:t>
        </w:r>
      </w:ins>
    </w:p>
    <w:p w:rsidR="00230324" w:rsidRPr="00230324" w:rsidRDefault="00230324" w:rsidP="00230324">
      <w:pPr>
        <w:rPr>
          <w:ins w:id="103" w:author="Amber Dahlin" w:date="2014-06-12T14:05:00Z"/>
        </w:rPr>
      </w:pPr>
    </w:p>
    <w:p w:rsidR="00230324" w:rsidRPr="00230324" w:rsidRDefault="00230324" w:rsidP="00230324">
      <w:pPr>
        <w:rPr>
          <w:ins w:id="104" w:author="Amber Dahlin" w:date="2014-06-12T14:05:00Z"/>
        </w:rPr>
      </w:pPr>
      <w:ins w:id="105" w:author="Amber Dahlin" w:date="2014-06-12T14:05:00Z">
        <w:r w:rsidRPr="00230324">
          <w:t xml:space="preserve">The yellow highlights mean there’s some kind of editing error (spelling, punctuation, grammar, typos). I want people to understand their personal glitches in editing, so will you look at the highlighted portions and see if you can figure out what the problem is? If you can’t figure it out, I will be happy to tell you—but I want people to try on their own first. </w:t>
        </w:r>
      </w:ins>
    </w:p>
    <w:p w:rsidR="00230324" w:rsidRPr="00230324" w:rsidRDefault="00230324" w:rsidP="00230324">
      <w:pPr>
        <w:rPr>
          <w:ins w:id="106" w:author="Amber Dahlin" w:date="2014-06-12T14:05:00Z"/>
          <w:rStyle w:val="Strong"/>
          <w:rFonts w:cs="Arial"/>
          <w:b w:val="0"/>
        </w:rPr>
      </w:pPr>
    </w:p>
    <w:p w:rsidR="00230324" w:rsidRPr="00230324" w:rsidRDefault="00230324" w:rsidP="00230324">
      <w:pPr>
        <w:rPr>
          <w:ins w:id="107" w:author="Amber Dahlin" w:date="2014-06-12T14:05:00Z"/>
        </w:rPr>
      </w:pPr>
      <w:ins w:id="108" w:author="Amber Dahlin" w:date="2014-06-12T14:05:00Z">
        <w:r w:rsidRPr="00230324">
          <w:t xml:space="preserve">If you want to revise this paper, you can. See the revision guidelines in the syllabus. We also can set up a revision conference if you’d like. Just email me a few possible times for a phone call. Your resubmission date would be </w:t>
        </w:r>
      </w:ins>
      <w:ins w:id="109" w:author="Amber Dahlin" w:date="2014-06-12T14:40:00Z">
        <w:r w:rsidR="00073D71">
          <w:t>19 June.</w:t>
        </w:r>
      </w:ins>
    </w:p>
    <w:p w:rsidR="00230324" w:rsidRPr="00230324" w:rsidRDefault="00230324" w:rsidP="00230324">
      <w:pPr>
        <w:rPr>
          <w:ins w:id="110" w:author="Amber Dahlin" w:date="2014-06-12T14:05:00Z"/>
        </w:rPr>
      </w:pPr>
    </w:p>
    <w:p w:rsidR="00230324" w:rsidRPr="00230324" w:rsidRDefault="00230324" w:rsidP="00230324">
      <w:pPr>
        <w:rPr>
          <w:ins w:id="111" w:author="Amber Dahlin" w:date="2014-06-12T14:05:00Z"/>
        </w:rPr>
      </w:pPr>
      <w:ins w:id="112" w:author="Amber Dahlin" w:date="2014-06-12T14:05:00Z">
        <w:r w:rsidRPr="00230324">
          <w:t>Sincerely,</w:t>
        </w:r>
      </w:ins>
    </w:p>
    <w:p w:rsidR="00230324" w:rsidRPr="00230324" w:rsidRDefault="00230324" w:rsidP="00230324">
      <w:pPr>
        <w:rPr>
          <w:ins w:id="113" w:author="Amber Dahlin" w:date="2014-06-12T14:05:00Z"/>
        </w:rPr>
      </w:pPr>
      <w:ins w:id="114" w:author="Amber Dahlin" w:date="2014-06-12T14:05:00Z">
        <w:r w:rsidRPr="00230324">
          <w:t xml:space="preserve">Dr. Dahlin </w:t>
        </w:r>
      </w:ins>
    </w:p>
    <w:p w:rsidR="00230324" w:rsidRPr="00230324" w:rsidRDefault="00230324" w:rsidP="00230324">
      <w:pPr>
        <w:rPr>
          <w:ins w:id="115" w:author="Amber Dahlin" w:date="2014-06-12T14:05:00Z"/>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364"/>
        <w:gridCol w:w="1488"/>
        <w:gridCol w:w="1447"/>
        <w:gridCol w:w="1403"/>
        <w:gridCol w:w="2028"/>
      </w:tblGrid>
      <w:tr w:rsidR="00230324" w:rsidTr="00D417C7">
        <w:trPr>
          <w:tblCellSpacing w:w="0" w:type="dxa"/>
          <w:ins w:id="116" w:author="Amber Dahlin" w:date="2014-06-12T14:05:00Z"/>
        </w:trPr>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rPr>
                <w:ins w:id="117" w:author="Amber Dahlin" w:date="2014-06-12T14:05:00Z"/>
                <w:rFonts w:ascii="Times New Roman" w:eastAsia="Times New Roman" w:hAnsi="Times New Roman"/>
              </w:rPr>
            </w:pPr>
            <w:ins w:id="118" w:author="Amber Dahlin" w:date="2014-06-12T14:05:00Z">
              <w:r>
                <w:rPr>
                  <w:rFonts w:eastAsia="Times New Roman"/>
                </w:rPr>
                <w:br/>
              </w:r>
              <w:r>
                <w:rPr>
                  <w:rStyle w:val="Strong"/>
                  <w:rFonts w:ascii="Arial" w:eastAsia="Times New Roman" w:hAnsi="Arial" w:cs="Arial"/>
                  <w:sz w:val="20"/>
                </w:rPr>
                <w:t>Points</w:t>
              </w:r>
            </w:ins>
          </w:p>
        </w:tc>
        <w:tc>
          <w:tcPr>
            <w:tcW w:w="0" w:type="auto"/>
            <w:tcBorders>
              <w:top w:val="outset" w:sz="6" w:space="0" w:color="auto"/>
              <w:left w:val="outset" w:sz="6" w:space="0" w:color="auto"/>
              <w:bottom w:val="outset" w:sz="6" w:space="0" w:color="auto"/>
              <w:right w:val="outset" w:sz="6" w:space="0" w:color="auto"/>
            </w:tcBorders>
            <w:hideMark/>
          </w:tcPr>
          <w:p w:rsidR="00230324" w:rsidRPr="00230324" w:rsidRDefault="00230324" w:rsidP="00D417C7">
            <w:pPr>
              <w:pStyle w:val="NormalWeb"/>
              <w:rPr>
                <w:ins w:id="119" w:author="Amber Dahlin" w:date="2014-06-12T14:05:00Z"/>
                <w:rFonts w:eastAsia="MS Mincho"/>
              </w:rPr>
            </w:pPr>
            <w:ins w:id="120" w:author="Amber Dahlin" w:date="2014-06-12T14:05:00Z">
              <w:r>
                <w:rPr>
                  <w:rStyle w:val="Strong"/>
                  <w:rFonts w:ascii="Arial" w:hAnsi="Arial" w:cs="Arial"/>
                  <w:sz w:val="20"/>
                  <w:szCs w:val="20"/>
                </w:rPr>
                <w:t>1-2</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121" w:author="Amber Dahlin" w:date="2014-06-12T14:05:00Z"/>
              </w:rPr>
            </w:pPr>
            <w:ins w:id="122" w:author="Amber Dahlin" w:date="2014-06-12T14:05:00Z">
              <w:r>
                <w:rPr>
                  <w:rStyle w:val="Strong"/>
                  <w:rFonts w:ascii="Arial" w:hAnsi="Arial" w:cs="Arial"/>
                  <w:sz w:val="20"/>
                  <w:szCs w:val="20"/>
                </w:rPr>
                <w:t>3-5</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123" w:author="Amber Dahlin" w:date="2014-06-12T14:05:00Z"/>
              </w:rPr>
            </w:pPr>
            <w:ins w:id="124" w:author="Amber Dahlin" w:date="2014-06-12T14:05:00Z">
              <w:r>
                <w:rPr>
                  <w:rStyle w:val="Strong"/>
                  <w:rFonts w:ascii="Arial" w:hAnsi="Arial" w:cs="Arial"/>
                  <w:sz w:val="20"/>
                  <w:szCs w:val="20"/>
                </w:rPr>
                <w:t>6-8</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125" w:author="Amber Dahlin" w:date="2014-06-12T14:05:00Z"/>
              </w:rPr>
            </w:pPr>
            <w:ins w:id="126" w:author="Amber Dahlin" w:date="2014-06-12T14:05:00Z">
              <w:r>
                <w:rPr>
                  <w:rStyle w:val="Strong"/>
                  <w:rFonts w:ascii="Arial" w:hAnsi="Arial" w:cs="Arial"/>
                  <w:sz w:val="20"/>
                  <w:szCs w:val="20"/>
                </w:rPr>
                <w:t>9-10</w:t>
              </w:r>
            </w:ins>
          </w:p>
        </w:tc>
      </w:tr>
      <w:tr w:rsidR="00230324" w:rsidTr="00D417C7">
        <w:trPr>
          <w:tblCellSpacing w:w="0" w:type="dxa"/>
          <w:ins w:id="127" w:author="Amber Dahlin" w:date="2014-06-12T14:05:00Z"/>
        </w:trPr>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128" w:author="Amber Dahlin" w:date="2014-06-12T14:05:00Z"/>
              </w:rPr>
            </w:pPr>
            <w:ins w:id="129" w:author="Amber Dahlin" w:date="2014-06-12T14:05:00Z">
              <w:r>
                <w:rPr>
                  <w:rStyle w:val="Strong"/>
                  <w:rFonts w:ascii="Arial" w:hAnsi="Arial" w:cs="Arial"/>
                  <w:sz w:val="20"/>
                  <w:szCs w:val="20"/>
                </w:rPr>
                <w:t> </w:t>
              </w:r>
            </w:ins>
          </w:p>
          <w:p w:rsidR="00230324" w:rsidRDefault="00230324" w:rsidP="00D417C7">
            <w:pPr>
              <w:pStyle w:val="NormalWeb"/>
              <w:rPr>
                <w:ins w:id="130" w:author="Amber Dahlin" w:date="2014-06-12T14:05:00Z"/>
              </w:rPr>
            </w:pPr>
            <w:ins w:id="131" w:author="Amber Dahlin" w:date="2014-06-12T14:05:00Z">
              <w:r>
                <w:rPr>
                  <w:rStyle w:val="Strong"/>
                  <w:rFonts w:ascii="Arial" w:hAnsi="Arial" w:cs="Arial"/>
                  <w:sz w:val="20"/>
                  <w:szCs w:val="20"/>
                </w:rPr>
                <w:t>Ideas</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132" w:author="Amber Dahlin" w:date="2014-06-12T14:05:00Z"/>
              </w:rPr>
            </w:pPr>
            <w:ins w:id="133" w:author="Amber Dahlin" w:date="2014-06-12T14:05:00Z">
              <w:r>
                <w:rPr>
                  <w:rFonts w:ascii="Arial" w:hAnsi="Arial" w:cs="Arial"/>
                  <w:sz w:val="20"/>
                  <w:szCs w:val="20"/>
                </w:rPr>
                <w:t> </w:t>
              </w:r>
            </w:ins>
          </w:p>
          <w:p w:rsidR="00230324" w:rsidRDefault="00230324" w:rsidP="00D417C7">
            <w:pPr>
              <w:pStyle w:val="NormalWeb"/>
              <w:rPr>
                <w:ins w:id="134" w:author="Amber Dahlin" w:date="2014-06-12T14:05:00Z"/>
              </w:rPr>
            </w:pPr>
            <w:ins w:id="135" w:author="Amber Dahlin" w:date="2014-06-12T14:05:00Z">
              <w:r>
                <w:rPr>
                  <w:rFonts w:ascii="Arial" w:hAnsi="Arial" w:cs="Arial"/>
                  <w:sz w:val="20"/>
                  <w:szCs w:val="20"/>
                </w:rPr>
                <w:t>The message is unclear; details are vague.</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136" w:author="Amber Dahlin" w:date="2014-06-12T14:05:00Z"/>
              </w:rPr>
            </w:pPr>
            <w:ins w:id="137" w:author="Amber Dahlin" w:date="2014-06-12T14:05:00Z">
              <w:r>
                <w:br/>
              </w:r>
              <w:r>
                <w:rPr>
                  <w:rFonts w:ascii="Arial" w:hAnsi="Arial" w:cs="Arial"/>
                  <w:sz w:val="20"/>
                  <w:szCs w:val="20"/>
                </w:rPr>
                <w:t>The overall message is clear. Some ideas are supported</w:t>
              </w:r>
              <w:proofErr w:type="gramStart"/>
              <w:r>
                <w:rPr>
                  <w:rFonts w:ascii="Arial" w:hAnsi="Arial" w:cs="Arial"/>
                  <w:sz w:val="20"/>
                  <w:szCs w:val="20"/>
                </w:rPr>
                <w:t>;</w:t>
              </w:r>
              <w:proofErr w:type="gramEnd"/>
              <w:r>
                <w:rPr>
                  <w:rFonts w:ascii="Arial" w:hAnsi="Arial" w:cs="Arial"/>
                  <w:sz w:val="20"/>
                  <w:szCs w:val="20"/>
                </w:rPr>
                <w:t xml:space="preserve"> some not. </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138" w:author="Amber Dahlin" w:date="2014-06-12T14:05:00Z"/>
              </w:rPr>
            </w:pPr>
            <w:ins w:id="139" w:author="Amber Dahlin" w:date="2014-06-12T14:05:00Z">
              <w:r>
                <w:br/>
              </w:r>
              <w:r w:rsidRPr="00782B01">
                <w:rPr>
                  <w:rFonts w:ascii="Arial" w:hAnsi="Arial" w:cs="Arial"/>
                  <w:sz w:val="20"/>
                  <w:szCs w:val="20"/>
                </w:rPr>
                <w:t>Piece contains useful information. Ideas are clear.</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140" w:author="Amber Dahlin" w:date="2014-06-12T14:05:00Z"/>
              </w:rPr>
            </w:pPr>
            <w:ins w:id="141" w:author="Amber Dahlin" w:date="2014-06-12T14:05:00Z">
              <w:r>
                <w:br/>
              </w:r>
              <w:r w:rsidRPr="00073D71">
                <w:rPr>
                  <w:rFonts w:ascii="Arial" w:hAnsi="Arial" w:cs="Arial"/>
                  <w:sz w:val="20"/>
                  <w:szCs w:val="20"/>
                  <w:highlight w:val="yellow"/>
                  <w:rPrChange w:id="142" w:author="Amber Dahlin" w:date="2014-06-12T14:42:00Z">
                    <w:rPr>
                      <w:rFonts w:ascii="Arial" w:hAnsi="Arial" w:cs="Arial"/>
                      <w:sz w:val="20"/>
                      <w:szCs w:val="20"/>
                    </w:rPr>
                  </w:rPrChange>
                </w:rPr>
                <w:t>Piece contains useful information conveyed in an interesting way.</w:t>
              </w:r>
              <w:r>
                <w:rPr>
                  <w:rFonts w:ascii="Arial" w:hAnsi="Arial" w:cs="Arial"/>
                  <w:sz w:val="20"/>
                  <w:szCs w:val="20"/>
                </w:rPr>
                <w:t>  Extraordinary analysis or thoroughness.</w:t>
              </w:r>
            </w:ins>
          </w:p>
        </w:tc>
      </w:tr>
      <w:tr w:rsidR="00230324" w:rsidTr="00D417C7">
        <w:trPr>
          <w:tblCellSpacing w:w="0" w:type="dxa"/>
          <w:ins w:id="143" w:author="Amber Dahlin" w:date="2014-06-12T14:05:00Z"/>
        </w:trPr>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144" w:author="Amber Dahlin" w:date="2014-06-12T14:05:00Z"/>
              </w:rPr>
            </w:pPr>
            <w:ins w:id="145" w:author="Amber Dahlin" w:date="2014-06-12T14:05:00Z">
              <w:r>
                <w:rPr>
                  <w:rStyle w:val="Strong"/>
                  <w:rFonts w:ascii="Arial" w:hAnsi="Arial" w:cs="Arial"/>
                  <w:sz w:val="20"/>
                  <w:szCs w:val="20"/>
                </w:rPr>
                <w:t> </w:t>
              </w:r>
            </w:ins>
          </w:p>
          <w:p w:rsidR="00230324" w:rsidRDefault="00230324" w:rsidP="00D417C7">
            <w:pPr>
              <w:pStyle w:val="NormalWeb"/>
              <w:rPr>
                <w:ins w:id="146" w:author="Amber Dahlin" w:date="2014-06-12T14:05:00Z"/>
              </w:rPr>
            </w:pPr>
            <w:ins w:id="147" w:author="Amber Dahlin" w:date="2014-06-12T14:05:00Z">
              <w:r>
                <w:rPr>
                  <w:rStyle w:val="Strong"/>
                  <w:rFonts w:ascii="Arial" w:hAnsi="Arial" w:cs="Arial"/>
                  <w:sz w:val="20"/>
                  <w:szCs w:val="20"/>
                </w:rPr>
                <w:t>Organization</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148" w:author="Amber Dahlin" w:date="2014-06-12T14:05:00Z"/>
              </w:rPr>
            </w:pPr>
            <w:ins w:id="149" w:author="Amber Dahlin" w:date="2014-06-12T14:05:00Z">
              <w:r>
                <w:br/>
              </w:r>
              <w:r>
                <w:rPr>
                  <w:rFonts w:ascii="Arial" w:hAnsi="Arial" w:cs="Arial"/>
                  <w:sz w:val="20"/>
                  <w:szCs w:val="20"/>
                </w:rPr>
                <w:t>Material is difficult to follow because there are no organizational markers.</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150" w:author="Amber Dahlin" w:date="2014-06-12T14:05:00Z"/>
              </w:rPr>
            </w:pPr>
            <w:ins w:id="151" w:author="Amber Dahlin" w:date="2014-06-12T14:05:00Z">
              <w:r>
                <w:br/>
              </w:r>
              <w:r>
                <w:rPr>
                  <w:rFonts w:ascii="Arial" w:hAnsi="Arial" w:cs="Arial"/>
                  <w:sz w:val="20"/>
                  <w:szCs w:val="20"/>
                </w:rPr>
                <w:t>Organization is basic or conventional. The reader can follow most of the text.</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152" w:author="Amber Dahlin" w:date="2014-06-12T14:05:00Z"/>
              </w:rPr>
            </w:pPr>
            <w:ins w:id="153" w:author="Amber Dahlin" w:date="2014-06-12T14:05:00Z">
              <w:r>
                <w:br/>
              </w:r>
              <w:r w:rsidRPr="00782B01">
                <w:rPr>
                  <w:rFonts w:ascii="Arial" w:hAnsi="Arial" w:cs="Arial"/>
                  <w:sz w:val="20"/>
                  <w:szCs w:val="20"/>
                </w:rPr>
                <w:t>Organization enables the reader to follow the t</w:t>
              </w:r>
              <w:r w:rsidRPr="00C67FA7">
                <w:rPr>
                  <w:rFonts w:ascii="Arial" w:hAnsi="Arial" w:cs="Arial"/>
                  <w:sz w:val="20"/>
                  <w:szCs w:val="20"/>
                </w:rPr>
                <w:t>ext easily. Transitions aid reading.</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154" w:author="Amber Dahlin" w:date="2014-06-12T14:05:00Z"/>
              </w:rPr>
            </w:pPr>
            <w:ins w:id="155" w:author="Amber Dahlin" w:date="2014-06-12T14:05:00Z">
              <w:r>
                <w:br/>
              </w:r>
              <w:r w:rsidRPr="008565D9">
                <w:rPr>
                  <w:rFonts w:ascii="Arial" w:hAnsi="Arial" w:cs="Arial"/>
                  <w:sz w:val="20"/>
                  <w:szCs w:val="20"/>
                  <w:highlight w:val="yellow"/>
                  <w:rPrChange w:id="156" w:author="Amber Dahlin" w:date="2014-06-12T14:46:00Z">
                    <w:rPr>
                      <w:rFonts w:ascii="Arial" w:hAnsi="Arial" w:cs="Arial"/>
                      <w:sz w:val="20"/>
                      <w:szCs w:val="20"/>
                    </w:rPr>
                  </w:rPrChange>
                </w:rPr>
                <w:t>Organization enhances material. Shows close connections, with each section anticipating the next. Transitions aid understanding.</w:t>
              </w:r>
            </w:ins>
          </w:p>
        </w:tc>
      </w:tr>
      <w:tr w:rsidR="00230324" w:rsidTr="00D417C7">
        <w:trPr>
          <w:tblCellSpacing w:w="0" w:type="dxa"/>
          <w:ins w:id="157" w:author="Amber Dahlin" w:date="2014-06-12T14:05:00Z"/>
        </w:trPr>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158" w:author="Amber Dahlin" w:date="2014-06-12T14:05:00Z"/>
              </w:rPr>
            </w:pPr>
            <w:ins w:id="159" w:author="Amber Dahlin" w:date="2014-06-12T14:05:00Z">
              <w:r>
                <w:rPr>
                  <w:rFonts w:ascii="Arial" w:hAnsi="Arial" w:cs="Arial"/>
                  <w:sz w:val="20"/>
                  <w:szCs w:val="20"/>
                </w:rPr>
                <w:t> </w:t>
              </w:r>
            </w:ins>
          </w:p>
          <w:p w:rsidR="00230324" w:rsidRDefault="00230324" w:rsidP="00D417C7">
            <w:pPr>
              <w:pStyle w:val="NormalWeb"/>
              <w:rPr>
                <w:ins w:id="160" w:author="Amber Dahlin" w:date="2014-06-12T14:05:00Z"/>
              </w:rPr>
            </w:pPr>
            <w:ins w:id="161" w:author="Amber Dahlin" w:date="2014-06-12T14:05:00Z">
              <w:r>
                <w:rPr>
                  <w:rStyle w:val="Strong"/>
                  <w:rFonts w:ascii="Arial" w:hAnsi="Arial" w:cs="Arial"/>
                  <w:sz w:val="20"/>
                  <w:szCs w:val="20"/>
                </w:rPr>
                <w:t>Evidence</w:t>
              </w:r>
            </w:ins>
          </w:p>
          <w:p w:rsidR="00230324" w:rsidRDefault="00230324" w:rsidP="00D417C7">
            <w:pPr>
              <w:pStyle w:val="NormalWeb"/>
              <w:rPr>
                <w:ins w:id="162" w:author="Amber Dahlin" w:date="2014-06-12T14:05:00Z"/>
              </w:rPr>
            </w:pPr>
            <w:ins w:id="163" w:author="Amber Dahlin" w:date="2014-06-12T14:05:00Z">
              <w:r>
                <w:rPr>
                  <w:rStyle w:val="Strong"/>
                  <w:rFonts w:ascii="Arial" w:hAnsi="Arial" w:cs="Arial"/>
                  <w:sz w:val="20"/>
                  <w:szCs w:val="20"/>
                </w:rPr>
                <w:t>(</w:t>
              </w:r>
              <w:proofErr w:type="gramStart"/>
              <w:r>
                <w:rPr>
                  <w:rStyle w:val="Strong"/>
                  <w:rFonts w:ascii="Arial" w:hAnsi="Arial" w:cs="Arial"/>
                  <w:sz w:val="20"/>
                  <w:szCs w:val="20"/>
                </w:rPr>
                <w:t>references</w:t>
              </w:r>
              <w:proofErr w:type="gramEnd"/>
              <w:r>
                <w:rPr>
                  <w:rStyle w:val="Strong"/>
                  <w:rFonts w:ascii="Arial" w:hAnsi="Arial" w:cs="Arial"/>
                  <w:sz w:val="20"/>
                  <w:szCs w:val="20"/>
                </w:rPr>
                <w:t>,  anecdotal evidence, studies, academic research, citations, quotations, summaries, etc.)</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164" w:author="Amber Dahlin" w:date="2014-06-12T14:05:00Z"/>
              </w:rPr>
            </w:pPr>
            <w:ins w:id="165" w:author="Amber Dahlin" w:date="2014-06-12T14:05:00Z">
              <w:r>
                <w:br/>
              </w:r>
              <w:r>
                <w:rPr>
                  <w:rFonts w:ascii="Arial" w:hAnsi="Arial" w:cs="Arial"/>
                  <w:sz w:val="20"/>
                  <w:szCs w:val="20"/>
                </w:rPr>
                <w:t>The writing makes general statements without any evidence.</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166" w:author="Amber Dahlin" w:date="2014-06-12T14:05:00Z"/>
              </w:rPr>
            </w:pPr>
            <w:ins w:id="167" w:author="Amber Dahlin" w:date="2014-06-12T14:05:00Z">
              <w:r>
                <w:br/>
              </w:r>
              <w:r>
                <w:rPr>
                  <w:rFonts w:ascii="Arial" w:hAnsi="Arial" w:cs="Arial"/>
                  <w:sz w:val="20"/>
                  <w:szCs w:val="20"/>
                </w:rPr>
                <w:t xml:space="preserve">The writing makes general statements and sometimes offers evidence. The piece begs for specific examples, details, quotes, and/or evidence for support.  </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168" w:author="Amber Dahlin" w:date="2014-06-12T14:05:00Z"/>
              </w:rPr>
            </w:pPr>
            <w:ins w:id="169" w:author="Amber Dahlin" w:date="2014-06-12T14:05:00Z">
              <w:r>
                <w:br/>
              </w:r>
              <w:r>
                <w:rPr>
                  <w:rFonts w:ascii="Arial" w:hAnsi="Arial" w:cs="Arial"/>
                  <w:sz w:val="20"/>
                  <w:szCs w:val="20"/>
                </w:rPr>
                <w:t xml:space="preserve">The writing provides evidence for most claims. More support may be needed. Specific examples may be needed to clarify general points. </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170" w:author="Amber Dahlin" w:date="2014-06-12T14:05:00Z"/>
              </w:rPr>
            </w:pPr>
            <w:ins w:id="171" w:author="Amber Dahlin" w:date="2014-06-12T14:05:00Z">
              <w:r>
                <w:br/>
              </w:r>
              <w:r w:rsidRPr="00073D71">
                <w:rPr>
                  <w:rFonts w:ascii="Arial" w:hAnsi="Arial" w:cs="Arial"/>
                  <w:sz w:val="20"/>
                  <w:szCs w:val="20"/>
                  <w:highlight w:val="yellow"/>
                  <w:rPrChange w:id="172" w:author="Amber Dahlin" w:date="2014-06-12T14:40:00Z">
                    <w:rPr>
                      <w:rFonts w:ascii="Arial" w:hAnsi="Arial" w:cs="Arial"/>
                      <w:sz w:val="20"/>
                      <w:szCs w:val="20"/>
                    </w:rPr>
                  </w:rPrChange>
                </w:rPr>
                <w:t>The writing provides a variety of evidence appropriate to the content. Specific details and examples are used to explain general statements. Quotes give liveliness to descriptions</w:t>
              </w:r>
              <w:r>
                <w:rPr>
                  <w:rFonts w:ascii="Arial" w:hAnsi="Arial" w:cs="Arial"/>
                  <w:sz w:val="20"/>
                  <w:szCs w:val="20"/>
                </w:rPr>
                <w:t xml:space="preserve">. </w:t>
              </w:r>
            </w:ins>
          </w:p>
        </w:tc>
      </w:tr>
      <w:tr w:rsidR="00230324" w:rsidTr="00D417C7">
        <w:trPr>
          <w:tblCellSpacing w:w="0" w:type="dxa"/>
          <w:ins w:id="173" w:author="Amber Dahlin" w:date="2014-06-12T14:05:00Z"/>
        </w:trPr>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174" w:author="Amber Dahlin" w:date="2014-06-12T14:05:00Z"/>
              </w:rPr>
            </w:pPr>
            <w:ins w:id="175" w:author="Amber Dahlin" w:date="2014-06-12T14:05:00Z">
              <w:r>
                <w:rPr>
                  <w:rStyle w:val="Strong"/>
                  <w:rFonts w:ascii="Arial" w:hAnsi="Arial" w:cs="Arial"/>
                  <w:sz w:val="20"/>
                  <w:szCs w:val="20"/>
                </w:rPr>
                <w:t> </w:t>
              </w:r>
            </w:ins>
          </w:p>
          <w:p w:rsidR="00230324" w:rsidRDefault="00230324" w:rsidP="00D417C7">
            <w:pPr>
              <w:pStyle w:val="NormalWeb"/>
              <w:rPr>
                <w:ins w:id="176" w:author="Amber Dahlin" w:date="2014-06-12T14:05:00Z"/>
              </w:rPr>
            </w:pPr>
            <w:ins w:id="177" w:author="Amber Dahlin" w:date="2014-06-12T14:05:00Z">
              <w:r>
                <w:rPr>
                  <w:rStyle w:val="Strong"/>
                  <w:rFonts w:ascii="Arial" w:hAnsi="Arial" w:cs="Arial"/>
                  <w:sz w:val="20"/>
                  <w:szCs w:val="20"/>
                </w:rPr>
                <w:t>Interview</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178" w:author="Amber Dahlin" w:date="2014-06-12T14:05:00Z"/>
              </w:rPr>
            </w:pPr>
            <w:ins w:id="179" w:author="Amber Dahlin" w:date="2014-06-12T14:05:00Z">
              <w:r>
                <w:rPr>
                  <w:rFonts w:ascii="Arial" w:hAnsi="Arial" w:cs="Arial"/>
                  <w:sz w:val="20"/>
                  <w:szCs w:val="20"/>
                </w:rPr>
                <w:t> </w:t>
              </w:r>
            </w:ins>
          </w:p>
          <w:p w:rsidR="00230324" w:rsidRDefault="00230324" w:rsidP="00D417C7">
            <w:pPr>
              <w:pStyle w:val="NormalWeb"/>
              <w:rPr>
                <w:ins w:id="180" w:author="Amber Dahlin" w:date="2014-06-12T14:05:00Z"/>
              </w:rPr>
            </w:pPr>
            <w:ins w:id="181" w:author="Amber Dahlin" w:date="2014-06-12T14:05:00Z">
              <w:r>
                <w:rPr>
                  <w:rFonts w:ascii="Arial" w:hAnsi="Arial" w:cs="Arial"/>
                  <w:sz w:val="20"/>
                  <w:szCs w:val="20"/>
                </w:rPr>
                <w:t>Interviewee does not have enough information to make the interview useful. Interviewer gained little information. Interviewee is not quoted or cited.</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182" w:author="Amber Dahlin" w:date="2014-06-12T14:05:00Z"/>
              </w:rPr>
            </w:pPr>
            <w:ins w:id="183" w:author="Amber Dahlin" w:date="2014-06-12T14:05:00Z">
              <w:r>
                <w:rPr>
                  <w:rFonts w:ascii="Arial" w:hAnsi="Arial" w:cs="Arial"/>
                  <w:sz w:val="20"/>
                  <w:szCs w:val="20"/>
                </w:rPr>
                <w:t> </w:t>
              </w:r>
            </w:ins>
          </w:p>
          <w:p w:rsidR="00230324" w:rsidRDefault="00230324" w:rsidP="00D417C7">
            <w:pPr>
              <w:pStyle w:val="NormalWeb"/>
              <w:rPr>
                <w:ins w:id="184" w:author="Amber Dahlin" w:date="2014-06-12T14:05:00Z"/>
              </w:rPr>
            </w:pPr>
            <w:ins w:id="185" w:author="Amber Dahlin" w:date="2014-06-12T14:05:00Z">
              <w:r>
                <w:rPr>
                  <w:rFonts w:ascii="Arial" w:hAnsi="Arial" w:cs="Arial"/>
                  <w:sz w:val="20"/>
                  <w:szCs w:val="20"/>
                </w:rPr>
                <w:t>Choice of interviewee seems more convenient than well thought out. Interviewer may have gleaned only general information. Interviewee is not cited or quoted correctly.</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186" w:author="Amber Dahlin" w:date="2014-06-12T14:05:00Z"/>
              </w:rPr>
            </w:pPr>
            <w:ins w:id="187" w:author="Amber Dahlin" w:date="2014-06-12T14:05:00Z">
              <w:r>
                <w:rPr>
                  <w:rFonts w:ascii="Arial" w:hAnsi="Arial" w:cs="Arial"/>
                  <w:sz w:val="20"/>
                  <w:szCs w:val="20"/>
                </w:rPr>
                <w:t> </w:t>
              </w:r>
            </w:ins>
          </w:p>
          <w:p w:rsidR="00230324" w:rsidRDefault="00230324" w:rsidP="00D417C7">
            <w:pPr>
              <w:pStyle w:val="NormalWeb"/>
              <w:rPr>
                <w:ins w:id="188" w:author="Amber Dahlin" w:date="2014-06-12T14:05:00Z"/>
              </w:rPr>
            </w:pPr>
            <w:ins w:id="189" w:author="Amber Dahlin" w:date="2014-06-12T14:05:00Z">
              <w:r>
                <w:rPr>
                  <w:rFonts w:ascii="Arial" w:hAnsi="Arial" w:cs="Arial"/>
                  <w:sz w:val="20"/>
                  <w:szCs w:val="20"/>
                </w:rPr>
                <w:t>Interviewee has expertise. Interviewer gained general information, with some details. Quotations and citation may need work.</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190" w:author="Amber Dahlin" w:date="2014-06-12T14:05:00Z"/>
              </w:rPr>
            </w:pPr>
            <w:ins w:id="191" w:author="Amber Dahlin" w:date="2014-06-12T14:05:00Z">
              <w:r>
                <w:rPr>
                  <w:rFonts w:ascii="Arial" w:hAnsi="Arial" w:cs="Arial"/>
                  <w:sz w:val="20"/>
                  <w:szCs w:val="20"/>
                </w:rPr>
                <w:t> </w:t>
              </w:r>
            </w:ins>
          </w:p>
          <w:p w:rsidR="00230324" w:rsidRDefault="00230324" w:rsidP="00D417C7">
            <w:pPr>
              <w:pStyle w:val="NormalWeb"/>
              <w:rPr>
                <w:ins w:id="192" w:author="Amber Dahlin" w:date="2014-06-12T14:05:00Z"/>
              </w:rPr>
            </w:pPr>
            <w:ins w:id="193" w:author="Amber Dahlin" w:date="2014-06-12T14:05:00Z">
              <w:r w:rsidRPr="00073D71">
                <w:rPr>
                  <w:rFonts w:ascii="Arial" w:hAnsi="Arial" w:cs="Arial"/>
                  <w:sz w:val="20"/>
                  <w:szCs w:val="20"/>
                  <w:highlight w:val="yellow"/>
                  <w:rPrChange w:id="194" w:author="Amber Dahlin" w:date="2014-06-12T14:40:00Z">
                    <w:rPr>
                      <w:rFonts w:ascii="Arial" w:hAnsi="Arial" w:cs="Arial"/>
                      <w:sz w:val="20"/>
                      <w:szCs w:val="20"/>
                    </w:rPr>
                  </w:rPrChange>
                </w:rPr>
                <w:t>Interviewee was well selected. Interviewer gleaned detailed information. Interviewee is appropriately cited and quoted</w:t>
              </w:r>
              <w:r>
                <w:rPr>
                  <w:rFonts w:ascii="Arial" w:hAnsi="Arial" w:cs="Arial"/>
                  <w:sz w:val="20"/>
                  <w:szCs w:val="20"/>
                </w:rPr>
                <w:t>.</w:t>
              </w:r>
            </w:ins>
          </w:p>
        </w:tc>
      </w:tr>
      <w:tr w:rsidR="00230324" w:rsidTr="00D417C7">
        <w:trPr>
          <w:tblCellSpacing w:w="0" w:type="dxa"/>
          <w:ins w:id="195" w:author="Amber Dahlin" w:date="2014-06-12T14:05:00Z"/>
        </w:trPr>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196" w:author="Amber Dahlin" w:date="2014-06-12T14:05:00Z"/>
              </w:rPr>
            </w:pPr>
            <w:ins w:id="197" w:author="Amber Dahlin" w:date="2014-06-12T14:05:00Z">
              <w:r>
                <w:rPr>
                  <w:rStyle w:val="Strong"/>
                  <w:rFonts w:ascii="Arial" w:hAnsi="Arial" w:cs="Arial"/>
                  <w:sz w:val="20"/>
                  <w:szCs w:val="20"/>
                </w:rPr>
                <w:t> </w:t>
              </w:r>
            </w:ins>
          </w:p>
          <w:p w:rsidR="00230324" w:rsidRDefault="00230324" w:rsidP="00D417C7">
            <w:pPr>
              <w:pStyle w:val="NormalWeb"/>
              <w:rPr>
                <w:ins w:id="198" w:author="Amber Dahlin" w:date="2014-06-12T14:05:00Z"/>
              </w:rPr>
            </w:pPr>
            <w:ins w:id="199" w:author="Amber Dahlin" w:date="2014-06-12T14:05:00Z">
              <w:r>
                <w:rPr>
                  <w:rStyle w:val="Strong"/>
                  <w:rFonts w:ascii="Arial" w:hAnsi="Arial" w:cs="Arial"/>
                  <w:sz w:val="20"/>
                  <w:szCs w:val="20"/>
                </w:rPr>
                <w:t>Sentence Fluency</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200" w:author="Amber Dahlin" w:date="2014-06-12T14:05:00Z"/>
              </w:rPr>
            </w:pPr>
            <w:ins w:id="201" w:author="Amber Dahlin" w:date="2014-06-12T14:05:00Z">
              <w:r>
                <w:br/>
              </w:r>
              <w:r>
                <w:rPr>
                  <w:rFonts w:ascii="Arial" w:hAnsi="Arial" w:cs="Arial"/>
                  <w:sz w:val="20"/>
                  <w:szCs w:val="20"/>
                </w:rPr>
                <w:t>Sentences are choppy, difficult to read. Awkward word patterns slow the reading.</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202" w:author="Amber Dahlin" w:date="2014-06-12T14:05:00Z"/>
              </w:rPr>
            </w:pPr>
            <w:ins w:id="203" w:author="Amber Dahlin" w:date="2014-06-12T14:05:00Z">
              <w:r>
                <w:br/>
              </w:r>
              <w:r>
                <w:rPr>
                  <w:rFonts w:ascii="Arial" w:hAnsi="Arial" w:cs="Arial"/>
                  <w:sz w:val="20"/>
                  <w:szCs w:val="20"/>
                </w:rPr>
                <w:t>Uneven. Sentences are at times fluent and easy to understand. Some awkward word patterns slow the reading.</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204" w:author="Amber Dahlin" w:date="2014-06-12T14:05:00Z"/>
              </w:rPr>
            </w:pPr>
            <w:ins w:id="205" w:author="Amber Dahlin" w:date="2014-06-12T14:05:00Z">
              <w:r>
                <w:br/>
              </w:r>
              <w:r w:rsidRPr="00073D71">
                <w:rPr>
                  <w:rFonts w:ascii="Arial" w:hAnsi="Arial" w:cs="Arial"/>
                  <w:sz w:val="20"/>
                  <w:szCs w:val="20"/>
                  <w:highlight w:val="yellow"/>
                  <w:rPrChange w:id="206" w:author="Amber Dahlin" w:date="2014-06-12T14:41:00Z">
                    <w:rPr>
                      <w:rFonts w:ascii="Arial" w:hAnsi="Arial" w:cs="Arial"/>
                      <w:sz w:val="20"/>
                      <w:szCs w:val="20"/>
                    </w:rPr>
                  </w:rPrChange>
                </w:rPr>
                <w:t>Sentences vary in length and style and are fluent and easy to understand</w:t>
              </w:r>
              <w:r>
                <w:rPr>
                  <w:rFonts w:ascii="Arial" w:hAnsi="Arial" w:cs="Arial"/>
                  <w:sz w:val="20"/>
                  <w:szCs w:val="20"/>
                </w:rPr>
                <w:t>.</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207" w:author="Amber Dahlin" w:date="2014-06-12T14:05:00Z"/>
              </w:rPr>
            </w:pPr>
            <w:ins w:id="208" w:author="Amber Dahlin" w:date="2014-06-12T14:05:00Z">
              <w:r>
                <w:br/>
              </w:r>
              <w:r>
                <w:rPr>
                  <w:rFonts w:ascii="Arial" w:hAnsi="Arial" w:cs="Arial"/>
                  <w:sz w:val="20"/>
                  <w:szCs w:val="20"/>
                </w:rPr>
                <w:t>Writing has cadence, power, rhythm, and movement, used strategically to support the purpose of the piece.</w:t>
              </w:r>
            </w:ins>
          </w:p>
        </w:tc>
      </w:tr>
      <w:tr w:rsidR="00230324" w:rsidTr="00D417C7">
        <w:trPr>
          <w:tblCellSpacing w:w="0" w:type="dxa"/>
          <w:ins w:id="209" w:author="Amber Dahlin" w:date="2014-06-12T14:05:00Z"/>
        </w:trPr>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210" w:author="Amber Dahlin" w:date="2014-06-12T14:05:00Z"/>
              </w:rPr>
            </w:pPr>
            <w:ins w:id="211" w:author="Amber Dahlin" w:date="2014-06-12T14:05:00Z">
              <w:r>
                <w:rPr>
                  <w:rStyle w:val="Strong"/>
                  <w:rFonts w:ascii="Arial" w:hAnsi="Arial" w:cs="Arial"/>
                  <w:sz w:val="20"/>
                  <w:szCs w:val="20"/>
                </w:rPr>
                <w:t> </w:t>
              </w:r>
            </w:ins>
          </w:p>
          <w:p w:rsidR="00230324" w:rsidRDefault="00230324" w:rsidP="00D417C7">
            <w:pPr>
              <w:pStyle w:val="NormalWeb"/>
              <w:rPr>
                <w:ins w:id="212" w:author="Amber Dahlin" w:date="2014-06-12T14:05:00Z"/>
              </w:rPr>
            </w:pPr>
            <w:ins w:id="213" w:author="Amber Dahlin" w:date="2014-06-12T14:05:00Z">
              <w:r>
                <w:rPr>
                  <w:rStyle w:val="Strong"/>
                  <w:rFonts w:ascii="Arial" w:hAnsi="Arial" w:cs="Arial"/>
                  <w:sz w:val="20"/>
                  <w:szCs w:val="20"/>
                </w:rPr>
                <w:t>Conventions:</w:t>
              </w:r>
              <w:r>
                <w:br/>
              </w:r>
              <w:r>
                <w:rPr>
                  <w:rStyle w:val="Strong"/>
                  <w:rFonts w:ascii="Arial" w:hAnsi="Arial" w:cs="Arial"/>
                  <w:sz w:val="20"/>
                  <w:szCs w:val="20"/>
                </w:rPr>
                <w:t>spelling, grammar, punctuation, capitalization, paragraphing, submission guidelines.</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214" w:author="Amber Dahlin" w:date="2014-06-12T14:05:00Z"/>
              </w:rPr>
            </w:pPr>
            <w:ins w:id="215" w:author="Amber Dahlin" w:date="2014-06-12T14:05:00Z">
              <w:r>
                <w:br/>
              </w:r>
              <w:r>
                <w:rPr>
                  <w:rFonts w:ascii="Arial" w:hAnsi="Arial" w:cs="Arial"/>
                  <w:sz w:val="20"/>
                  <w:szCs w:val="20"/>
                </w:rPr>
                <w:t>Poor mechanics greatly distract or annoy the reader.</w:t>
              </w:r>
              <w:r>
                <w:br/>
              </w:r>
              <w:r>
                <w:rPr>
                  <w:rFonts w:ascii="Arial" w:hAnsi="Arial" w:cs="Arial"/>
                  <w:sz w:val="20"/>
                  <w:szCs w:val="20"/>
                </w:rPr>
                <w:t>Paper does not adhere to many submission guidelines.</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216" w:author="Amber Dahlin" w:date="2014-06-12T14:05:00Z"/>
              </w:rPr>
            </w:pPr>
            <w:ins w:id="217" w:author="Amber Dahlin" w:date="2014-06-12T14:05:00Z">
              <w:r>
                <w:br/>
              </w:r>
              <w:r>
                <w:rPr>
                  <w:rFonts w:ascii="Arial" w:hAnsi="Arial" w:cs="Arial"/>
                  <w:sz w:val="20"/>
                  <w:szCs w:val="20"/>
                </w:rPr>
                <w:t>Errors affect the reading of the text. There may be a variety of errors, or one type repeated many times. Paper does not adhere to some submission guidelines.</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218" w:author="Amber Dahlin" w:date="2014-06-12T14:05:00Z"/>
              </w:rPr>
            </w:pPr>
            <w:ins w:id="219" w:author="Amber Dahlin" w:date="2014-06-12T14:05:00Z">
              <w:r>
                <w:br/>
              </w:r>
              <w:r w:rsidRPr="00073D71">
                <w:rPr>
                  <w:rFonts w:ascii="Arial" w:hAnsi="Arial" w:cs="Arial"/>
                  <w:sz w:val="20"/>
                  <w:szCs w:val="20"/>
                  <w:highlight w:val="yellow"/>
                  <w:rPrChange w:id="220" w:author="Amber Dahlin" w:date="2014-06-12T14:41:00Z">
                    <w:rPr>
                      <w:rFonts w:ascii="Arial" w:hAnsi="Arial" w:cs="Arial"/>
                      <w:sz w:val="20"/>
                      <w:szCs w:val="20"/>
                    </w:rPr>
                  </w:rPrChange>
                </w:rPr>
                <w:t>Correct conventions facilitate the reading of the text. Writer is in control of conventions</w:t>
              </w:r>
              <w:r>
                <w:rPr>
                  <w:rFonts w:ascii="Arial" w:hAnsi="Arial" w:cs="Arial"/>
                  <w:sz w:val="20"/>
                  <w:szCs w:val="20"/>
                </w:rPr>
                <w:t>. Paper adheres to most submission guidelines.</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221" w:author="Amber Dahlin" w:date="2014-06-12T14:05:00Z"/>
              </w:rPr>
            </w:pPr>
            <w:ins w:id="222" w:author="Amber Dahlin" w:date="2014-06-12T14:05:00Z">
              <w:r>
                <w:br/>
              </w:r>
              <w:r>
                <w:rPr>
                  <w:rFonts w:ascii="Arial" w:hAnsi="Arial" w:cs="Arial"/>
                  <w:sz w:val="20"/>
                  <w:szCs w:val="20"/>
                </w:rPr>
                <w:t>Conventions enhance the reading of the text. Writer uses conventions to add to impact of the text.</w:t>
              </w:r>
              <w:r>
                <w:br/>
              </w:r>
              <w:r w:rsidRPr="00073D71">
                <w:rPr>
                  <w:rFonts w:ascii="Arial" w:hAnsi="Arial" w:cs="Arial"/>
                  <w:sz w:val="20"/>
                  <w:szCs w:val="20"/>
                  <w:highlight w:val="yellow"/>
                  <w:rPrChange w:id="223" w:author="Amber Dahlin" w:date="2014-06-12T14:42:00Z">
                    <w:rPr>
                      <w:rFonts w:ascii="Arial" w:hAnsi="Arial" w:cs="Arial"/>
                      <w:sz w:val="20"/>
                      <w:szCs w:val="20"/>
                    </w:rPr>
                  </w:rPrChange>
                </w:rPr>
                <w:t>Paper adheres to all submission guidelines.</w:t>
              </w:r>
            </w:ins>
          </w:p>
        </w:tc>
      </w:tr>
      <w:tr w:rsidR="00230324" w:rsidTr="00D417C7">
        <w:trPr>
          <w:tblCellSpacing w:w="0" w:type="dxa"/>
          <w:ins w:id="224" w:author="Amber Dahlin" w:date="2014-06-12T14:05:00Z"/>
        </w:trPr>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225" w:author="Amber Dahlin" w:date="2014-06-12T14:05:00Z"/>
                <w:rStyle w:val="Strong"/>
                <w:rFonts w:ascii="Arial" w:hAnsi="Arial" w:cs="Arial"/>
                <w:sz w:val="20"/>
                <w:szCs w:val="20"/>
              </w:rPr>
            </w:pPr>
            <w:ins w:id="226" w:author="Amber Dahlin" w:date="2014-06-12T14:05:00Z">
              <w:r>
                <w:rPr>
                  <w:rStyle w:val="Strong"/>
                  <w:rFonts w:ascii="Arial" w:hAnsi="Arial" w:cs="Arial"/>
                  <w:sz w:val="20"/>
                  <w:szCs w:val="20"/>
                </w:rPr>
                <w:t>Citations</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227" w:author="Amber Dahlin" w:date="2014-06-12T14:05:00Z"/>
              </w:rPr>
            </w:pPr>
            <w:ins w:id="228" w:author="Amber Dahlin" w:date="2014-06-12T14:05:00Z">
              <w:r>
                <w:rPr>
                  <w:rFonts w:ascii="Arial" w:hAnsi="Arial" w:cs="Arial"/>
                  <w:sz w:val="20"/>
                  <w:szCs w:val="20"/>
                </w:rPr>
                <w:t xml:space="preserve">No citations. </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rPr>
                <w:ins w:id="229" w:author="Amber Dahlin" w:date="2014-06-12T14:05:00Z"/>
                <w:rFonts w:ascii="Arial" w:eastAsia="Times New Roman" w:hAnsi="Arial" w:cs="Arial"/>
                <w:sz w:val="20"/>
              </w:rPr>
            </w:pPr>
            <w:ins w:id="230" w:author="Amber Dahlin" w:date="2014-06-12T14:05:00Z">
              <w:r>
                <w:rPr>
                  <w:rFonts w:ascii="Arial" w:eastAsia="Times New Roman" w:hAnsi="Arial" w:cs="Arial"/>
                  <w:sz w:val="20"/>
                </w:rPr>
                <w:t>Unclear what citation style is being used.</w:t>
              </w:r>
            </w:ins>
          </w:p>
          <w:p w:rsidR="00230324" w:rsidRDefault="00230324" w:rsidP="00D417C7">
            <w:pPr>
              <w:rPr>
                <w:ins w:id="231" w:author="Amber Dahlin" w:date="2014-06-12T14:05:00Z"/>
                <w:rFonts w:ascii="Arial" w:eastAsia="Times New Roman" w:hAnsi="Arial" w:cs="Arial"/>
                <w:sz w:val="20"/>
              </w:rPr>
            </w:pPr>
            <w:ins w:id="232" w:author="Amber Dahlin" w:date="2014-06-12T14:05:00Z">
              <w:r>
                <w:rPr>
                  <w:rFonts w:ascii="Arial" w:eastAsia="Times New Roman" w:hAnsi="Arial" w:cs="Arial"/>
                  <w:sz w:val="20"/>
                </w:rPr>
                <w:t xml:space="preserve">Sloppy or incomplete citations. Required information may be missing. May use awkward or unusual phrasing. </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rPr>
                <w:ins w:id="233" w:author="Amber Dahlin" w:date="2014-06-12T14:05:00Z"/>
                <w:rFonts w:ascii="Arial" w:eastAsia="Times New Roman" w:hAnsi="Arial" w:cs="Arial"/>
                <w:sz w:val="20"/>
              </w:rPr>
            </w:pPr>
            <w:ins w:id="234" w:author="Amber Dahlin" w:date="2014-06-12T14:05:00Z">
              <w:r>
                <w:rPr>
                  <w:rFonts w:ascii="Arial" w:eastAsia="Times New Roman" w:hAnsi="Arial" w:cs="Arial"/>
                  <w:sz w:val="20"/>
                </w:rPr>
                <w:t xml:space="preserve">Citations follow a recognizable style. They are generally correct but may have distracting glitches. The piece uses either direct or indirect quotations as opposed to both. </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rPr>
                <w:ins w:id="235" w:author="Amber Dahlin" w:date="2014-06-12T14:05:00Z"/>
                <w:rFonts w:ascii="Arial" w:eastAsia="Times New Roman" w:hAnsi="Arial" w:cs="Arial"/>
                <w:sz w:val="20"/>
              </w:rPr>
            </w:pPr>
            <w:ins w:id="236" w:author="Amber Dahlin" w:date="2014-06-12T14:05:00Z">
              <w:r>
                <w:rPr>
                  <w:rFonts w:ascii="Arial" w:eastAsia="Times New Roman" w:hAnsi="Arial" w:cs="Arial"/>
                  <w:sz w:val="20"/>
                </w:rPr>
                <w:t xml:space="preserve">Citations follow a recognizable style. </w:t>
              </w:r>
              <w:r w:rsidRPr="00073D71">
                <w:rPr>
                  <w:rFonts w:ascii="Arial" w:eastAsia="Times New Roman" w:hAnsi="Arial" w:cs="Arial"/>
                  <w:sz w:val="20"/>
                  <w:highlight w:val="yellow"/>
                  <w:rPrChange w:id="237" w:author="Amber Dahlin" w:date="2014-06-12T14:42:00Z">
                    <w:rPr>
                      <w:rFonts w:ascii="Arial" w:eastAsia="Times New Roman" w:hAnsi="Arial" w:cs="Arial"/>
                      <w:sz w:val="20"/>
                    </w:rPr>
                  </w:rPrChange>
                </w:rPr>
                <w:t>They include both direct and indirect quotations. In-text citations are graceful.</w:t>
              </w:r>
              <w:r>
                <w:rPr>
                  <w:rFonts w:ascii="Arial" w:eastAsia="Times New Roman" w:hAnsi="Arial" w:cs="Arial"/>
                  <w:sz w:val="20"/>
                </w:rPr>
                <w:t xml:space="preserve"> References entries are complete and correct. The writer’s ethos is high because of attention to detail.</w:t>
              </w:r>
            </w:ins>
          </w:p>
        </w:tc>
      </w:tr>
      <w:tr w:rsidR="00230324" w:rsidTr="00D417C7">
        <w:trPr>
          <w:tblCellSpacing w:w="0" w:type="dxa"/>
          <w:ins w:id="238" w:author="Amber Dahlin" w:date="2014-06-12T14:05:00Z"/>
        </w:trPr>
        <w:tc>
          <w:tcPr>
            <w:tcW w:w="0" w:type="auto"/>
            <w:tcBorders>
              <w:top w:val="outset" w:sz="6" w:space="0" w:color="auto"/>
              <w:left w:val="outset" w:sz="6" w:space="0" w:color="auto"/>
              <w:bottom w:val="outset" w:sz="6" w:space="0" w:color="auto"/>
              <w:right w:val="outset" w:sz="6" w:space="0" w:color="auto"/>
            </w:tcBorders>
            <w:hideMark/>
          </w:tcPr>
          <w:p w:rsidR="00230324" w:rsidRPr="00230324" w:rsidRDefault="00230324" w:rsidP="00D417C7">
            <w:pPr>
              <w:pStyle w:val="NormalWeb"/>
              <w:rPr>
                <w:ins w:id="239" w:author="Amber Dahlin" w:date="2014-06-12T14:05:00Z"/>
                <w:rFonts w:eastAsia="MS Mincho"/>
              </w:rPr>
            </w:pPr>
            <w:ins w:id="240" w:author="Amber Dahlin" w:date="2014-06-12T14:05:00Z">
              <w:r>
                <w:rPr>
                  <w:rStyle w:val="Strong"/>
                  <w:rFonts w:ascii="Arial" w:hAnsi="Arial" w:cs="Arial"/>
                  <w:sz w:val="20"/>
                  <w:szCs w:val="20"/>
                </w:rPr>
                <w:t>Writer's Memo</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pStyle w:val="NormalWeb"/>
              <w:rPr>
                <w:ins w:id="241" w:author="Amber Dahlin" w:date="2014-06-12T14:05:00Z"/>
              </w:rPr>
            </w:pPr>
            <w:ins w:id="242" w:author="Amber Dahlin" w:date="2014-06-12T14:05:00Z">
              <w:r>
                <w:rPr>
                  <w:rFonts w:ascii="Arial" w:hAnsi="Arial" w:cs="Arial"/>
                  <w:sz w:val="20"/>
                  <w:szCs w:val="20"/>
                </w:rPr>
                <w:t>On a scale from 0-10, how thoroughly does the Writer's Memo describe the writer's goals, process, and reflections?</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rPr>
                <w:ins w:id="243" w:author="Amber Dahlin" w:date="2014-06-12T14:05:00Z"/>
                <w:rFonts w:eastAsia="Times New Roman"/>
              </w:rPr>
            </w:pPr>
            <w:ins w:id="244" w:author="Amber Dahlin" w:date="2014-06-12T14:05:00Z">
              <w:r>
                <w:rPr>
                  <w:rFonts w:eastAsia="Times New Roman"/>
                </w:rPr>
                <w:t> </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rPr>
                <w:ins w:id="245" w:author="Amber Dahlin" w:date="2014-06-12T14:05:00Z"/>
                <w:rFonts w:eastAsia="Times New Roman"/>
              </w:rPr>
            </w:pPr>
            <w:ins w:id="246" w:author="Amber Dahlin" w:date="2014-06-12T14:05:00Z">
              <w:r>
                <w:rPr>
                  <w:rFonts w:eastAsia="Times New Roman"/>
                </w:rPr>
                <w:t> </w:t>
              </w:r>
            </w:ins>
          </w:p>
        </w:tc>
        <w:tc>
          <w:tcPr>
            <w:tcW w:w="0" w:type="auto"/>
            <w:tcBorders>
              <w:top w:val="outset" w:sz="6" w:space="0" w:color="auto"/>
              <w:left w:val="outset" w:sz="6" w:space="0" w:color="auto"/>
              <w:bottom w:val="outset" w:sz="6" w:space="0" w:color="auto"/>
              <w:right w:val="outset" w:sz="6" w:space="0" w:color="auto"/>
            </w:tcBorders>
            <w:hideMark/>
          </w:tcPr>
          <w:p w:rsidR="00230324" w:rsidRDefault="00230324" w:rsidP="00D417C7">
            <w:pPr>
              <w:rPr>
                <w:ins w:id="247" w:author="Amber Dahlin" w:date="2014-06-12T14:05:00Z"/>
                <w:rFonts w:eastAsia="Times New Roman"/>
              </w:rPr>
            </w:pPr>
            <w:ins w:id="248" w:author="Amber Dahlin" w:date="2014-06-12T14:05:00Z">
              <w:r>
                <w:rPr>
                  <w:rFonts w:eastAsia="Times New Roman"/>
                </w:rPr>
                <w:t> </w:t>
              </w:r>
            </w:ins>
            <w:ins w:id="249" w:author="Amber Dahlin" w:date="2014-06-12T14:42:00Z">
              <w:r w:rsidR="00073D71" w:rsidRPr="00073D71">
                <w:rPr>
                  <w:rFonts w:eastAsia="Times New Roman"/>
                  <w:highlight w:val="yellow"/>
                  <w:rPrChange w:id="250" w:author="Amber Dahlin" w:date="2014-06-12T14:42:00Z">
                    <w:rPr>
                      <w:rFonts w:eastAsia="Times New Roman"/>
                    </w:rPr>
                  </w:rPrChange>
                </w:rPr>
                <w:t>10. Your memo was thorough and clear. Excellent work.</w:t>
              </w:r>
            </w:ins>
          </w:p>
        </w:tc>
      </w:tr>
    </w:tbl>
    <w:p w:rsidR="00230324" w:rsidRPr="00230324" w:rsidRDefault="00230324" w:rsidP="00230324">
      <w:pPr>
        <w:pStyle w:val="NormalWeb"/>
        <w:rPr>
          <w:ins w:id="251" w:author="Amber Dahlin" w:date="2014-06-12T14:05:00Z"/>
          <w:rFonts w:ascii="Arial" w:eastAsia="MS Mincho" w:hAnsi="Arial" w:cs="Arial"/>
        </w:rPr>
      </w:pPr>
      <w:ins w:id="252" w:author="Amber Dahlin" w:date="2014-06-12T14:05:00Z">
        <w:r>
          <w:rPr>
            <w:rStyle w:val="Strong"/>
            <w:rFonts w:ascii="Arial" w:hAnsi="Arial" w:cs="Arial"/>
            <w:sz w:val="20"/>
            <w:szCs w:val="20"/>
          </w:rPr>
          <w:t xml:space="preserve">TOTAL: </w:t>
        </w:r>
        <w:r>
          <w:rPr>
            <w:rFonts w:ascii="Arial" w:hAnsi="Arial" w:cs="Arial"/>
            <w:sz w:val="20"/>
            <w:szCs w:val="20"/>
          </w:rPr>
          <w:t>72-80 = A, 64-71 = B, 56-63 = C, 48-55 = D, 47 or fewer = F</w:t>
        </w:r>
      </w:ins>
    </w:p>
    <w:p w:rsidR="00230324" w:rsidRPr="00A8265E" w:rsidRDefault="00073D71" w:rsidP="00A8265E">
      <w:ins w:id="253" w:author="Amber Dahlin" w:date="2014-06-12T14:43:00Z">
        <w:r w:rsidRPr="00782B01">
          <w:rPr>
            <w:highlight w:val="yellow"/>
          </w:rPr>
          <w:t>9, 9, 10, 10, 8, 8, 10, 10 = 74</w:t>
        </w:r>
        <w:r w:rsidRPr="00073D71">
          <w:rPr>
            <w:highlight w:val="yellow"/>
            <w:rPrChange w:id="254" w:author="Amber Dahlin" w:date="2014-06-12T14:43:00Z">
              <w:rPr/>
            </w:rPrChange>
          </w:rPr>
          <w:t>/80 = A-</w:t>
        </w:r>
      </w:ins>
    </w:p>
    <w:sectPr w:rsidR="00230324" w:rsidRPr="00A8265E" w:rsidSect="008570D6">
      <w:headerReference w:type="default" r:id="rId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Amber Dahlin" w:date="2014-06-12T14:08:00Z" w:initials="AD">
    <w:p w:rsidR="00B03F6D" w:rsidRDefault="00B03F6D">
      <w:pPr>
        <w:pStyle w:val="CommentText"/>
      </w:pPr>
      <w:r>
        <w:rPr>
          <w:rStyle w:val="CommentReference"/>
        </w:rPr>
        <w:annotationRef/>
      </w:r>
      <w:r>
        <w:t xml:space="preserve">Good. You provided a succinct introduction of Dr. </w:t>
      </w:r>
      <w:proofErr w:type="spellStart"/>
      <w:r>
        <w:t>Buga</w:t>
      </w:r>
      <w:proofErr w:type="spellEnd"/>
      <w:r>
        <w:t xml:space="preserve"> and her credentials. I also liked how writing was tied to the success of the expansion. </w:t>
      </w:r>
    </w:p>
  </w:comment>
  <w:comment w:id="10" w:author="Amber Dahlin" w:date="2014-06-12T14:10:00Z" w:initials="AD">
    <w:p w:rsidR="00B03F6D" w:rsidRDefault="00B03F6D">
      <w:pPr>
        <w:pStyle w:val="CommentText"/>
      </w:pPr>
      <w:r>
        <w:rPr>
          <w:rStyle w:val="CommentReference"/>
        </w:rPr>
        <w:annotationRef/>
      </w:r>
      <w:r>
        <w:t>Your direct quotation works well here. Good.</w:t>
      </w:r>
    </w:p>
  </w:comment>
  <w:comment w:id="14" w:author="Amber Dahlin" w:date="2014-06-12T14:10:00Z" w:initials="AD">
    <w:p w:rsidR="00B03F6D" w:rsidRDefault="00B03F6D">
      <w:pPr>
        <w:pStyle w:val="CommentText"/>
      </w:pPr>
      <w:r>
        <w:rPr>
          <w:rStyle w:val="CommentReference"/>
        </w:rPr>
        <w:annotationRef/>
      </w:r>
      <w:r>
        <w:t>I know you did a search for run-ons. This seems to be one that was over-corrected, since it logically belongs to the prior sentence. The word “while” is a time marker and puts the clause into a dependent position that requires a main clause for a complete sentence. That’s jargon, and I apologize. I just mean that “while” probably means you should connect the clause rather than separate it.</w:t>
      </w:r>
    </w:p>
  </w:comment>
  <w:comment w:id="18" w:author="Amber Dahlin" w:date="2014-06-12T14:13:00Z" w:initials="AD">
    <w:p w:rsidR="00B03F6D" w:rsidRDefault="00B03F6D">
      <w:pPr>
        <w:pStyle w:val="CommentText"/>
      </w:pPr>
      <w:r>
        <w:rPr>
          <w:rStyle w:val="CommentReference"/>
        </w:rPr>
        <w:annotationRef/>
      </w:r>
      <w:r>
        <w:t>Here, “although” isn’t strong enough to stand on its own as a sentence. Try “However, when communicating…”</w:t>
      </w:r>
    </w:p>
  </w:comment>
  <w:comment w:id="24" w:author="Amber Dahlin" w:date="2014-06-12T14:14:00Z" w:initials="AD">
    <w:p w:rsidR="00B03F6D" w:rsidRDefault="00B03F6D">
      <w:pPr>
        <w:pStyle w:val="CommentText"/>
      </w:pPr>
      <w:r>
        <w:rPr>
          <w:rStyle w:val="CommentReference"/>
        </w:rPr>
        <w:annotationRef/>
      </w:r>
      <w:r>
        <w:t>You provide an excellent overview of email in this paragraph. Your comments about how audience affects tone are right on target.</w:t>
      </w:r>
    </w:p>
  </w:comment>
  <w:comment w:id="25" w:author="Amber Dahlin" w:date="2014-06-12T14:17:00Z" w:initials="AD">
    <w:p w:rsidR="00B03F6D" w:rsidRDefault="00B03F6D">
      <w:pPr>
        <w:pStyle w:val="CommentText"/>
      </w:pPr>
      <w:r>
        <w:rPr>
          <w:rStyle w:val="CommentReference"/>
        </w:rPr>
        <w:annotationRef/>
      </w:r>
      <w:r>
        <w:t xml:space="preserve">Here is a good example of how the two parts need to be connected. ”Although” is the first part, and it requires the follow-up to show the contrast.  </w:t>
      </w:r>
    </w:p>
  </w:comment>
  <w:comment w:id="26" w:author="Amber Dahlin" w:date="2014-06-12T14:19:00Z" w:initials="AD">
    <w:p w:rsidR="00B03F6D" w:rsidRDefault="00B03F6D">
      <w:pPr>
        <w:pStyle w:val="CommentText"/>
      </w:pPr>
      <w:r>
        <w:rPr>
          <w:rStyle w:val="CommentReference"/>
        </w:rPr>
        <w:annotationRef/>
      </w:r>
      <w:r>
        <w:t xml:space="preserve">Good. Here you have an indirect quote. </w:t>
      </w:r>
    </w:p>
  </w:comment>
  <w:comment w:id="34" w:author="Amber Dahlin" w:date="2014-06-12T14:20:00Z" w:initials="AD">
    <w:p w:rsidR="00B03F6D" w:rsidRDefault="00B03F6D">
      <w:pPr>
        <w:pStyle w:val="CommentText"/>
      </w:pPr>
      <w:r>
        <w:rPr>
          <w:rStyle w:val="CommentReference"/>
        </w:rPr>
        <w:annotationRef/>
      </w:r>
    </w:p>
  </w:comment>
  <w:comment w:id="35" w:author="Amber Dahlin" w:date="2014-06-12T14:20:00Z" w:initials="AD">
    <w:p w:rsidR="00B03F6D" w:rsidRDefault="00B03F6D">
      <w:pPr>
        <w:pStyle w:val="CommentText"/>
      </w:pPr>
      <w:r>
        <w:rPr>
          <w:rStyle w:val="CommentReference"/>
        </w:rPr>
        <w:annotationRef/>
      </w:r>
      <w:r>
        <w:t xml:space="preserve">These are strong paragraphs about the use of PowerPoint and an executive summary. Nice work. </w:t>
      </w:r>
    </w:p>
  </w:comment>
  <w:comment w:id="36" w:author="Amber Dahlin" w:date="2014-06-12T14:21:00Z" w:initials="AD">
    <w:p w:rsidR="00B03F6D" w:rsidRDefault="00B03F6D">
      <w:pPr>
        <w:pStyle w:val="CommentText"/>
      </w:pPr>
      <w:r>
        <w:rPr>
          <w:rStyle w:val="CommentReference"/>
        </w:rPr>
        <w:annotationRef/>
      </w:r>
    </w:p>
  </w:comment>
  <w:comment w:id="37" w:author="Amber Dahlin" w:date="2014-06-12T14:23:00Z" w:initials="AD">
    <w:p w:rsidR="00B03F6D" w:rsidRDefault="00B03F6D">
      <w:pPr>
        <w:pStyle w:val="CommentText"/>
      </w:pPr>
      <w:r>
        <w:rPr>
          <w:rStyle w:val="CommentReference"/>
        </w:rPr>
        <w:annotationRef/>
      </w:r>
      <w:r>
        <w:rPr>
          <w:rStyle w:val="CommentReference"/>
        </w:rPr>
        <w:t>This is a graceful transition. Well stated.</w:t>
      </w:r>
    </w:p>
  </w:comment>
  <w:comment w:id="47" w:author="Amber Dahlin" w:date="2014-06-12T14:28:00Z" w:initials="AD">
    <w:p w:rsidR="00B03F6D" w:rsidRDefault="00B03F6D">
      <w:pPr>
        <w:pStyle w:val="CommentText"/>
      </w:pPr>
      <w:r>
        <w:rPr>
          <w:rStyle w:val="CommentReference"/>
        </w:rPr>
        <w:annotationRef/>
      </w:r>
      <w:r>
        <w:t>I think you mean “find” here. Otherwise it sounds like the scientist contains results rather than the experiment.</w:t>
      </w:r>
    </w:p>
  </w:comment>
  <w:comment w:id="49" w:author="Amber Dahlin" w:date="2014-06-12T14:29:00Z" w:initials="AD">
    <w:p w:rsidR="00B03F6D" w:rsidRDefault="00B03F6D">
      <w:pPr>
        <w:pStyle w:val="CommentText"/>
      </w:pPr>
      <w:r>
        <w:rPr>
          <w:rStyle w:val="CommentReference"/>
        </w:rPr>
        <w:annotationRef/>
      </w:r>
      <w:r>
        <w:t>These two clauses need to be combined. Your clue here is the “</w:t>
      </w:r>
      <w:proofErr w:type="spellStart"/>
      <w:r>
        <w:t>ing</w:t>
      </w:r>
      <w:proofErr w:type="spellEnd"/>
      <w:r>
        <w:t>” on the verb “lead,” which turns it into a gerund and therefore a fragment. An “</w:t>
      </w:r>
      <w:proofErr w:type="spellStart"/>
      <w:r>
        <w:t>ing</w:t>
      </w:r>
      <w:proofErr w:type="spellEnd"/>
      <w:r>
        <w:t xml:space="preserve">” verb can never be the main verb in a sentence. </w:t>
      </w:r>
    </w:p>
  </w:comment>
  <w:comment w:id="54" w:author="Amber Dahlin" w:date="2014-06-12T14:34:00Z" w:initials="AD">
    <w:p w:rsidR="00B03F6D" w:rsidRDefault="00B03F6D">
      <w:pPr>
        <w:pStyle w:val="CommentText"/>
      </w:pPr>
      <w:r>
        <w:rPr>
          <w:rStyle w:val="CommentReference"/>
        </w:rPr>
        <w:annotationRef/>
      </w:r>
      <w:r>
        <w:t xml:space="preserve">I liked your conclusion. Dr. </w:t>
      </w:r>
      <w:proofErr w:type="spellStart"/>
      <w:r>
        <w:t>Buga</w:t>
      </w:r>
      <w:proofErr w:type="spellEnd"/>
      <w:r>
        <w:t xml:space="preserve"> gave excellent advice, and it worked well to conclude the piece with her voice.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F6D" w:rsidRDefault="00B03F6D" w:rsidP="00874C70">
      <w:r>
        <w:separator/>
      </w:r>
    </w:p>
  </w:endnote>
  <w:endnote w:type="continuationSeparator" w:id="0">
    <w:p w:rsidR="00B03F6D" w:rsidRDefault="00B03F6D" w:rsidP="00874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8000012" w:usb3="00000000" w:csb0="0002009F" w:csb1="00000000"/>
  </w:font>
  <w:font w:name="Segoe UI">
    <w:altName w:val="Times New Roman Bold"/>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F6D" w:rsidRDefault="00B03F6D" w:rsidP="00874C70">
      <w:r>
        <w:separator/>
      </w:r>
    </w:p>
  </w:footnote>
  <w:footnote w:type="continuationSeparator" w:id="0">
    <w:p w:rsidR="00B03F6D" w:rsidRDefault="00B03F6D" w:rsidP="00874C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F6D" w:rsidRDefault="00B03F6D">
    <w:pPr>
      <w:pStyle w:val="Header"/>
    </w:pPr>
    <w:r>
      <w:t>Nishesh K. Shukla</w:t>
    </w:r>
  </w:p>
  <w:p w:rsidR="00B03F6D" w:rsidRDefault="00B03F6D">
    <w:pPr>
      <w:pStyle w:val="Header"/>
    </w:pPr>
    <w:r>
      <w:t>06/09/14</w:t>
    </w:r>
  </w:p>
  <w:p w:rsidR="00B03F6D" w:rsidRDefault="00B03F6D">
    <w:pPr>
      <w:pStyle w:val="Header"/>
    </w:pPr>
    <w:r>
      <w:t>WRTG 3030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3DA85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9B1965"/>
    <w:multiLevelType w:val="hybridMultilevel"/>
    <w:tmpl w:val="FD0C65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3A616B"/>
    <w:multiLevelType w:val="hybridMultilevel"/>
    <w:tmpl w:val="25A46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FA7"/>
    <w:rsid w:val="00021150"/>
    <w:rsid w:val="00060720"/>
    <w:rsid w:val="00073D71"/>
    <w:rsid w:val="000B277B"/>
    <w:rsid w:val="0015598F"/>
    <w:rsid w:val="00163318"/>
    <w:rsid w:val="00230324"/>
    <w:rsid w:val="00230A98"/>
    <w:rsid w:val="00250AAC"/>
    <w:rsid w:val="00257BD3"/>
    <w:rsid w:val="00272C75"/>
    <w:rsid w:val="002F674F"/>
    <w:rsid w:val="00333D00"/>
    <w:rsid w:val="00333F12"/>
    <w:rsid w:val="003C2037"/>
    <w:rsid w:val="00471A6E"/>
    <w:rsid w:val="004A01A1"/>
    <w:rsid w:val="00540DDF"/>
    <w:rsid w:val="00580366"/>
    <w:rsid w:val="005D0578"/>
    <w:rsid w:val="00647632"/>
    <w:rsid w:val="006B24AB"/>
    <w:rsid w:val="006E1032"/>
    <w:rsid w:val="00782B01"/>
    <w:rsid w:val="008565D9"/>
    <w:rsid w:val="008570D6"/>
    <w:rsid w:val="00874C70"/>
    <w:rsid w:val="00890A6A"/>
    <w:rsid w:val="00891BC1"/>
    <w:rsid w:val="008A6989"/>
    <w:rsid w:val="008C3E48"/>
    <w:rsid w:val="00936D69"/>
    <w:rsid w:val="009A038C"/>
    <w:rsid w:val="009B5A85"/>
    <w:rsid w:val="00A8265E"/>
    <w:rsid w:val="00B03F6D"/>
    <w:rsid w:val="00B42330"/>
    <w:rsid w:val="00BC08BF"/>
    <w:rsid w:val="00C67FA7"/>
    <w:rsid w:val="00D16468"/>
    <w:rsid w:val="00D17BC4"/>
    <w:rsid w:val="00D417C7"/>
    <w:rsid w:val="00D44D44"/>
    <w:rsid w:val="00D47062"/>
    <w:rsid w:val="00D733F5"/>
    <w:rsid w:val="00D85EB2"/>
    <w:rsid w:val="00DA6EDC"/>
    <w:rsid w:val="00E11AC6"/>
    <w:rsid w:val="00E33AAC"/>
    <w:rsid w:val="00EE3C48"/>
    <w:rsid w:val="00EE6A80"/>
    <w:rsid w:val="00F0795B"/>
    <w:rsid w:val="00F13932"/>
    <w:rsid w:val="00F9388D"/>
    <w:rsid w:val="00FE59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C70"/>
    <w:pPr>
      <w:tabs>
        <w:tab w:val="center" w:pos="4320"/>
        <w:tab w:val="right" w:pos="8640"/>
      </w:tabs>
    </w:pPr>
  </w:style>
  <w:style w:type="character" w:customStyle="1" w:styleId="HeaderChar">
    <w:name w:val="Header Char"/>
    <w:basedOn w:val="DefaultParagraphFont"/>
    <w:link w:val="Header"/>
    <w:uiPriority w:val="99"/>
    <w:rsid w:val="00874C70"/>
  </w:style>
  <w:style w:type="paragraph" w:styleId="Footer">
    <w:name w:val="footer"/>
    <w:basedOn w:val="Normal"/>
    <w:link w:val="FooterChar"/>
    <w:uiPriority w:val="99"/>
    <w:unhideWhenUsed/>
    <w:rsid w:val="00874C70"/>
    <w:pPr>
      <w:tabs>
        <w:tab w:val="center" w:pos="4320"/>
        <w:tab w:val="right" w:pos="8640"/>
      </w:tabs>
    </w:pPr>
  </w:style>
  <w:style w:type="character" w:customStyle="1" w:styleId="FooterChar">
    <w:name w:val="Footer Char"/>
    <w:basedOn w:val="DefaultParagraphFont"/>
    <w:link w:val="Footer"/>
    <w:uiPriority w:val="99"/>
    <w:rsid w:val="00874C70"/>
  </w:style>
  <w:style w:type="paragraph" w:styleId="ListParagraph">
    <w:name w:val="List Paragraph"/>
    <w:basedOn w:val="Normal"/>
    <w:uiPriority w:val="34"/>
    <w:qFormat/>
    <w:rsid w:val="004A01A1"/>
    <w:pPr>
      <w:ind w:left="720"/>
      <w:contextualSpacing/>
    </w:pPr>
  </w:style>
  <w:style w:type="paragraph" w:styleId="NormalWeb">
    <w:name w:val="Normal (Web)"/>
    <w:basedOn w:val="Normal"/>
    <w:uiPriority w:val="99"/>
    <w:unhideWhenUsed/>
    <w:rsid w:val="00230324"/>
    <w:pPr>
      <w:spacing w:before="100" w:beforeAutospacing="1" w:after="100" w:afterAutospacing="1"/>
    </w:pPr>
    <w:rPr>
      <w:rFonts w:ascii="Times New Roman" w:eastAsia="Times New Roman" w:hAnsi="Times New Roman"/>
    </w:rPr>
  </w:style>
  <w:style w:type="character" w:styleId="Strong">
    <w:name w:val="Strong"/>
    <w:uiPriority w:val="22"/>
    <w:qFormat/>
    <w:rsid w:val="00230324"/>
    <w:rPr>
      <w:b/>
      <w:bCs/>
    </w:rPr>
  </w:style>
  <w:style w:type="character" w:styleId="CommentReference">
    <w:name w:val="annotation reference"/>
    <w:uiPriority w:val="99"/>
    <w:semiHidden/>
    <w:unhideWhenUsed/>
    <w:rsid w:val="00230324"/>
    <w:rPr>
      <w:sz w:val="16"/>
      <w:szCs w:val="16"/>
    </w:rPr>
  </w:style>
  <w:style w:type="paragraph" w:styleId="CommentText">
    <w:name w:val="annotation text"/>
    <w:basedOn w:val="Normal"/>
    <w:link w:val="CommentTextChar"/>
    <w:uiPriority w:val="99"/>
    <w:semiHidden/>
    <w:unhideWhenUsed/>
    <w:rsid w:val="00230324"/>
    <w:rPr>
      <w:sz w:val="20"/>
      <w:szCs w:val="20"/>
    </w:rPr>
  </w:style>
  <w:style w:type="character" w:customStyle="1" w:styleId="CommentTextChar">
    <w:name w:val="Comment Text Char"/>
    <w:basedOn w:val="DefaultParagraphFont"/>
    <w:link w:val="CommentText"/>
    <w:uiPriority w:val="99"/>
    <w:semiHidden/>
    <w:rsid w:val="00230324"/>
  </w:style>
  <w:style w:type="paragraph" w:styleId="CommentSubject">
    <w:name w:val="annotation subject"/>
    <w:basedOn w:val="CommentText"/>
    <w:next w:val="CommentText"/>
    <w:link w:val="CommentSubjectChar"/>
    <w:uiPriority w:val="99"/>
    <w:semiHidden/>
    <w:unhideWhenUsed/>
    <w:rsid w:val="00230324"/>
    <w:rPr>
      <w:b/>
      <w:bCs/>
    </w:rPr>
  </w:style>
  <w:style w:type="character" w:customStyle="1" w:styleId="CommentSubjectChar">
    <w:name w:val="Comment Subject Char"/>
    <w:link w:val="CommentSubject"/>
    <w:uiPriority w:val="99"/>
    <w:semiHidden/>
    <w:rsid w:val="00230324"/>
    <w:rPr>
      <w:b/>
      <w:bCs/>
    </w:rPr>
  </w:style>
  <w:style w:type="paragraph" w:styleId="BalloonText">
    <w:name w:val="Balloon Text"/>
    <w:basedOn w:val="Normal"/>
    <w:link w:val="BalloonTextChar"/>
    <w:uiPriority w:val="99"/>
    <w:semiHidden/>
    <w:unhideWhenUsed/>
    <w:rsid w:val="00230324"/>
    <w:rPr>
      <w:rFonts w:ascii="Segoe UI" w:hAnsi="Segoe UI" w:cs="Segoe UI"/>
      <w:sz w:val="18"/>
      <w:szCs w:val="18"/>
    </w:rPr>
  </w:style>
  <w:style w:type="character" w:customStyle="1" w:styleId="BalloonTextChar">
    <w:name w:val="Balloon Text Char"/>
    <w:link w:val="BalloonText"/>
    <w:uiPriority w:val="99"/>
    <w:semiHidden/>
    <w:rsid w:val="00230324"/>
    <w:rPr>
      <w:rFonts w:ascii="Segoe UI" w:hAnsi="Segoe UI" w:cs="Segoe UI"/>
      <w:sz w:val="18"/>
      <w:szCs w:val="18"/>
    </w:rPr>
  </w:style>
  <w:style w:type="paragraph" w:styleId="Revision">
    <w:name w:val="Revision"/>
    <w:hidden/>
    <w:uiPriority w:val="71"/>
    <w:unhideWhenUsed/>
    <w:rsid w:val="00D85EB2"/>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C70"/>
    <w:pPr>
      <w:tabs>
        <w:tab w:val="center" w:pos="4320"/>
        <w:tab w:val="right" w:pos="8640"/>
      </w:tabs>
    </w:pPr>
  </w:style>
  <w:style w:type="character" w:customStyle="1" w:styleId="HeaderChar">
    <w:name w:val="Header Char"/>
    <w:basedOn w:val="DefaultParagraphFont"/>
    <w:link w:val="Header"/>
    <w:uiPriority w:val="99"/>
    <w:rsid w:val="00874C70"/>
  </w:style>
  <w:style w:type="paragraph" w:styleId="Footer">
    <w:name w:val="footer"/>
    <w:basedOn w:val="Normal"/>
    <w:link w:val="FooterChar"/>
    <w:uiPriority w:val="99"/>
    <w:unhideWhenUsed/>
    <w:rsid w:val="00874C70"/>
    <w:pPr>
      <w:tabs>
        <w:tab w:val="center" w:pos="4320"/>
        <w:tab w:val="right" w:pos="8640"/>
      </w:tabs>
    </w:pPr>
  </w:style>
  <w:style w:type="character" w:customStyle="1" w:styleId="FooterChar">
    <w:name w:val="Footer Char"/>
    <w:basedOn w:val="DefaultParagraphFont"/>
    <w:link w:val="Footer"/>
    <w:uiPriority w:val="99"/>
    <w:rsid w:val="00874C70"/>
  </w:style>
  <w:style w:type="paragraph" w:styleId="ListParagraph">
    <w:name w:val="List Paragraph"/>
    <w:basedOn w:val="Normal"/>
    <w:uiPriority w:val="34"/>
    <w:qFormat/>
    <w:rsid w:val="004A01A1"/>
    <w:pPr>
      <w:ind w:left="720"/>
      <w:contextualSpacing/>
    </w:pPr>
  </w:style>
  <w:style w:type="paragraph" w:styleId="NormalWeb">
    <w:name w:val="Normal (Web)"/>
    <w:basedOn w:val="Normal"/>
    <w:uiPriority w:val="99"/>
    <w:unhideWhenUsed/>
    <w:rsid w:val="00230324"/>
    <w:pPr>
      <w:spacing w:before="100" w:beforeAutospacing="1" w:after="100" w:afterAutospacing="1"/>
    </w:pPr>
    <w:rPr>
      <w:rFonts w:ascii="Times New Roman" w:eastAsia="Times New Roman" w:hAnsi="Times New Roman"/>
    </w:rPr>
  </w:style>
  <w:style w:type="character" w:styleId="Strong">
    <w:name w:val="Strong"/>
    <w:uiPriority w:val="22"/>
    <w:qFormat/>
    <w:rsid w:val="00230324"/>
    <w:rPr>
      <w:b/>
      <w:bCs/>
    </w:rPr>
  </w:style>
  <w:style w:type="character" w:styleId="CommentReference">
    <w:name w:val="annotation reference"/>
    <w:uiPriority w:val="99"/>
    <w:semiHidden/>
    <w:unhideWhenUsed/>
    <w:rsid w:val="00230324"/>
    <w:rPr>
      <w:sz w:val="16"/>
      <w:szCs w:val="16"/>
    </w:rPr>
  </w:style>
  <w:style w:type="paragraph" w:styleId="CommentText">
    <w:name w:val="annotation text"/>
    <w:basedOn w:val="Normal"/>
    <w:link w:val="CommentTextChar"/>
    <w:uiPriority w:val="99"/>
    <w:semiHidden/>
    <w:unhideWhenUsed/>
    <w:rsid w:val="00230324"/>
    <w:rPr>
      <w:sz w:val="20"/>
      <w:szCs w:val="20"/>
    </w:rPr>
  </w:style>
  <w:style w:type="character" w:customStyle="1" w:styleId="CommentTextChar">
    <w:name w:val="Comment Text Char"/>
    <w:basedOn w:val="DefaultParagraphFont"/>
    <w:link w:val="CommentText"/>
    <w:uiPriority w:val="99"/>
    <w:semiHidden/>
    <w:rsid w:val="00230324"/>
  </w:style>
  <w:style w:type="paragraph" w:styleId="CommentSubject">
    <w:name w:val="annotation subject"/>
    <w:basedOn w:val="CommentText"/>
    <w:next w:val="CommentText"/>
    <w:link w:val="CommentSubjectChar"/>
    <w:uiPriority w:val="99"/>
    <w:semiHidden/>
    <w:unhideWhenUsed/>
    <w:rsid w:val="00230324"/>
    <w:rPr>
      <w:b/>
      <w:bCs/>
    </w:rPr>
  </w:style>
  <w:style w:type="character" w:customStyle="1" w:styleId="CommentSubjectChar">
    <w:name w:val="Comment Subject Char"/>
    <w:link w:val="CommentSubject"/>
    <w:uiPriority w:val="99"/>
    <w:semiHidden/>
    <w:rsid w:val="00230324"/>
    <w:rPr>
      <w:b/>
      <w:bCs/>
    </w:rPr>
  </w:style>
  <w:style w:type="paragraph" w:styleId="BalloonText">
    <w:name w:val="Balloon Text"/>
    <w:basedOn w:val="Normal"/>
    <w:link w:val="BalloonTextChar"/>
    <w:uiPriority w:val="99"/>
    <w:semiHidden/>
    <w:unhideWhenUsed/>
    <w:rsid w:val="00230324"/>
    <w:rPr>
      <w:rFonts w:ascii="Segoe UI" w:hAnsi="Segoe UI" w:cs="Segoe UI"/>
      <w:sz w:val="18"/>
      <w:szCs w:val="18"/>
    </w:rPr>
  </w:style>
  <w:style w:type="character" w:customStyle="1" w:styleId="BalloonTextChar">
    <w:name w:val="Balloon Text Char"/>
    <w:link w:val="BalloonText"/>
    <w:uiPriority w:val="99"/>
    <w:semiHidden/>
    <w:rsid w:val="00230324"/>
    <w:rPr>
      <w:rFonts w:ascii="Segoe UI" w:hAnsi="Segoe UI" w:cs="Segoe UI"/>
      <w:sz w:val="18"/>
      <w:szCs w:val="18"/>
    </w:rPr>
  </w:style>
  <w:style w:type="paragraph" w:styleId="Revision">
    <w:name w:val="Revision"/>
    <w:hidden/>
    <w:uiPriority w:val="71"/>
    <w:unhideWhenUsed/>
    <w:rsid w:val="00D85EB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shesh:Downloads:Genre%20Paper%20Nishesh%20Shukl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Genre%20Paper%20Nishesh%20Shukla.dot</Template>
  <TotalTime>25</TotalTime>
  <Pages>6</Pages>
  <Words>3417</Words>
  <Characters>19480</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CU Boulder</Company>
  <LinksUpToDate>false</LinksUpToDate>
  <CharactersWithSpaces>22852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1</cp:revision>
  <dcterms:created xsi:type="dcterms:W3CDTF">2014-06-20T02:59:00Z</dcterms:created>
  <dcterms:modified xsi:type="dcterms:W3CDTF">2014-06-20T03:55:00Z</dcterms:modified>
</cp:coreProperties>
</file>