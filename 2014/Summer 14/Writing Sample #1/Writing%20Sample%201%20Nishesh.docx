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58E7E" w14:textId="66F9C618" w:rsidR="007D1C9F" w:rsidRDefault="001B7F3F" w:rsidP="007D1C9F">
      <w:r>
        <w:rPr>
          <w:noProof/>
        </w:rPr>
        <w:drawing>
          <wp:anchor distT="0" distB="0" distL="114300" distR="114300" simplePos="0" relativeHeight="251659264" behindDoc="0" locked="0" layoutInCell="1" allowOverlap="1" wp14:anchorId="7B1060DD" wp14:editId="17317EE8">
            <wp:simplePos x="0" y="0"/>
            <wp:positionH relativeFrom="page">
              <wp:posOffset>1143000</wp:posOffset>
            </wp:positionH>
            <wp:positionV relativeFrom="page">
              <wp:posOffset>1257300</wp:posOffset>
            </wp:positionV>
            <wp:extent cx="2954020" cy="300863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stellar-Space-Glow-May-Be-Caused-by-Hydrogen-Ice-2.jpg"/>
                    <pic:cNvPicPr/>
                  </pic:nvPicPr>
                  <pic:blipFill>
                    <a:blip r:embed="rId8">
                      <a:extLst>
                        <a:ext uri="{28A0092B-C50C-407E-A947-70E740481C1C}">
                          <a14:useLocalDpi xmlns:a14="http://schemas.microsoft.com/office/drawing/2010/main" val="0"/>
                        </a:ext>
                      </a:extLst>
                    </a:blip>
                    <a:stretch>
                      <a:fillRect/>
                    </a:stretch>
                  </pic:blipFill>
                  <pic:spPr>
                    <a:xfrm>
                      <a:off x="0" y="0"/>
                      <a:ext cx="2954020" cy="3008630"/>
                    </a:xfrm>
                    <a:prstGeom prst="rect">
                      <a:avLst/>
                    </a:prstGeom>
                  </pic:spPr>
                </pic:pic>
              </a:graphicData>
            </a:graphic>
            <wp14:sizeRelH relativeFrom="margin">
              <wp14:pctWidth>0</wp14:pctWidth>
            </wp14:sizeRelH>
            <wp14:sizeRelV relativeFrom="margin">
              <wp14:pctHeight>0</wp14:pctHeight>
            </wp14:sizeRelV>
          </wp:anchor>
        </w:drawing>
      </w:r>
      <w:r w:rsidR="001F7D3E">
        <w:rPr>
          <w:rStyle w:val="CommentReference"/>
        </w:rPr>
        <w:commentReference w:id="0"/>
      </w:r>
      <w:r w:rsidR="007D1C9F">
        <w:rPr>
          <w:noProof/>
        </w:rPr>
        <mc:AlternateContent>
          <mc:Choice Requires="wps">
            <w:drawing>
              <wp:anchor distT="0" distB="0" distL="114300" distR="114300" simplePos="0" relativeHeight="251661312" behindDoc="0" locked="0" layoutInCell="1" allowOverlap="1" wp14:anchorId="74AC08F7" wp14:editId="2E01BB54">
                <wp:simplePos x="0" y="0"/>
                <wp:positionH relativeFrom="page">
                  <wp:posOffset>4114800</wp:posOffset>
                </wp:positionH>
                <wp:positionV relativeFrom="page">
                  <wp:posOffset>914400</wp:posOffset>
                </wp:positionV>
                <wp:extent cx="3048000" cy="800100"/>
                <wp:effectExtent l="0" t="0" r="0" b="12700"/>
                <wp:wrapThrough wrapText="bothSides">
                  <wp:wrapPolygon edited="0">
                    <wp:start x="180" y="0"/>
                    <wp:lineTo x="180" y="21257"/>
                    <wp:lineTo x="21240" y="21257"/>
                    <wp:lineTo x="21240" y="0"/>
                    <wp:lineTo x="180" y="0"/>
                  </wp:wrapPolygon>
                </wp:wrapThrough>
                <wp:docPr id="8" name="Text Box 8"/>
                <wp:cNvGraphicFramePr/>
                <a:graphic xmlns:a="http://schemas.openxmlformats.org/drawingml/2006/main">
                  <a:graphicData uri="http://schemas.microsoft.com/office/word/2010/wordprocessingShape">
                    <wps:wsp>
                      <wps:cNvSpPr txBox="1"/>
                      <wps:spPr>
                        <a:xfrm>
                          <a:off x="0" y="0"/>
                          <a:ext cx="3048000" cy="8001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0CB59F5" w14:textId="77777777" w:rsidR="00284D8A" w:rsidRPr="008C455F" w:rsidRDefault="00284D8A" w:rsidP="007D1C9F">
                            <w:pPr>
                              <w:rPr>
                                <w:rFonts w:asciiTheme="majorHAnsi" w:hAnsiTheme="majorHAnsi"/>
                                <w:i/>
                                <w:w w:val="80"/>
                                <w:sz w:val="40"/>
                                <w:szCs w:val="40"/>
                                <w14:glow w14:rad="63500">
                                  <w14:schemeClr w14:val="bg2"/>
                                </w14:glow>
                              </w:rPr>
                            </w:pPr>
                            <w:r w:rsidRPr="008C455F">
                              <w:rPr>
                                <w:rFonts w:asciiTheme="majorHAnsi" w:hAnsiTheme="majorHAnsi"/>
                                <w:i/>
                                <w:w w:val="80"/>
                                <w:sz w:val="40"/>
                                <w:szCs w:val="40"/>
                                <w14:glow w14:rad="63500">
                                  <w14:schemeClr w14:val="bg2"/>
                                </w14:glow>
                              </w:rPr>
                              <w:t>Hydrogen Fuel: Alternative Energy</w:t>
                            </w:r>
                          </w:p>
                          <w:p w14:paraId="3446BD02" w14:textId="77777777" w:rsidR="00284D8A" w:rsidRPr="004E1A80" w:rsidRDefault="00284D8A" w:rsidP="007D1C9F">
                            <w:pPr>
                              <w:rPr>
                                <w:rFonts w:asciiTheme="majorHAnsi" w:hAnsiTheme="majorHAnsi"/>
                                <w:i/>
                                <w:color w:val="0F243E" w:themeColor="text2" w:themeShade="80"/>
                                <w:w w:val="80"/>
                              </w:rPr>
                            </w:pPr>
                            <w:r w:rsidRPr="000B5B29">
                              <w:rPr>
                                <w:rFonts w:asciiTheme="majorHAnsi" w:hAnsiTheme="majorHAnsi"/>
                                <w:i/>
                                <w:color w:val="0F243E" w:themeColor="text2" w:themeShade="80"/>
                                <w:w w:val="80"/>
                              </w:rPr>
                              <w:t>Nish</w:t>
                            </w:r>
                            <w:r>
                              <w:rPr>
                                <w:rFonts w:asciiTheme="majorHAnsi" w:hAnsiTheme="majorHAnsi"/>
                                <w:i/>
                                <w:color w:val="0F243E" w:themeColor="text2" w:themeShade="80"/>
                                <w:w w:val="80"/>
                              </w:rPr>
                              <w:t>esh Shukla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324pt;margin-top:1in;width:240pt;height: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1BFc4CAAAW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" mv:complextextbox="1" filled="f" stroked="f">
                <v:textbox>
                  <w:txbxContent>
                    <w:p w14:paraId="20CB59F5" w14:textId="77777777" w:rsidR="00284D8A" w:rsidRPr="008C455F" w:rsidRDefault="00284D8A" w:rsidP="007D1C9F">
                      <w:pPr>
                        <w:rPr>
                          <w:rFonts w:asciiTheme="majorHAnsi" w:hAnsiTheme="majorHAnsi"/>
                          <w:i/>
                          <w:w w:val="80"/>
                          <w:sz w:val="40"/>
                          <w:szCs w:val="40"/>
                          <w14:glow w14:rad="63500">
                            <w14:schemeClr w14:val="bg2"/>
                          </w14:glow>
                        </w:rPr>
                      </w:pPr>
                      <w:r w:rsidRPr="008C455F">
                        <w:rPr>
                          <w:rFonts w:asciiTheme="majorHAnsi" w:hAnsiTheme="majorHAnsi"/>
                          <w:i/>
                          <w:w w:val="80"/>
                          <w:sz w:val="40"/>
                          <w:szCs w:val="40"/>
                          <w14:glow w14:rad="63500">
                            <w14:schemeClr w14:val="bg2"/>
                          </w14:glow>
                        </w:rPr>
                        <w:t>Hydrogen Fuel: Alternative Energy</w:t>
                      </w:r>
                    </w:p>
                    <w:p w14:paraId="3446BD02" w14:textId="77777777" w:rsidR="00284D8A" w:rsidRPr="004E1A80" w:rsidRDefault="00284D8A" w:rsidP="007D1C9F">
                      <w:pPr>
                        <w:rPr>
                          <w:rFonts w:asciiTheme="majorHAnsi" w:hAnsiTheme="majorHAnsi"/>
                          <w:i/>
                          <w:color w:val="0F243E" w:themeColor="text2" w:themeShade="80"/>
                          <w:w w:val="80"/>
                        </w:rPr>
                      </w:pPr>
                      <w:r w:rsidRPr="000B5B29">
                        <w:rPr>
                          <w:rFonts w:asciiTheme="majorHAnsi" w:hAnsiTheme="majorHAnsi"/>
                          <w:i/>
                          <w:color w:val="0F243E" w:themeColor="text2" w:themeShade="80"/>
                          <w:w w:val="80"/>
                        </w:rPr>
                        <w:t>Nish</w:t>
                      </w:r>
                      <w:r>
                        <w:rPr>
                          <w:rFonts w:asciiTheme="majorHAnsi" w:hAnsiTheme="majorHAnsi"/>
                          <w:i/>
                          <w:color w:val="0F243E" w:themeColor="text2" w:themeShade="80"/>
                          <w:w w:val="80"/>
                        </w:rPr>
                        <w:t>esh Shukla</w:t>
                      </w:r>
                    </w:p>
                  </w:txbxContent>
                </v:textbox>
                <w10:wrap type="through" anchorx="page" anchory="page"/>
              </v:shape>
            </w:pict>
          </mc:Fallback>
        </mc:AlternateContent>
      </w:r>
    </w:p>
    <w:p w14:paraId="74A87008" w14:textId="26A6003E" w:rsidR="007D1C9F" w:rsidRPr="000B5B29" w:rsidRDefault="001B7F3F">
      <w:pPr>
        <w:spacing w:line="480" w:lineRule="auto"/>
        <w:ind w:firstLine="720"/>
        <w:pPrChange w:id="1" w:author="Nishesh Shukla" w:date="2014-06-30T17:29:00Z">
          <w:pPr>
            <w:ind w:firstLine="720"/>
          </w:pPr>
        </w:pPrChange>
      </w:pPr>
      <w:r w:rsidRPr="00044717">
        <w:rPr>
          <w:noProof/>
        </w:rPr>
        <w:drawing>
          <wp:anchor distT="0" distB="0" distL="114300" distR="114300" simplePos="0" relativeHeight="251663360" behindDoc="0" locked="0" layoutInCell="1" allowOverlap="1" wp14:anchorId="0A417D48" wp14:editId="2C0AAEB6">
            <wp:simplePos x="0" y="0"/>
            <wp:positionH relativeFrom="page">
              <wp:posOffset>3771900</wp:posOffset>
            </wp:positionH>
            <wp:positionV relativeFrom="page">
              <wp:posOffset>6172200</wp:posOffset>
            </wp:positionV>
            <wp:extent cx="2888615" cy="2045335"/>
            <wp:effectExtent l="0" t="0" r="6985" b="12065"/>
            <wp:wrapThrough wrapText="bothSides">
              <wp:wrapPolygon edited="0">
                <wp:start x="0" y="0"/>
                <wp:lineTo x="0" y="21459"/>
                <wp:lineTo x="21462" y="21459"/>
                <wp:lineTo x="2146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fuelcell-cars-of-the-future-20131121-005.jpeg"/>
                    <pic:cNvPicPr/>
                  </pic:nvPicPr>
                  <pic:blipFill>
                    <a:blip r:embed="rId10">
                      <a:extLst>
                        <a:ext uri="{28A0092B-C50C-407E-A947-70E740481C1C}">
                          <a14:useLocalDpi xmlns:a14="http://schemas.microsoft.com/office/drawing/2010/main" val="0"/>
                        </a:ext>
                      </a:extLst>
                    </a:blip>
                    <a:stretch>
                      <a:fillRect/>
                    </a:stretch>
                  </pic:blipFill>
                  <pic:spPr>
                    <a:xfrm>
                      <a:off x="0" y="0"/>
                      <a:ext cx="2888615" cy="2045335"/>
                    </a:xfrm>
                    <a:prstGeom prst="rect">
                      <a:avLst/>
                    </a:prstGeom>
                  </pic:spPr>
                </pic:pic>
              </a:graphicData>
            </a:graphic>
            <wp14:sizeRelH relativeFrom="margin">
              <wp14:pctWidth>0</wp14:pctWidth>
            </wp14:sizeRelH>
            <wp14:sizeRelV relativeFrom="margin">
              <wp14:pctHeight>0</wp14:pctHeight>
            </wp14:sizeRelV>
          </wp:anchor>
        </w:drawing>
      </w:r>
      <w:ins w:id="2" w:author="Nishesh Shukla" w:date="2014-06-30T17:27:00Z">
        <w:r w:rsidR="00253146" w:rsidRPr="00044717">
          <w:rPr>
            <w:b/>
            <w:noProof/>
            <w:rPrChange w:id="3">
              <w:rPr>
                <w:rFonts w:ascii="Bickham Script Pro Regular" w:hAnsi="Bickham Script Pro Regular"/>
                <w:b/>
                <w:noProof/>
                <w:sz w:val="50"/>
                <w:szCs w:val="50"/>
              </w:rPr>
            </w:rPrChange>
          </w:rPr>
          <mc:AlternateContent>
            <mc:Choice Requires="wps">
              <w:drawing>
                <wp:anchor distT="0" distB="0" distL="114300" distR="114300" simplePos="0" relativeHeight="251696128" behindDoc="0" locked="0" layoutInCell="1" allowOverlap="1" wp14:anchorId="6539F390" wp14:editId="6438A4C3">
                  <wp:simplePos x="0" y="0"/>
                  <wp:positionH relativeFrom="column">
                    <wp:posOffset>-3068320</wp:posOffset>
                  </wp:positionH>
                  <wp:positionV relativeFrom="paragraph">
                    <wp:posOffset>2342515</wp:posOffset>
                  </wp:positionV>
                  <wp:extent cx="2628900" cy="457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28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CF6612" w14:textId="437EC92C" w:rsidR="00284D8A" w:rsidRDefault="00284D8A">
                              <w:pPr>
                                <w:rPr>
                                  <w:ins w:id="4" w:author="Nishesh Shukla" w:date="2014-06-30T17:28:00Z"/>
                                  <w:i/>
                                  <w:sz w:val="20"/>
                                  <w:szCs w:val="20"/>
                                </w:rPr>
                              </w:pPr>
                              <w:ins w:id="5" w:author="Nishesh Shukla" w:date="2014-06-30T17:28:00Z">
                                <w:r>
                                  <w:rPr>
                                    <w:i/>
                                    <w:sz w:val="20"/>
                                    <w:szCs w:val="20"/>
                                  </w:rPr>
                                  <w:t>Figure 1. The Universe</w:t>
                                </w:r>
                              </w:ins>
                            </w:p>
                            <w:p w14:paraId="792CB73E" w14:textId="1B9E4180" w:rsidR="00284D8A" w:rsidRPr="00253146" w:rsidRDefault="00284D8A">
                              <w:pPr>
                                <w:rPr>
                                  <w:i/>
                                  <w:sz w:val="20"/>
                                  <w:szCs w:val="20"/>
                                  <w:rPrChange w:id="6" w:author="Nishesh Shukla" w:date="2014-06-30T17:28:00Z">
                                    <w:rPr/>
                                  </w:rPrChange>
                                </w:rPr>
                              </w:pPr>
                              <w:ins w:id="7" w:author="Nishesh Shukla" w:date="2014-06-30T17:28:00Z">
                                <w:r>
                                  <w:rPr>
                                    <w:i/>
                                    <w:sz w:val="20"/>
                                    <w:szCs w:val="20"/>
                                  </w:rPr>
                                  <w:t>Source:</w:t>
                                </w:r>
                                <w:r w:rsidRPr="00253146">
                                  <w:rPr>
                                    <w:rFonts w:cs="Times New Roman"/>
                                  </w:rPr>
                                  <w:t xml:space="preserve"> </w:t>
                                </w:r>
                                <w:r w:rsidRPr="00253146">
                                  <w:rPr>
                                    <w:rFonts w:cs="Times New Roman"/>
                                    <w:i/>
                                    <w:sz w:val="20"/>
                                    <w:szCs w:val="20"/>
                                    <w:rPrChange w:id="8" w:author="Nishesh Shukla" w:date="2014-06-30T17:28:00Z">
                                      <w:rPr>
                                        <w:rFonts w:cs="Times New Roman"/>
                                      </w:rPr>
                                    </w:rPrChange>
                                  </w:rPr>
                                  <w:t>Al-</w:t>
                                </w:r>
                                <w:proofErr w:type="spellStart"/>
                                <w:r w:rsidRPr="00253146">
                                  <w:rPr>
                                    <w:rFonts w:cs="Times New Roman"/>
                                    <w:i/>
                                    <w:sz w:val="20"/>
                                    <w:szCs w:val="20"/>
                                    <w:rPrChange w:id="9" w:author="Nishesh Shukla" w:date="2014-06-30T17:28:00Z">
                                      <w:rPr>
                                        <w:rFonts w:cs="Times New Roman"/>
                                      </w:rPr>
                                    </w:rPrChange>
                                  </w:rPr>
                                  <w:t>Khatib</w:t>
                                </w:r>
                                <w:proofErr w:type="spellEnd"/>
                                <w:r w:rsidRPr="00253146">
                                  <w:rPr>
                                    <w:rFonts w:cs="Times New Roman"/>
                                    <w:i/>
                                    <w:sz w:val="20"/>
                                    <w:szCs w:val="20"/>
                                    <w:rPrChange w:id="10" w:author="Nishesh Shukla" w:date="2014-06-30T17:28:00Z">
                                      <w:rPr>
                                        <w:rFonts w:cs="Times New Roman"/>
                                      </w:rPr>
                                    </w:rPrChange>
                                  </w:rPr>
                                  <w:t xml:space="preserve">, </w:t>
                                </w:r>
                                <w:proofErr w:type="spellStart"/>
                                <w:r w:rsidRPr="00253146">
                                  <w:rPr>
                                    <w:rFonts w:cs="Times New Roman"/>
                                    <w:i/>
                                    <w:sz w:val="20"/>
                                    <w:szCs w:val="20"/>
                                    <w:rPrChange w:id="11" w:author="Nishesh Shukla" w:date="2014-06-30T17:28:00Z">
                                      <w:rPr>
                                        <w:rFonts w:cs="Times New Roman"/>
                                      </w:rPr>
                                    </w:rPrChange>
                                  </w:rPr>
                                  <w:t>Talal</w:t>
                                </w:r>
                                <w:proofErr w:type="spellEnd"/>
                                <w:r w:rsidRPr="00253146">
                                  <w:rPr>
                                    <w:rFonts w:cs="Times New Roman"/>
                                    <w:i/>
                                    <w:sz w:val="20"/>
                                    <w:szCs w:val="20"/>
                                    <w:rPrChange w:id="12" w:author="Nishesh Shukla" w:date="2014-06-30T17:28:00Z">
                                      <w:rPr>
                                        <w:rFonts w:cs="Times New Roman"/>
                                      </w:rPr>
                                    </w:rPrChange>
                                  </w:rPr>
                                  <w: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7" type="#_x0000_t202" style="position:absolute;left:0;text-align:left;margin-left:-241.55pt;margin-top:184.45pt;width:207pt;height:3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" filled="f" stroked="f">
                  <v:textbox>
                    <w:txbxContent>
                      <w:p w14:paraId="6DCF6612" w14:textId="437EC92C" w:rsidR="00284D8A" w:rsidRDefault="00284D8A">
                        <w:pPr>
                          <w:rPr>
                            <w:ins w:id="13" w:author="Nishesh Shukla" w:date="2014-06-30T17:28:00Z"/>
                            <w:i/>
                            <w:sz w:val="20"/>
                            <w:szCs w:val="20"/>
                          </w:rPr>
                        </w:pPr>
                        <w:ins w:id="14" w:author="Nishesh Shukla" w:date="2014-06-30T17:28:00Z">
                          <w:r>
                            <w:rPr>
                              <w:i/>
                              <w:sz w:val="20"/>
                              <w:szCs w:val="20"/>
                            </w:rPr>
                            <w:t>Figure 1. The Universe</w:t>
                          </w:r>
                        </w:ins>
                      </w:p>
                      <w:p w14:paraId="792CB73E" w14:textId="1B9E4180" w:rsidR="00284D8A" w:rsidRPr="00253146" w:rsidRDefault="00284D8A">
                        <w:pPr>
                          <w:rPr>
                            <w:i/>
                            <w:sz w:val="20"/>
                            <w:szCs w:val="20"/>
                            <w:rPrChange w:id="15" w:author="Nishesh Shukla" w:date="2014-06-30T17:28:00Z">
                              <w:rPr/>
                            </w:rPrChange>
                          </w:rPr>
                        </w:pPr>
                        <w:ins w:id="16" w:author="Nishesh Shukla" w:date="2014-06-30T17:28:00Z">
                          <w:r>
                            <w:rPr>
                              <w:i/>
                              <w:sz w:val="20"/>
                              <w:szCs w:val="20"/>
                            </w:rPr>
                            <w:t>Source:</w:t>
                          </w:r>
                          <w:r w:rsidRPr="00253146">
                            <w:rPr>
                              <w:rFonts w:cs="Times New Roman"/>
                            </w:rPr>
                            <w:t xml:space="preserve"> </w:t>
                          </w:r>
                          <w:r w:rsidRPr="00253146">
                            <w:rPr>
                              <w:rFonts w:cs="Times New Roman"/>
                              <w:i/>
                              <w:sz w:val="20"/>
                              <w:szCs w:val="20"/>
                              <w:rPrChange w:id="17" w:author="Nishesh Shukla" w:date="2014-06-30T17:28:00Z">
                                <w:rPr>
                                  <w:rFonts w:cs="Times New Roman"/>
                                </w:rPr>
                              </w:rPrChange>
                            </w:rPr>
                            <w:t>Al-</w:t>
                          </w:r>
                          <w:proofErr w:type="spellStart"/>
                          <w:r w:rsidRPr="00253146">
                            <w:rPr>
                              <w:rFonts w:cs="Times New Roman"/>
                              <w:i/>
                              <w:sz w:val="20"/>
                              <w:szCs w:val="20"/>
                              <w:rPrChange w:id="18" w:author="Nishesh Shukla" w:date="2014-06-30T17:28:00Z">
                                <w:rPr>
                                  <w:rFonts w:cs="Times New Roman"/>
                                </w:rPr>
                              </w:rPrChange>
                            </w:rPr>
                            <w:t>Khatib</w:t>
                          </w:r>
                          <w:proofErr w:type="spellEnd"/>
                          <w:r w:rsidRPr="00253146">
                            <w:rPr>
                              <w:rFonts w:cs="Times New Roman"/>
                              <w:i/>
                              <w:sz w:val="20"/>
                              <w:szCs w:val="20"/>
                              <w:rPrChange w:id="19" w:author="Nishesh Shukla" w:date="2014-06-30T17:28:00Z">
                                <w:rPr>
                                  <w:rFonts w:cs="Times New Roman"/>
                                </w:rPr>
                              </w:rPrChange>
                            </w:rPr>
                            <w:t xml:space="preserve">, </w:t>
                          </w:r>
                          <w:proofErr w:type="spellStart"/>
                          <w:r w:rsidRPr="00253146">
                            <w:rPr>
                              <w:rFonts w:cs="Times New Roman"/>
                              <w:i/>
                              <w:sz w:val="20"/>
                              <w:szCs w:val="20"/>
                              <w:rPrChange w:id="20" w:author="Nishesh Shukla" w:date="2014-06-30T17:28:00Z">
                                <w:rPr>
                                  <w:rFonts w:cs="Times New Roman"/>
                                </w:rPr>
                              </w:rPrChange>
                            </w:rPr>
                            <w:t>Talal</w:t>
                          </w:r>
                          <w:proofErr w:type="spellEnd"/>
                          <w:r w:rsidRPr="00253146">
                            <w:rPr>
                              <w:rFonts w:cs="Times New Roman"/>
                              <w:i/>
                              <w:sz w:val="20"/>
                              <w:szCs w:val="20"/>
                              <w:rPrChange w:id="21" w:author="Nishesh Shukla" w:date="2014-06-30T17:28:00Z">
                                <w:rPr>
                                  <w:rFonts w:cs="Times New Roman"/>
                                </w:rPr>
                              </w:rPrChange>
                            </w:rPr>
                            <w:t>.</w:t>
                          </w:r>
                        </w:ins>
                      </w:p>
                    </w:txbxContent>
                  </v:textbox>
                  <w10:wrap type="square"/>
                </v:shape>
              </w:pict>
            </mc:Fallback>
          </mc:AlternateContent>
        </w:r>
      </w:ins>
      <w:r w:rsidR="007D1C9F" w:rsidRPr="00044717">
        <w:rPr>
          <w:b/>
          <w:rPrChange w:id="22" w:author="Nishesh Shukla" w:date="2014-06-30T18:24:00Z">
            <w:rPr>
              <w:rFonts w:ascii="Bickham Script Pro Regular" w:hAnsi="Bickham Script Pro Regular"/>
              <w:b/>
              <w:sz w:val="50"/>
              <w:szCs w:val="50"/>
            </w:rPr>
          </w:rPrChange>
        </w:rPr>
        <w:t>H</w:t>
      </w:r>
      <w:r w:rsidR="007D1C9F">
        <w:t xml:space="preserve">ydrogen can be considered as the most abundant element, making up to ¾ of the mass of the universe. In today’s world, every government and scientist is facing a </w:t>
      </w:r>
      <w:commentRangeStart w:id="23"/>
      <w:r w:rsidR="007D1C9F">
        <w:t>nerve</w:t>
      </w:r>
      <w:ins w:id="24" w:author="Nishesh Shukla" w:date="2014-06-30T18:37:00Z">
        <w:r w:rsidR="001960F9">
          <w:t>-wrac</w:t>
        </w:r>
      </w:ins>
      <w:del w:id="25" w:author="Nishesh Shukla" w:date="2014-06-30T18:37:00Z">
        <w:r w:rsidR="007D1C9F" w:rsidDel="001960F9">
          <w:delText xml:space="preserve"> wrec</w:delText>
        </w:r>
      </w:del>
      <w:r w:rsidR="007D1C9F">
        <w:t xml:space="preserve">king </w:t>
      </w:r>
      <w:commentRangeEnd w:id="23"/>
      <w:r w:rsidR="001F7D3E">
        <w:rPr>
          <w:rStyle w:val="CommentReference"/>
        </w:rPr>
        <w:commentReference w:id="23"/>
      </w:r>
      <w:r w:rsidR="007D1C9F">
        <w:t xml:space="preserve">global </w:t>
      </w:r>
      <w:del w:id="26" w:author="Nishesh Shukla" w:date="2014-06-30T18:37:00Z">
        <w:r w:rsidR="007D1C9F" w:rsidDel="001960F9">
          <w:delText>crisis</w:delText>
        </w:r>
      </w:del>
      <w:ins w:id="27" w:author="Nishesh Shukla" w:date="2014-06-30T18:37:00Z">
        <w:r w:rsidR="001960F9">
          <w:t>crisis</w:t>
        </w:r>
      </w:ins>
      <w:ins w:id="28" w:author="Nishesh Shukla" w:date="2014-06-30T18:36:00Z">
        <w:r w:rsidR="001960F9">
          <w:t xml:space="preserve">; </w:t>
        </w:r>
      </w:ins>
      <w:del w:id="29" w:author="Nishesh Shukla" w:date="2014-06-30T18:36:00Z">
        <w:r w:rsidR="007D1C9F" w:rsidDel="001960F9">
          <w:delText xml:space="preserve"> </w:delText>
        </w:r>
        <w:r w:rsidR="007D1C9F" w:rsidRPr="001F7D3E" w:rsidDel="001960F9">
          <w:rPr>
            <w:highlight w:val="yellow"/>
            <w:rPrChange w:id="30" w:author="Amber Dahlin" w:date="2014-06-22T18:57:00Z">
              <w:rPr/>
            </w:rPrChange>
          </w:rPr>
          <w:delText xml:space="preserve">of </w:delText>
        </w:r>
      </w:del>
      <w:r w:rsidR="007D1C9F" w:rsidRPr="001F7D3E">
        <w:rPr>
          <w:highlight w:val="yellow"/>
          <w:rPrChange w:id="31" w:author="Amber Dahlin" w:date="2014-06-22T18:57:00Z">
            <w:rPr/>
          </w:rPrChange>
        </w:rPr>
        <w:t>shortage</w:t>
      </w:r>
      <w:r w:rsidR="007D1C9F">
        <w:t xml:space="preserve"> of fuel and the negative effect</w:t>
      </w:r>
      <w:r w:rsidR="008A4D91">
        <w:t>s</w:t>
      </w:r>
      <w:r w:rsidR="007D1C9F">
        <w:t xml:space="preserve"> it causes for the </w:t>
      </w:r>
      <w:r w:rsidR="008A4D91">
        <w:t>environment (especially the ozone layer)</w:t>
      </w:r>
      <w:r w:rsidR="007D1C9F">
        <w:t xml:space="preserve">. </w:t>
      </w:r>
      <w:commentRangeStart w:id="32"/>
      <w:r w:rsidR="007D1C9F">
        <w:t>What if we use the most abundant element i</w:t>
      </w:r>
      <w:r w:rsidR="008A4D91">
        <w:t>n the universe as a fuel source?</w:t>
      </w:r>
      <w:r w:rsidR="007D1C9F">
        <w:t xml:space="preserve"> </w:t>
      </w:r>
      <w:commentRangeEnd w:id="32"/>
      <w:r w:rsidR="00E4428E">
        <w:rPr>
          <w:rStyle w:val="CommentReference"/>
        </w:rPr>
        <w:commentReference w:id="32"/>
      </w:r>
      <w:r w:rsidR="008A4D91">
        <w:t>There</w:t>
      </w:r>
      <w:r w:rsidR="007D1C9F">
        <w:t xml:space="preserve"> wouldn’t be any shortage of </w:t>
      </w:r>
      <w:ins w:id="33" w:author="Nishesh Shukla" w:date="2014-06-30T18:37:00Z">
        <w:r w:rsidR="001960F9">
          <w:rPr>
            <w:highlight w:val="yellow"/>
          </w:rPr>
          <w:t>h</w:t>
        </w:r>
      </w:ins>
      <w:commentRangeStart w:id="34"/>
      <w:del w:id="35" w:author="Nishesh Shukla" w:date="2014-06-30T18:37:00Z">
        <w:r w:rsidR="007D1C9F" w:rsidRPr="001F7D3E" w:rsidDel="001960F9">
          <w:rPr>
            <w:highlight w:val="yellow"/>
            <w:rPrChange w:id="36" w:author="Amber Dahlin" w:date="2014-06-22T18:57:00Z">
              <w:rPr/>
            </w:rPrChange>
          </w:rPr>
          <w:delText>H</w:delText>
        </w:r>
      </w:del>
      <w:r w:rsidR="007D1C9F">
        <w:t>ydrogen</w:t>
      </w:r>
      <w:commentRangeEnd w:id="34"/>
      <w:r w:rsidR="000329FC">
        <w:rPr>
          <w:rStyle w:val="CommentReference"/>
        </w:rPr>
        <w:commentReference w:id="34"/>
      </w:r>
      <w:r w:rsidR="007D1C9F">
        <w:t>. It is an element that would survive billions of years in the future, in contrast to fossil fuels, natural gas, and nuclear power.</w:t>
      </w:r>
    </w:p>
    <w:p w14:paraId="7CDED146" w14:textId="2734FBCB" w:rsidR="007D1C9F" w:rsidRDefault="00253146">
      <w:pPr>
        <w:spacing w:line="480" w:lineRule="auto"/>
        <w:pPrChange w:id="37" w:author="Nishesh Shukla" w:date="2014-06-30T17:29:00Z">
          <w:pPr/>
        </w:pPrChange>
      </w:pPr>
      <w:r>
        <w:rPr>
          <w:noProof/>
        </w:rPr>
        <mc:AlternateContent>
          <mc:Choice Requires="wps">
            <w:drawing>
              <wp:anchor distT="0" distB="0" distL="114300" distR="114300" simplePos="0" relativeHeight="251665408" behindDoc="0" locked="0" layoutInCell="1" allowOverlap="1" wp14:anchorId="2B042817" wp14:editId="312FA39D">
                <wp:simplePos x="0" y="0"/>
                <wp:positionH relativeFrom="page">
                  <wp:posOffset>3771900</wp:posOffset>
                </wp:positionH>
                <wp:positionV relativeFrom="page">
                  <wp:posOffset>8229600</wp:posOffset>
                </wp:positionV>
                <wp:extent cx="3086100" cy="571500"/>
                <wp:effectExtent l="0" t="0" r="0" b="12700"/>
                <wp:wrapThrough wrapText="bothSides">
                  <wp:wrapPolygon edited="0">
                    <wp:start x="178" y="0"/>
                    <wp:lineTo x="178" y="21120"/>
                    <wp:lineTo x="21156" y="21120"/>
                    <wp:lineTo x="21156" y="0"/>
                    <wp:lineTo x="178" y="0"/>
                  </wp:wrapPolygon>
                </wp:wrapThrough>
                <wp:docPr id="53" name="Text Box 53"/>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FE82306" w14:textId="77777777" w:rsidR="00284D8A" w:rsidRDefault="00284D8A">
                            <w:pPr>
                              <w:rPr>
                                <w:ins w:id="38" w:author="Nishesh Shukla" w:date="2014-06-30T17:31:00Z"/>
                                <w:i/>
                                <w:sz w:val="20"/>
                                <w:szCs w:val="20"/>
                              </w:rPr>
                              <w:pPrChange w:id="39" w:author="Nishesh Shukla" w:date="2014-06-30T17:31:00Z">
                                <w:pPr>
                                  <w:jc w:val="center"/>
                                </w:pPr>
                              </w:pPrChange>
                            </w:pPr>
                            <w:ins w:id="40" w:author="Nishesh Shukla" w:date="2014-06-30T17:31:00Z">
                              <w:r>
                                <w:rPr>
                                  <w:i/>
                                  <w:sz w:val="20"/>
                                  <w:szCs w:val="20"/>
                                </w:rPr>
                                <w:t>Figure 2.</w:t>
                              </w:r>
                            </w:ins>
                            <w:r w:rsidRPr="00485FBA">
                              <w:rPr>
                                <w:i/>
                                <w:sz w:val="20"/>
                                <w:szCs w:val="20"/>
                              </w:rPr>
                              <w:t>Hydrogen fuel gas station in Orange County,</w:t>
                            </w:r>
                          </w:p>
                          <w:p w14:paraId="29700D0F" w14:textId="77946F3A" w:rsidR="00284D8A" w:rsidRDefault="00284D8A">
                            <w:pPr>
                              <w:rPr>
                                <w:ins w:id="41" w:author="Nishesh Shukla" w:date="2014-06-30T17:31:00Z"/>
                                <w:i/>
                                <w:sz w:val="20"/>
                                <w:szCs w:val="20"/>
                              </w:rPr>
                              <w:pPrChange w:id="42" w:author="Nishesh Shukla" w:date="2014-06-30T17:31:00Z">
                                <w:pPr>
                                  <w:jc w:val="center"/>
                                </w:pPr>
                              </w:pPrChange>
                            </w:pPr>
                            <w:r w:rsidRPr="00485FBA">
                              <w:rPr>
                                <w:i/>
                                <w:sz w:val="20"/>
                                <w:szCs w:val="20"/>
                              </w:rPr>
                              <w:t xml:space="preserve"> California.</w:t>
                            </w:r>
                          </w:p>
                          <w:p w14:paraId="2DFDB206" w14:textId="77DD11FB" w:rsidR="00284D8A" w:rsidRPr="00485FBA" w:rsidRDefault="00284D8A">
                            <w:pPr>
                              <w:rPr>
                                <w:i/>
                                <w:sz w:val="20"/>
                                <w:szCs w:val="20"/>
                              </w:rPr>
                              <w:pPrChange w:id="43" w:author="Nishesh Shukla" w:date="2014-06-30T17:31:00Z">
                                <w:pPr>
                                  <w:jc w:val="center"/>
                                </w:pPr>
                              </w:pPrChange>
                            </w:pPr>
                            <w:ins w:id="44" w:author="Nishesh Shukla" w:date="2014-06-30T17:31:00Z">
                              <w:r>
                                <w:rPr>
                                  <w:i/>
                                  <w:sz w:val="20"/>
                                  <w:szCs w:val="20"/>
                                </w:rPr>
                                <w:t xml:space="preserve">Source: </w:t>
                              </w:r>
                            </w:ins>
                            <w:ins w:id="45" w:author="Nishesh Shukla" w:date="2014-06-30T17:34:00Z">
                              <w:r w:rsidRPr="00253146">
                                <w:rPr>
                                  <w:rFonts w:cs="Times New Roman"/>
                                  <w:i/>
                                  <w:sz w:val="20"/>
                                  <w:szCs w:val="20"/>
                                  <w:rPrChange w:id="46" w:author="Nishesh Shukla" w:date="2014-06-30T17:34:00Z">
                                    <w:rPr>
                                      <w:rFonts w:ascii="Times New Roman" w:hAnsi="Times New Roman" w:cs="Times New Roman"/>
                                      <w:sz w:val="32"/>
                                      <w:szCs w:val="32"/>
                                    </w:rPr>
                                  </w:rPrChange>
                                </w:rPr>
                                <w:t>2015 Hyundai Tucson Fuel Cell</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28" type="#_x0000_t202" style="position:absolute;margin-left:297pt;margin-top:9in;width:243pt;height:4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RF1dQCAAAf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" mv:complextextbox="1" filled="f" stroked="f">
                <v:textbox>
                  <w:txbxContent>
                    <w:p w14:paraId="2FE82306" w14:textId="77777777" w:rsidR="00284D8A" w:rsidRDefault="00284D8A">
                      <w:pPr>
                        <w:rPr>
                          <w:ins w:id="47" w:author="Nishesh Shukla" w:date="2014-06-30T17:31:00Z"/>
                          <w:i/>
                          <w:sz w:val="20"/>
                          <w:szCs w:val="20"/>
                        </w:rPr>
                        <w:pPrChange w:id="48" w:author="Nishesh Shukla" w:date="2014-06-30T17:31:00Z">
                          <w:pPr>
                            <w:jc w:val="center"/>
                          </w:pPr>
                        </w:pPrChange>
                      </w:pPr>
                      <w:ins w:id="49" w:author="Nishesh Shukla" w:date="2014-06-30T17:31:00Z">
                        <w:r>
                          <w:rPr>
                            <w:i/>
                            <w:sz w:val="20"/>
                            <w:szCs w:val="20"/>
                          </w:rPr>
                          <w:t>Figure 2.</w:t>
                        </w:r>
                      </w:ins>
                      <w:r w:rsidRPr="00485FBA">
                        <w:rPr>
                          <w:i/>
                          <w:sz w:val="20"/>
                          <w:szCs w:val="20"/>
                        </w:rPr>
                        <w:t>Hydrogen fuel gas station in Orange County,</w:t>
                      </w:r>
                    </w:p>
                    <w:p w14:paraId="29700D0F" w14:textId="77946F3A" w:rsidR="00284D8A" w:rsidRDefault="00284D8A">
                      <w:pPr>
                        <w:rPr>
                          <w:ins w:id="50" w:author="Nishesh Shukla" w:date="2014-06-30T17:31:00Z"/>
                          <w:i/>
                          <w:sz w:val="20"/>
                          <w:szCs w:val="20"/>
                        </w:rPr>
                        <w:pPrChange w:id="51" w:author="Nishesh Shukla" w:date="2014-06-30T17:31:00Z">
                          <w:pPr>
                            <w:jc w:val="center"/>
                          </w:pPr>
                        </w:pPrChange>
                      </w:pPr>
                      <w:r w:rsidRPr="00485FBA">
                        <w:rPr>
                          <w:i/>
                          <w:sz w:val="20"/>
                          <w:szCs w:val="20"/>
                        </w:rPr>
                        <w:t xml:space="preserve"> California.</w:t>
                      </w:r>
                    </w:p>
                    <w:p w14:paraId="2DFDB206" w14:textId="77DD11FB" w:rsidR="00284D8A" w:rsidRPr="00485FBA" w:rsidRDefault="00284D8A">
                      <w:pPr>
                        <w:rPr>
                          <w:i/>
                          <w:sz w:val="20"/>
                          <w:szCs w:val="20"/>
                        </w:rPr>
                        <w:pPrChange w:id="52" w:author="Nishesh Shukla" w:date="2014-06-30T17:31:00Z">
                          <w:pPr>
                            <w:jc w:val="center"/>
                          </w:pPr>
                        </w:pPrChange>
                      </w:pPr>
                      <w:ins w:id="53" w:author="Nishesh Shukla" w:date="2014-06-30T17:31:00Z">
                        <w:r>
                          <w:rPr>
                            <w:i/>
                            <w:sz w:val="20"/>
                            <w:szCs w:val="20"/>
                          </w:rPr>
                          <w:t xml:space="preserve">Source: </w:t>
                        </w:r>
                      </w:ins>
                      <w:ins w:id="54" w:author="Nishesh Shukla" w:date="2014-06-30T17:34:00Z">
                        <w:r w:rsidRPr="00253146">
                          <w:rPr>
                            <w:rFonts w:cs="Times New Roman"/>
                            <w:i/>
                            <w:sz w:val="20"/>
                            <w:szCs w:val="20"/>
                            <w:rPrChange w:id="55" w:author="Nishesh Shukla" w:date="2014-06-30T17:34:00Z">
                              <w:rPr>
                                <w:rFonts w:ascii="Times New Roman" w:hAnsi="Times New Roman" w:cs="Times New Roman"/>
                                <w:sz w:val="32"/>
                                <w:szCs w:val="32"/>
                              </w:rPr>
                            </w:rPrChange>
                          </w:rPr>
                          <w:t>2015 Hyundai Tucson Fuel Cell</w:t>
                        </w:r>
                      </w:ins>
                    </w:p>
                  </w:txbxContent>
                </v:textbox>
                <w10:wrap type="through" anchorx="page" anchory="page"/>
              </v:shape>
            </w:pict>
          </mc:Fallback>
        </mc:AlternateContent>
      </w:r>
      <w:r w:rsidR="007D1C9F">
        <w:tab/>
        <w:t xml:space="preserve">In 1992, Hydrogen was considered to be an alternative fuel under the Energy Policy Act of 1992. In addition, President George W. Bush issued a $1.3 </w:t>
      </w:r>
      <w:ins w:id="56" w:author="Nishesh Shukla" w:date="2014-06-30T18:38:00Z">
        <w:r w:rsidR="001960F9">
          <w:rPr>
            <w:highlight w:val="yellow"/>
          </w:rPr>
          <w:t>b</w:t>
        </w:r>
      </w:ins>
      <w:del w:id="57" w:author="Nishesh Shukla" w:date="2014-06-30T18:38:00Z">
        <w:r w:rsidR="007D1C9F" w:rsidRPr="009745EC" w:rsidDel="001960F9">
          <w:rPr>
            <w:highlight w:val="yellow"/>
            <w:rPrChange w:id="58" w:author="Amber Dahlin" w:date="2014-06-22T18:59:00Z">
              <w:rPr/>
            </w:rPrChange>
          </w:rPr>
          <w:delText>B</w:delText>
        </w:r>
      </w:del>
      <w:r w:rsidR="007D1C9F">
        <w:t xml:space="preserve">illion funding to the project in </w:t>
      </w:r>
      <w:commentRangeStart w:id="59"/>
      <w:r w:rsidR="007D1C9F">
        <w:t>2003</w:t>
      </w:r>
      <w:commentRangeEnd w:id="59"/>
      <w:r w:rsidR="00957F24">
        <w:rPr>
          <w:rStyle w:val="CommentReference"/>
        </w:rPr>
        <w:commentReference w:id="59"/>
      </w:r>
      <w:r w:rsidR="007D1C9F">
        <w:t>.</w:t>
      </w:r>
      <w:ins w:id="60" w:author="Nishesh Shukla" w:date="2014-06-30T18:39:00Z">
        <w:r w:rsidR="008A6EED">
          <w:t xml:space="preserve"> (</w:t>
        </w:r>
      </w:ins>
      <w:ins w:id="61" w:author="Nishesh Shukla" w:date="2014-06-30T18:45:00Z">
        <w:r w:rsidR="008A6EED">
          <w:t>“</w:t>
        </w:r>
      </w:ins>
      <w:ins w:id="62" w:author="Nishesh Shukla" w:date="2014-06-30T18:39:00Z">
        <w:r w:rsidR="008A6EED" w:rsidRPr="00044717">
          <w:rPr>
            <w:rFonts w:cs="Times New Roman"/>
          </w:rPr>
          <w:t>Alternative Fuels: Hydrogen</w:t>
        </w:r>
      </w:ins>
      <w:ins w:id="63" w:author="Nishesh Shukla" w:date="2014-06-30T18:45:00Z">
        <w:r w:rsidR="008A6EED">
          <w:rPr>
            <w:rFonts w:cs="Times New Roman"/>
          </w:rPr>
          <w:t>”</w:t>
        </w:r>
      </w:ins>
      <w:ins w:id="64" w:author="Nishesh Shukla" w:date="2014-06-30T18:39:00Z">
        <w:r w:rsidR="008A6EED">
          <w:rPr>
            <w:rFonts w:cs="Times New Roman"/>
          </w:rPr>
          <w:t>)</w:t>
        </w:r>
      </w:ins>
      <w:r w:rsidR="007D1C9F">
        <w:t xml:space="preserve"> Like any other renewable energy, it takes time and research to achieve an economic, zero-emission, and </w:t>
      </w:r>
      <w:r w:rsidR="007D1C9F">
        <w:lastRenderedPageBreak/>
        <w:t xml:space="preserve">efficient fuel. </w:t>
      </w:r>
      <w:del w:id="65" w:author="Nishesh Shukla" w:date="2014-06-30T18:39:00Z">
        <w:r w:rsidR="007D1C9F" w:rsidRPr="001F7D3E" w:rsidDel="008A6EED">
          <w:rPr>
            <w:highlight w:val="yellow"/>
            <w:rPrChange w:id="66" w:author="Amber Dahlin" w:date="2014-06-22T18:58:00Z">
              <w:rPr/>
            </w:rPrChange>
          </w:rPr>
          <w:delText xml:space="preserve">Leading </w:delText>
        </w:r>
      </w:del>
      <w:ins w:id="67" w:author="Nishesh Shukla" w:date="2014-06-30T18:40:00Z">
        <w:r w:rsidR="008A6EED">
          <w:rPr>
            <w:highlight w:val="yellow"/>
          </w:rPr>
          <w:t xml:space="preserve">The </w:t>
        </w:r>
      </w:ins>
      <w:del w:id="68" w:author="Nishesh Shukla" w:date="2014-06-30T18:40:00Z">
        <w:r w:rsidR="007D1C9F" w:rsidRPr="001F7D3E" w:rsidDel="008A6EED">
          <w:rPr>
            <w:highlight w:val="yellow"/>
            <w:rPrChange w:id="69" w:author="Amber Dahlin" w:date="2014-06-22T18:58:00Z">
              <w:rPr/>
            </w:rPrChange>
          </w:rPr>
          <w:delText xml:space="preserve">to </w:delText>
        </w:r>
      </w:del>
      <w:del w:id="70" w:author="Nishesh Shukla" w:date="2014-06-30T18:39:00Z">
        <w:r w:rsidR="007D1C9F" w:rsidRPr="001F7D3E" w:rsidDel="008A6EED">
          <w:rPr>
            <w:highlight w:val="yellow"/>
            <w:rPrChange w:id="71" w:author="Amber Dahlin" w:date="2014-06-22T18:58:00Z">
              <w:rPr/>
            </w:rPrChange>
          </w:rPr>
          <w:delText>a</w:delText>
        </w:r>
      </w:del>
      <w:del w:id="72" w:author="Nishesh Shukla" w:date="2014-06-30T18:40:00Z">
        <w:r w:rsidR="007D1C9F" w:rsidRPr="001F7D3E" w:rsidDel="008A6EED">
          <w:rPr>
            <w:highlight w:val="yellow"/>
            <w:rPrChange w:id="73" w:author="Amber Dahlin" w:date="2014-06-22T18:58:00Z">
              <w:rPr/>
            </w:rPrChange>
          </w:rPr>
          <w:delText xml:space="preserve"> </w:delText>
        </w:r>
      </w:del>
      <w:r w:rsidR="007D1C9F" w:rsidRPr="001F7D3E">
        <w:rPr>
          <w:highlight w:val="yellow"/>
          <w:rPrChange w:id="74" w:author="Amber Dahlin" w:date="2014-06-22T18:58:00Z">
            <w:rPr/>
          </w:rPrChange>
        </w:rPr>
        <w:t>Hyundai Tucson Fuel Cell CUV</w:t>
      </w:r>
      <w:ins w:id="75" w:author="Nishesh Shukla" w:date="2014-06-30T18:40:00Z">
        <w:r w:rsidR="008A6EED">
          <w:rPr>
            <w:highlight w:val="yellow"/>
          </w:rPr>
          <w:t xml:space="preserve"> was the </w:t>
        </w:r>
      </w:ins>
      <w:ins w:id="76" w:author="Nishesh Shukla" w:date="2014-06-30T20:00:00Z">
        <w:r w:rsidR="00471013">
          <w:rPr>
            <w:highlight w:val="yellow"/>
          </w:rPr>
          <w:t>outcome</w:t>
        </w:r>
      </w:ins>
      <w:ins w:id="77" w:author="Nishesh Shukla" w:date="2014-06-30T18:40:00Z">
        <w:r w:rsidR="008A6EED">
          <w:rPr>
            <w:highlight w:val="yellow"/>
          </w:rPr>
          <w:t xml:space="preserve"> of the research</w:t>
        </w:r>
      </w:ins>
      <w:ins w:id="78" w:author="Nishesh Shukla" w:date="2014-06-30T18:39:00Z">
        <w:r w:rsidR="008A6EED">
          <w:rPr>
            <w:highlight w:val="yellow"/>
          </w:rPr>
          <w:t xml:space="preserve">. </w:t>
        </w:r>
      </w:ins>
      <w:ins w:id="79" w:author="Nishesh Shukla" w:date="2014-06-30T18:40:00Z">
        <w:r w:rsidR="008A6EED">
          <w:rPr>
            <w:highlight w:val="yellow"/>
          </w:rPr>
          <w:t xml:space="preserve">It is a </w:t>
        </w:r>
      </w:ins>
      <w:del w:id="80" w:author="Nishesh Shukla" w:date="2014-06-30T18:39:00Z">
        <w:r w:rsidR="007D1C9F" w:rsidRPr="001F7D3E" w:rsidDel="008A6EED">
          <w:rPr>
            <w:highlight w:val="yellow"/>
            <w:rPrChange w:id="81" w:author="Amber Dahlin" w:date="2014-06-22T18:58:00Z">
              <w:rPr/>
            </w:rPrChange>
          </w:rPr>
          <w:delText xml:space="preserve">, </w:delText>
        </w:r>
      </w:del>
      <w:r w:rsidR="007D1C9F" w:rsidRPr="001F7D3E">
        <w:rPr>
          <w:highlight w:val="yellow"/>
          <w:rPrChange w:id="82" w:author="Amber Dahlin" w:date="2014-06-22T18:58:00Z">
            <w:rPr/>
          </w:rPrChange>
        </w:rPr>
        <w:t>hydrogen powered, zero-emission car available in the Los Angeles/Orange County region in the state of California, USA</w:t>
      </w:r>
      <w:r w:rsidR="007D1C9F">
        <w:t>. Unlike current electric cars taking 8-12 hours to recharge, this automobile has a range of 265 miles with 10 minutes of refueling time</w:t>
      </w:r>
      <w:del w:id="83" w:author="Nishesh Shukla" w:date="2014-06-30T20:00:00Z">
        <w:r w:rsidR="007D1C9F" w:rsidDel="00471013">
          <w:delText>.</w:delText>
        </w:r>
      </w:del>
      <w:ins w:id="84" w:author="Nishesh Shukla" w:date="2014-06-30T20:00:00Z">
        <w:r w:rsidR="00471013">
          <w:t>. (</w:t>
        </w:r>
      </w:ins>
      <w:ins w:id="85" w:author="Nishesh Shukla" w:date="2014-06-30T18:45:00Z">
        <w:r w:rsidR="008A6EED">
          <w:t>“</w:t>
        </w:r>
      </w:ins>
      <w:ins w:id="86" w:author="Nishesh Shukla" w:date="2014-06-30T18:43:00Z">
        <w:r w:rsidR="008A6EED" w:rsidRPr="00044717">
          <w:rPr>
            <w:rFonts w:cs="Times New Roman"/>
          </w:rPr>
          <w:t>Alternative Fuels: Hydrogen</w:t>
        </w:r>
      </w:ins>
      <w:ins w:id="87" w:author="Nishesh Shukla" w:date="2014-06-30T18:45:00Z">
        <w:r w:rsidR="008A6EED">
          <w:rPr>
            <w:rFonts w:cs="Times New Roman"/>
          </w:rPr>
          <w:t>”</w:t>
        </w:r>
      </w:ins>
      <w:ins w:id="88" w:author="Nishesh Shukla" w:date="2014-06-30T18:42:00Z">
        <w:r w:rsidR="008A6EED">
          <w:t>)</w:t>
        </w:r>
      </w:ins>
      <w:r w:rsidR="007D1C9F">
        <w:t xml:space="preserve">  Unfortunately, hydrogen fuel is a relatively new alternative fuel, leading to very few hydrogen fuel gas stations. As hydrogen fuel becomes more common, the availability of hydrogen-powered automobiles expands throughout the </w:t>
      </w:r>
      <w:commentRangeStart w:id="89"/>
      <w:r w:rsidR="007D1C9F">
        <w:t>globe</w:t>
      </w:r>
      <w:commentRangeEnd w:id="89"/>
      <w:r w:rsidR="00E4428E">
        <w:rPr>
          <w:rStyle w:val="CommentReference"/>
        </w:rPr>
        <w:commentReference w:id="89"/>
      </w:r>
      <w:r w:rsidR="007D1C9F">
        <w:t>.</w:t>
      </w:r>
    </w:p>
    <w:p w14:paraId="0B0F59B4" w14:textId="2AB20314" w:rsidR="007D1C9F" w:rsidRPr="005D0969" w:rsidRDefault="007D1C9F">
      <w:pPr>
        <w:spacing w:line="480" w:lineRule="auto"/>
        <w:ind w:firstLine="720"/>
        <w:pPrChange w:id="90" w:author="Nishesh Shukla" w:date="2014-06-30T17:29:00Z">
          <w:pPr>
            <w:ind w:firstLine="720"/>
          </w:pPr>
        </w:pPrChange>
      </w:pPr>
      <w:r>
        <w:t>Even though it is the most abundant element, Hydrogen isn’t easy to come by. It is contained in various different compounds such as: water (H</w:t>
      </w:r>
      <w:r>
        <w:rPr>
          <w:vertAlign w:val="subscript"/>
        </w:rPr>
        <w:t>2</w:t>
      </w:r>
      <w:r>
        <w:t>O), hydrocarbons like methane (CH</w:t>
      </w:r>
      <w:r>
        <w:rPr>
          <w:vertAlign w:val="subscript"/>
        </w:rPr>
        <w:t>4</w:t>
      </w:r>
      <w:r>
        <w:t xml:space="preserve">), and various other organic matters. Hydrogen can be around three times more efficient than gasoline/petrol, but more research has to be done in order for the extraction process of hydrogen to be economical, </w:t>
      </w:r>
      <w:r w:rsidRPr="00BB5D22">
        <w:rPr>
          <w:highlight w:val="yellow"/>
          <w:rPrChange w:id="91" w:author="Amber Dahlin" w:date="2014-06-22T20:53:00Z">
            <w:rPr/>
          </w:rPrChange>
        </w:rPr>
        <w:t xml:space="preserve">allowing </w:t>
      </w:r>
      <w:ins w:id="92" w:author="Nishesh Shukla" w:date="2014-06-30T18:40:00Z">
        <w:r w:rsidR="008A6EED">
          <w:rPr>
            <w:highlight w:val="yellow"/>
          </w:rPr>
          <w:t xml:space="preserve">the </w:t>
        </w:r>
      </w:ins>
      <w:r w:rsidRPr="00BB5D22">
        <w:rPr>
          <w:highlight w:val="yellow"/>
          <w:rPrChange w:id="93" w:author="Amber Dahlin" w:date="2014-06-22T20:53:00Z">
            <w:rPr/>
          </w:rPrChange>
        </w:rPr>
        <w:t>majority</w:t>
      </w:r>
      <w:r>
        <w:t xml:space="preserve"> of the population to have access to it. In addition Hydrogen is synthesized into a liquid which allows easy access and transfer capabilities. One kilogram of Hydrogen gas has the equivalent amount of energy as one gallon of petroleum. Liquid hydrogen then powers the fuel cells in electric automobiles; fuel cells can be viewed as an internal combustion engine in petroleum automobiles. The only emission would be warm water, H</w:t>
      </w:r>
      <w:r>
        <w:rPr>
          <w:vertAlign w:val="subscript"/>
        </w:rPr>
        <w:t>2</w:t>
      </w:r>
      <w:r>
        <w:t>O.</w:t>
      </w:r>
    </w:p>
    <w:p w14:paraId="6C2D5870" w14:textId="386D66E0" w:rsidR="00471013" w:rsidRDefault="00A03500">
      <w:pPr>
        <w:spacing w:line="480" w:lineRule="auto"/>
        <w:rPr>
          <w:ins w:id="94" w:author="Nishesh Shukla" w:date="2014-06-30T19:50:00Z"/>
        </w:rPr>
        <w:pPrChange w:id="95" w:author="Nishesh Shukla" w:date="2014-06-30T17:29:00Z">
          <w:pPr/>
        </w:pPrChange>
      </w:pPr>
      <w:ins w:id="96" w:author="Nishesh Shukla" w:date="2014-06-30T20:23:00Z">
        <w:r>
          <w:br w:type="page"/>
        </w:r>
      </w:ins>
      <w:del w:id="97" w:author="Nishesh Shukla" w:date="2014-06-30T20:23:00Z">
        <w:r w:rsidR="007D1C9F" w:rsidDel="00A03500">
          <w:tab/>
        </w:r>
      </w:del>
    </w:p>
    <w:p w14:paraId="7FE4E817" w14:textId="1E674F54" w:rsidR="00306134" w:rsidRPr="00306134" w:rsidRDefault="00306134">
      <w:pPr>
        <w:spacing w:line="480" w:lineRule="auto"/>
        <w:rPr>
          <w:ins w:id="98" w:author="Nishesh Shukla" w:date="2014-06-30T19:50:00Z"/>
          <w:b/>
          <w:u w:val="single"/>
          <w:rPrChange w:id="99" w:author="Nishesh Shukla" w:date="2014-06-30T19:50:00Z">
            <w:rPr>
              <w:ins w:id="100" w:author="Nishesh Shukla" w:date="2014-06-30T19:50:00Z"/>
            </w:rPr>
          </w:rPrChange>
        </w:rPr>
        <w:pPrChange w:id="101" w:author="Nishesh Shukla" w:date="2014-06-30T17:29:00Z">
          <w:pPr/>
        </w:pPrChange>
      </w:pPr>
      <w:ins w:id="102" w:author="Nishesh Shukla" w:date="2014-06-30T19:50:00Z">
        <w:r w:rsidRPr="00306134">
          <w:rPr>
            <w:b/>
            <w:u w:val="single"/>
            <w:rPrChange w:id="103" w:author="Nishesh Shukla" w:date="2014-06-30T19:50:00Z">
              <w:rPr>
                <w:u w:val="single"/>
              </w:rPr>
            </w:rPrChange>
          </w:rPr>
          <w:lastRenderedPageBreak/>
          <w:t>Method 1: Solar energy and Water</w:t>
        </w:r>
      </w:ins>
    </w:p>
    <w:p w14:paraId="66F0F7D3" w14:textId="51575D34" w:rsidR="00A03500" w:rsidRDefault="00471013" w:rsidP="00306134">
      <w:pPr>
        <w:spacing w:line="480" w:lineRule="auto"/>
        <w:ind w:firstLine="720"/>
        <w:rPr>
          <w:ins w:id="104" w:author="Nishesh Shukla" w:date="2014-06-30T20:23:00Z"/>
        </w:rPr>
      </w:pPr>
      <w:r>
        <w:rPr>
          <w:noProof/>
        </w:rPr>
        <mc:AlternateContent>
          <mc:Choice Requires="wps">
            <w:drawing>
              <wp:anchor distT="0" distB="0" distL="114300" distR="114300" simplePos="0" relativeHeight="251669504" behindDoc="0" locked="0" layoutInCell="1" allowOverlap="1" wp14:anchorId="17F591C7" wp14:editId="78003574">
                <wp:simplePos x="0" y="0"/>
                <wp:positionH relativeFrom="page">
                  <wp:posOffset>1143000</wp:posOffset>
                </wp:positionH>
                <wp:positionV relativeFrom="page">
                  <wp:posOffset>3429000</wp:posOffset>
                </wp:positionV>
                <wp:extent cx="2971800" cy="685800"/>
                <wp:effectExtent l="0" t="0" r="0" b="0"/>
                <wp:wrapThrough wrapText="bothSides">
                  <wp:wrapPolygon edited="0">
                    <wp:start x="185" y="0"/>
                    <wp:lineTo x="185" y="20800"/>
                    <wp:lineTo x="21231" y="20800"/>
                    <wp:lineTo x="21231" y="0"/>
                    <wp:lineTo x="185" y="0"/>
                  </wp:wrapPolygon>
                </wp:wrapThrough>
                <wp:docPr id="55" name="Text Box 55"/>
                <wp:cNvGraphicFramePr/>
                <a:graphic xmlns:a="http://schemas.openxmlformats.org/drawingml/2006/main">
                  <a:graphicData uri="http://schemas.microsoft.com/office/word/2010/wordprocessingShape">
                    <wps:wsp>
                      <wps:cNvSpPr txBox="1"/>
                      <wps:spPr>
                        <a:xfrm>
                          <a:off x="0" y="0"/>
                          <a:ext cx="2971800" cy="6858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F455BF1" w14:textId="6856F007" w:rsidR="00284D8A" w:rsidRDefault="00284D8A" w:rsidP="007D1C9F">
                            <w:pPr>
                              <w:rPr>
                                <w:ins w:id="105" w:author="Nishesh Shukla" w:date="2014-06-30T17:35:00Z"/>
                                <w:i/>
                                <w:sz w:val="20"/>
                                <w:szCs w:val="20"/>
                              </w:rPr>
                            </w:pPr>
                            <w:ins w:id="106" w:author="Nishesh Shukla" w:date="2014-06-30T17:35:00Z">
                              <w:r>
                                <w:rPr>
                                  <w:i/>
                                  <w:sz w:val="20"/>
                                  <w:szCs w:val="20"/>
                                </w:rPr>
                                <w:t>Figure 3.</w:t>
                              </w:r>
                            </w:ins>
                            <w:r w:rsidRPr="007D1C9F">
                              <w:rPr>
                                <w:i/>
                                <w:sz w:val="20"/>
                                <w:szCs w:val="20"/>
                              </w:rPr>
                              <w:t>It’s an endless cycle of constant renewable energy.</w:t>
                            </w:r>
                          </w:p>
                          <w:p w14:paraId="6A432C55" w14:textId="5595EA4A" w:rsidR="00284D8A" w:rsidRPr="007D1C9F" w:rsidRDefault="00284D8A" w:rsidP="007D1C9F">
                            <w:pPr>
                              <w:rPr>
                                <w:i/>
                                <w:sz w:val="20"/>
                                <w:szCs w:val="20"/>
                              </w:rPr>
                            </w:pPr>
                            <w:ins w:id="107" w:author="Nishesh Shukla" w:date="2014-06-30T17:35:00Z">
                              <w:r>
                                <w:rPr>
                                  <w:i/>
                                  <w:sz w:val="20"/>
                                  <w:szCs w:val="20"/>
                                </w:rPr>
                                <w:t>Source:</w:t>
                              </w:r>
                              <w:r w:rsidRPr="00253146">
                                <w:rPr>
                                  <w:i/>
                                  <w:sz w:val="20"/>
                                  <w:szCs w:val="20"/>
                                </w:rPr>
                                <w:t xml:space="preserve"> </w:t>
                              </w:r>
                            </w:ins>
                            <w:ins w:id="108" w:author="Nishesh Shukla" w:date="2014-06-30T17:37:00Z">
                              <w:r w:rsidRPr="00253146">
                                <w:rPr>
                                  <w:rFonts w:cs="Times New Roman"/>
                                  <w:i/>
                                  <w:sz w:val="20"/>
                                  <w:szCs w:val="20"/>
                                  <w:rPrChange w:id="109" w:author="Nishesh Shukla" w:date="2014-06-30T17:37:00Z">
                                    <w:rPr>
                                      <w:rFonts w:cs="Times New Roman"/>
                                    </w:rPr>
                                  </w:rPrChange>
                                </w:rPr>
                                <w:t>Hydrogen Energy</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29" type="#_x0000_t202" style="position:absolute;left:0;text-align:left;margin-left:90pt;margin-top:270pt;width:234pt;height:5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" mv:complextextbox="1" filled="f" stroked="f">
                <v:textbox>
                  <w:txbxContent>
                    <w:p w14:paraId="1F455BF1" w14:textId="6856F007" w:rsidR="00284D8A" w:rsidRDefault="00284D8A" w:rsidP="007D1C9F">
                      <w:pPr>
                        <w:rPr>
                          <w:ins w:id="110" w:author="Nishesh Shukla" w:date="2014-06-30T17:35:00Z"/>
                          <w:i/>
                          <w:sz w:val="20"/>
                          <w:szCs w:val="20"/>
                        </w:rPr>
                      </w:pPr>
                      <w:ins w:id="111" w:author="Nishesh Shukla" w:date="2014-06-30T17:35:00Z">
                        <w:r>
                          <w:rPr>
                            <w:i/>
                            <w:sz w:val="20"/>
                            <w:szCs w:val="20"/>
                          </w:rPr>
                          <w:t>Figure 3.</w:t>
                        </w:r>
                      </w:ins>
                      <w:r w:rsidRPr="007D1C9F">
                        <w:rPr>
                          <w:i/>
                          <w:sz w:val="20"/>
                          <w:szCs w:val="20"/>
                        </w:rPr>
                        <w:t>It’s an endless cycle of constant renewable energy.</w:t>
                      </w:r>
                    </w:p>
                    <w:p w14:paraId="6A432C55" w14:textId="5595EA4A" w:rsidR="00284D8A" w:rsidRPr="007D1C9F" w:rsidRDefault="00284D8A" w:rsidP="007D1C9F">
                      <w:pPr>
                        <w:rPr>
                          <w:i/>
                          <w:sz w:val="20"/>
                          <w:szCs w:val="20"/>
                        </w:rPr>
                      </w:pPr>
                      <w:ins w:id="112" w:author="Nishesh Shukla" w:date="2014-06-30T17:35:00Z">
                        <w:r>
                          <w:rPr>
                            <w:i/>
                            <w:sz w:val="20"/>
                            <w:szCs w:val="20"/>
                          </w:rPr>
                          <w:t>Source:</w:t>
                        </w:r>
                        <w:r w:rsidRPr="00253146">
                          <w:rPr>
                            <w:i/>
                            <w:sz w:val="20"/>
                            <w:szCs w:val="20"/>
                          </w:rPr>
                          <w:t xml:space="preserve"> </w:t>
                        </w:r>
                      </w:ins>
                      <w:ins w:id="113" w:author="Nishesh Shukla" w:date="2014-06-30T17:37:00Z">
                        <w:r w:rsidRPr="00253146">
                          <w:rPr>
                            <w:rFonts w:cs="Times New Roman"/>
                            <w:i/>
                            <w:sz w:val="20"/>
                            <w:szCs w:val="20"/>
                            <w:rPrChange w:id="114" w:author="Nishesh Shukla" w:date="2014-06-30T17:37:00Z">
                              <w:rPr>
                                <w:rFonts w:cs="Times New Roman"/>
                              </w:rPr>
                            </w:rPrChange>
                          </w:rPr>
                          <w:t>Hydrogen Energy</w:t>
                        </w:r>
                      </w:ins>
                    </w:p>
                  </w:txbxContent>
                </v:textbox>
                <w10:wrap type="through" anchorx="page" anchory="page"/>
              </v:shape>
            </w:pict>
          </mc:Fallback>
        </mc:AlternateContent>
      </w:r>
      <w:r w:rsidR="007D1C9F">
        <w:t xml:space="preserve">Hydrogen can be acquired through natural gas, coal, solar energy, wind, and biomass. </w:t>
      </w:r>
      <w:commentRangeStart w:id="115"/>
      <w:r w:rsidR="007D1C9F">
        <w:t xml:space="preserve">The most efficient and emission -free </w:t>
      </w:r>
      <w:r w:rsidR="001B7F3F">
        <w:rPr>
          <w:noProof/>
        </w:rPr>
        <w:drawing>
          <wp:anchor distT="0" distB="0" distL="114300" distR="114300" simplePos="0" relativeHeight="251667456" behindDoc="0" locked="0" layoutInCell="1" allowOverlap="1" wp14:anchorId="16220B20" wp14:editId="33BF8FD0">
            <wp:simplePos x="0" y="0"/>
            <wp:positionH relativeFrom="page">
              <wp:posOffset>1028700</wp:posOffset>
            </wp:positionH>
            <wp:positionV relativeFrom="page">
              <wp:posOffset>1257300</wp:posOffset>
            </wp:positionV>
            <wp:extent cx="3086100" cy="2142490"/>
            <wp:effectExtent l="0" t="0" r="12700" b="0"/>
            <wp:wrapThrough wrapText="bothSides">
              <wp:wrapPolygon edited="0">
                <wp:start x="0" y="0"/>
                <wp:lineTo x="0" y="21254"/>
                <wp:lineTo x="21511" y="21254"/>
                <wp:lineTo x="2151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infrastructure.gif"/>
                    <pic:cNvPicPr/>
                  </pic:nvPicPr>
                  <pic:blipFill>
                    <a:blip r:embed="rId11">
                      <a:extLst>
                        <a:ext uri="{28A0092B-C50C-407E-A947-70E740481C1C}">
                          <a14:useLocalDpi xmlns:a14="http://schemas.microsoft.com/office/drawing/2010/main" val="0"/>
                        </a:ext>
                      </a:extLst>
                    </a:blip>
                    <a:stretch>
                      <a:fillRect/>
                    </a:stretch>
                  </pic:blipFill>
                  <pic:spPr>
                    <a:xfrm>
                      <a:off x="0" y="0"/>
                      <a:ext cx="3086100" cy="2142490"/>
                    </a:xfrm>
                    <a:prstGeom prst="rect">
                      <a:avLst/>
                    </a:prstGeom>
                  </pic:spPr>
                </pic:pic>
              </a:graphicData>
            </a:graphic>
            <wp14:sizeRelH relativeFrom="margin">
              <wp14:pctWidth>0</wp14:pctWidth>
            </wp14:sizeRelH>
            <wp14:sizeRelV relativeFrom="margin">
              <wp14:pctHeight>0</wp14:pctHeight>
            </wp14:sizeRelV>
          </wp:anchor>
        </w:drawing>
      </w:r>
      <w:r w:rsidR="007D1C9F">
        <w:t xml:space="preserve">procedure to acquire hydrogen is through solar energy and </w:t>
      </w:r>
      <w:del w:id="116" w:author="Nishesh Shukla" w:date="2014-06-30T18:42:00Z">
        <w:r w:rsidR="007D1C9F" w:rsidDel="008A6EED">
          <w:delText>water</w:delText>
        </w:r>
      </w:del>
      <w:del w:id="117" w:author="Nishesh Shukla" w:date="2014-06-30T18:41:00Z">
        <w:r w:rsidR="007D1C9F" w:rsidRPr="00BB5D22" w:rsidDel="008A6EED">
          <w:rPr>
            <w:highlight w:val="yellow"/>
            <w:rPrChange w:id="118" w:author="Amber Dahlin" w:date="2014-06-22T20:57:00Z">
              <w:rPr/>
            </w:rPrChange>
          </w:rPr>
          <w:delText>,</w:delText>
        </w:r>
        <w:r w:rsidR="007D1C9F" w:rsidDel="008A6EED">
          <w:delText xml:space="preserve"> </w:delText>
        </w:r>
      </w:del>
      <w:ins w:id="119" w:author="Nishesh Shukla" w:date="2014-06-30T18:42:00Z">
        <w:r w:rsidR="008A6EED">
          <w:t>water</w:t>
        </w:r>
        <w:r w:rsidR="008A6EED">
          <w:rPr>
            <w:highlight w:val="yellow"/>
          </w:rPr>
          <w:t>.</w:t>
        </w:r>
        <w:r w:rsidR="008A6EED">
          <w:t xml:space="preserve"> Researchers</w:t>
        </w:r>
      </w:ins>
      <w:ins w:id="120" w:author="Nishesh Shukla" w:date="2014-06-30T18:41:00Z">
        <w:r w:rsidR="008A6EED">
          <w:t xml:space="preserve"> at CU Boulder developed this technique. </w:t>
        </w:r>
      </w:ins>
      <w:del w:id="121" w:author="Nishesh Shukla" w:date="2014-06-30T18:41:00Z">
        <w:r w:rsidR="007D1C9F" w:rsidDel="008A6EED">
          <w:delText xml:space="preserve">this technique was developed by researchers at CU Boulder. </w:delText>
        </w:r>
        <w:commentRangeEnd w:id="115"/>
        <w:r w:rsidR="00BB5D22" w:rsidDel="008A6EED">
          <w:rPr>
            <w:rStyle w:val="CommentReference"/>
          </w:rPr>
          <w:commentReference w:id="115"/>
        </w:r>
      </w:del>
      <w:r w:rsidR="007D1C9F">
        <w:t xml:space="preserve">Essentially, the sun light/rays are amplified and concentrated by mirrors </w:t>
      </w:r>
      <w:commentRangeStart w:id="122"/>
      <w:r w:rsidR="007D1C9F">
        <w:t>to</w:t>
      </w:r>
      <w:commentRangeEnd w:id="122"/>
      <w:r w:rsidR="00E4428E">
        <w:rPr>
          <w:rStyle w:val="CommentReference"/>
        </w:rPr>
        <w:commentReference w:id="122"/>
      </w:r>
      <w:r w:rsidR="007D1C9F">
        <w:t xml:space="preserve"> a central tower. The concentrated heat is then directed towards a chemical chamber containing metal oxides, which when heated up, release</w:t>
      </w:r>
      <w:del w:id="123" w:author="Nishesh Shukla" w:date="2014-06-30T20:28:00Z">
        <w:r w:rsidR="007D1C9F" w:rsidRPr="00BB5D22" w:rsidDel="00833B48">
          <w:rPr>
            <w:highlight w:val="yellow"/>
            <w:rPrChange w:id="124" w:author="Amber Dahlin" w:date="2014-06-22T20:58:00Z">
              <w:rPr/>
            </w:rPrChange>
          </w:rPr>
          <w:delText>s</w:delText>
        </w:r>
      </w:del>
      <w:r w:rsidR="007D1C9F">
        <w:t xml:space="preserve"> oxygen atoms. With the help of steam, acquired by boiling up water through the concentrated heat, the oxygen atoms start to stick to the surface of the metal oxides allowing the release of hydrogen </w:t>
      </w:r>
      <w:proofErr w:type="gramStart"/>
      <w:r w:rsidR="007D1C9F">
        <w:t>atoms</w:t>
      </w:r>
      <w:ins w:id="125" w:author="Nishesh Shukla" w:date="2014-06-30T20:28:00Z">
        <w:r w:rsidR="00833B48">
          <w:t>(</w:t>
        </w:r>
        <w:proofErr w:type="gramEnd"/>
        <w:r w:rsidR="00833B48">
          <w:t>see figure 3 for better understanding)</w:t>
        </w:r>
      </w:ins>
      <w:r w:rsidR="007D1C9F">
        <w:t xml:space="preserve">. Hence, hydrogen gas is acquired. However, in terms of storage, hydrogen gas requires a lot of storage space, </w:t>
      </w:r>
      <w:del w:id="126" w:author="Nishesh Shukla" w:date="2014-06-30T18:46:00Z">
        <w:r w:rsidR="007D1C9F" w:rsidRPr="00BB5D22" w:rsidDel="008A6EED">
          <w:rPr>
            <w:highlight w:val="yellow"/>
            <w:rPrChange w:id="127" w:author="Amber Dahlin" w:date="2014-06-22T20:58:00Z">
              <w:rPr/>
            </w:rPrChange>
          </w:rPr>
          <w:delText>which is then</w:delText>
        </w:r>
      </w:del>
      <w:proofErr w:type="gramStart"/>
      <w:ins w:id="128" w:author="Nishesh Shukla" w:date="2014-06-30T18:46:00Z">
        <w:r w:rsidR="008A6EED">
          <w:t>then</w:t>
        </w:r>
        <w:proofErr w:type="gramEnd"/>
        <w:r w:rsidR="008A6EED">
          <w:t xml:space="preserve"> the</w:t>
        </w:r>
      </w:ins>
      <w:r w:rsidR="007D1C9F">
        <w:t xml:space="preserve"> hydrogen gas is converted into liquid hydrogen (it consumes less space). Liquid hydrogen can be achieved by cooling down hydrogen gas to 20.28</w:t>
      </w:r>
      <w:r w:rsidR="007D1C9F">
        <w:rPr>
          <w:vertAlign w:val="superscript"/>
        </w:rPr>
        <w:t>o</w:t>
      </w:r>
      <w:r w:rsidR="007D1C9F">
        <w:t>K (about -252.87</w:t>
      </w:r>
      <w:r w:rsidR="007D1C9F">
        <w:rPr>
          <w:vertAlign w:val="superscript"/>
        </w:rPr>
        <w:t>o</w:t>
      </w:r>
      <w:r w:rsidR="007D1C9F">
        <w:t>C).</w:t>
      </w:r>
      <w:ins w:id="129" w:author="Nishesh Shukla" w:date="2014-06-30T18:43:00Z">
        <w:r w:rsidR="008A6EED">
          <w:t xml:space="preserve"> (</w:t>
        </w:r>
      </w:ins>
      <w:ins w:id="130" w:author="Nishesh Shukla" w:date="2014-06-30T18:46:00Z">
        <w:r w:rsidR="008A6EED">
          <w:t>“</w:t>
        </w:r>
      </w:ins>
      <w:ins w:id="131" w:author="Nishesh Shukla" w:date="2014-06-30T18:43:00Z">
        <w:r w:rsidR="008A6EED" w:rsidRPr="001960F9">
          <w:rPr>
            <w:rFonts w:cs="Times New Roman"/>
          </w:rPr>
          <w:t>Hydrogen Energy</w:t>
        </w:r>
      </w:ins>
      <w:ins w:id="132" w:author="Nishesh Shukla" w:date="2014-06-30T18:46:00Z">
        <w:r w:rsidR="008A6EED">
          <w:rPr>
            <w:rFonts w:cs="Times New Roman"/>
          </w:rPr>
          <w:t>”</w:t>
        </w:r>
      </w:ins>
      <w:ins w:id="133" w:author="Nishesh Shukla" w:date="2014-06-30T18:43:00Z">
        <w:r w:rsidR="008A6EED">
          <w:t>)</w:t>
        </w:r>
      </w:ins>
      <w:r w:rsidR="007D1C9F">
        <w:t xml:space="preserve"> Liquid hydrogen can then be contained in pressurized and thermally insulated containers to maintain it in its liquid for</w:t>
      </w:r>
      <w:ins w:id="134" w:author="Nishesh Shukla" w:date="2014-06-30T18:47:00Z">
        <w:r w:rsidR="008A6EED">
          <w:t xml:space="preserve">m, </w:t>
        </w:r>
      </w:ins>
      <w:del w:id="135" w:author="Nishesh Shukla" w:date="2014-06-30T18:47:00Z">
        <w:r w:rsidR="007D1C9F" w:rsidDel="008A6EED">
          <w:delText xml:space="preserve">m </w:delText>
        </w:r>
        <w:r w:rsidR="007D1C9F" w:rsidRPr="00655E43" w:rsidDel="008A6EED">
          <w:rPr>
            <w:highlight w:val="yellow"/>
            <w:rPrChange w:id="136" w:author="Amber Dahlin" w:date="2014-06-22T21:00:00Z">
              <w:rPr/>
            </w:rPrChange>
          </w:rPr>
          <w:delText>and</w:delText>
        </w:r>
      </w:del>
      <w:r w:rsidR="007D1C9F" w:rsidRPr="00655E43">
        <w:rPr>
          <w:highlight w:val="yellow"/>
          <w:rPrChange w:id="137" w:author="Amber Dahlin" w:date="2014-06-22T21:00:00Z">
            <w:rPr/>
          </w:rPrChange>
        </w:rPr>
        <w:t xml:space="preserve"> allowing</w:t>
      </w:r>
      <w:r w:rsidR="007D1C9F">
        <w:t xml:space="preserve"> ease in transportation. </w:t>
      </w:r>
      <w:ins w:id="138" w:author="Nishesh Shukla" w:date="2014-06-30T20:23:00Z">
        <w:r w:rsidR="00A03500">
          <w:br w:type="page"/>
        </w:r>
      </w:ins>
    </w:p>
    <w:p w14:paraId="62F1683F" w14:textId="77777777" w:rsidR="007D1C9F" w:rsidRPr="007B395A" w:rsidDel="00A03500" w:rsidRDefault="007D1C9F">
      <w:pPr>
        <w:spacing w:line="480" w:lineRule="auto"/>
        <w:ind w:firstLine="720"/>
        <w:rPr>
          <w:del w:id="139" w:author="Nishesh Shukla" w:date="2014-06-30T20:23:00Z"/>
        </w:rPr>
        <w:pPrChange w:id="140" w:author="Nishesh Shukla" w:date="2014-06-30T19:50:00Z">
          <w:pPr/>
        </w:pPrChange>
      </w:pPr>
    </w:p>
    <w:p w14:paraId="77633C03" w14:textId="77777777" w:rsidR="00306134" w:rsidRDefault="00306134">
      <w:pPr>
        <w:spacing w:line="480" w:lineRule="auto"/>
        <w:rPr>
          <w:ins w:id="141" w:author="Nishesh Shukla" w:date="2014-06-30T19:50:00Z"/>
        </w:rPr>
        <w:pPrChange w:id="142" w:author="Nishesh Shukla" w:date="2014-06-30T20:23:00Z">
          <w:pPr>
            <w:ind w:firstLine="720"/>
          </w:pPr>
        </w:pPrChange>
      </w:pPr>
    </w:p>
    <w:p w14:paraId="35023BFF" w14:textId="12C87030" w:rsidR="00306134" w:rsidRPr="00306134" w:rsidRDefault="00306134">
      <w:pPr>
        <w:spacing w:line="480" w:lineRule="auto"/>
        <w:rPr>
          <w:ins w:id="143" w:author="Nishesh Shukla" w:date="2014-06-30T19:50:00Z"/>
          <w:b/>
          <w:rPrChange w:id="144" w:author="Nishesh Shukla" w:date="2014-06-30T19:51:00Z">
            <w:rPr>
              <w:ins w:id="145" w:author="Nishesh Shukla" w:date="2014-06-30T19:50:00Z"/>
            </w:rPr>
          </w:rPrChange>
        </w:rPr>
        <w:pPrChange w:id="146" w:author="Nishesh Shukla" w:date="2014-06-30T19:51:00Z">
          <w:pPr>
            <w:ind w:firstLine="720"/>
          </w:pPr>
        </w:pPrChange>
      </w:pPr>
      <w:r>
        <w:rPr>
          <w:noProof/>
        </w:rPr>
        <w:drawing>
          <wp:anchor distT="0" distB="0" distL="114300" distR="114300" simplePos="0" relativeHeight="251671552" behindDoc="0" locked="0" layoutInCell="1" allowOverlap="1" wp14:anchorId="3CF65263" wp14:editId="1D1B0DF0">
            <wp:simplePos x="0" y="0"/>
            <wp:positionH relativeFrom="page">
              <wp:posOffset>3200400</wp:posOffset>
            </wp:positionH>
            <wp:positionV relativeFrom="page">
              <wp:posOffset>1600200</wp:posOffset>
            </wp:positionV>
            <wp:extent cx="3389630" cy="2458085"/>
            <wp:effectExtent l="0" t="0" r="0" b="5715"/>
            <wp:wrapThrough wrapText="bothSides">
              <wp:wrapPolygon edited="0">
                <wp:start x="0" y="0"/>
                <wp:lineTo x="0" y="21427"/>
                <wp:lineTo x="21365" y="21427"/>
                <wp:lineTo x="21365"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2">
                      <a:extLst>
                        <a:ext uri="{28A0092B-C50C-407E-A947-70E740481C1C}">
                          <a14:useLocalDpi xmlns:a14="http://schemas.microsoft.com/office/drawing/2010/main" val="0"/>
                        </a:ext>
                      </a:extLst>
                    </a:blip>
                    <a:stretch>
                      <a:fillRect/>
                    </a:stretch>
                  </pic:blipFill>
                  <pic:spPr>
                    <a:xfrm>
                      <a:off x="0" y="0"/>
                      <a:ext cx="3389630" cy="2458085"/>
                    </a:xfrm>
                    <a:prstGeom prst="rect">
                      <a:avLst/>
                    </a:prstGeom>
                  </pic:spPr>
                </pic:pic>
              </a:graphicData>
            </a:graphic>
            <wp14:sizeRelH relativeFrom="margin">
              <wp14:pctWidth>0</wp14:pctWidth>
            </wp14:sizeRelH>
            <wp14:sizeRelV relativeFrom="margin">
              <wp14:pctHeight>0</wp14:pctHeight>
            </wp14:sizeRelV>
          </wp:anchor>
        </w:drawing>
      </w:r>
      <w:ins w:id="147" w:author="Nishesh Shukla" w:date="2014-06-30T19:51:00Z">
        <w:r w:rsidRPr="00306134">
          <w:rPr>
            <w:b/>
            <w:rPrChange w:id="148" w:author="Nishesh Shukla" w:date="2014-06-30T19:51:00Z">
              <w:rPr/>
            </w:rPrChange>
          </w:rPr>
          <w:t>Method 2: Steam Reforming</w:t>
        </w:r>
      </w:ins>
    </w:p>
    <w:p w14:paraId="57DBCC37" w14:textId="687C5F3A" w:rsidR="007D1C9F" w:rsidDel="00A03500" w:rsidRDefault="00A03500">
      <w:pPr>
        <w:spacing w:line="480" w:lineRule="auto"/>
        <w:ind w:firstLine="720"/>
        <w:rPr>
          <w:del w:id="149" w:author="Nishesh Shukla" w:date="2014-06-30T20:24:00Z"/>
        </w:rPr>
        <w:pPrChange w:id="150" w:author="Nishesh Shukla" w:date="2014-06-30T20:24:00Z">
          <w:pPr>
            <w:ind w:firstLine="720"/>
          </w:pPr>
        </w:pPrChange>
      </w:pPr>
      <w:ins w:id="151" w:author="Nishesh Shukla" w:date="2014-06-30T17:39:00Z">
        <w:r>
          <w:rPr>
            <w:noProof/>
          </w:rPr>
          <mc:AlternateContent>
            <mc:Choice Requires="wps">
              <w:drawing>
                <wp:anchor distT="0" distB="0" distL="114300" distR="114300" simplePos="0" relativeHeight="251697152" behindDoc="0" locked="0" layoutInCell="1" allowOverlap="1" wp14:anchorId="5BD17E19" wp14:editId="7BBA55EE">
                  <wp:simplePos x="0" y="0"/>
                  <wp:positionH relativeFrom="column">
                    <wp:posOffset>2400300</wp:posOffset>
                  </wp:positionH>
                  <wp:positionV relativeFrom="paragraph">
                    <wp:posOffset>2228215</wp:posOffset>
                  </wp:positionV>
                  <wp:extent cx="2857500" cy="4572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857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F353A2" w14:textId="276F4330" w:rsidR="00284D8A" w:rsidRDefault="00284D8A">
                              <w:pPr>
                                <w:rPr>
                                  <w:ins w:id="152" w:author="Nishesh Shukla" w:date="2014-06-30T17:39:00Z"/>
                                  <w:i/>
                                  <w:sz w:val="20"/>
                                  <w:szCs w:val="20"/>
                                </w:rPr>
                              </w:pPr>
                              <w:ins w:id="153" w:author="Nishesh Shukla" w:date="2014-06-30T17:39:00Z">
                                <w:r w:rsidRPr="00A54A3D">
                                  <w:rPr>
                                    <w:i/>
                                    <w:sz w:val="20"/>
                                    <w:szCs w:val="20"/>
                                    <w:rPrChange w:id="154" w:author="Nishesh Shukla" w:date="2014-06-30T17:39:00Z">
                                      <w:rPr/>
                                    </w:rPrChange>
                                  </w:rPr>
                                  <w:t>Figure 3.</w:t>
                                </w:r>
                                <w:r>
                                  <w:rPr>
                                    <w:i/>
                                    <w:sz w:val="20"/>
                                    <w:szCs w:val="20"/>
                                  </w:rPr>
                                  <w:t>Steam Reforming</w:t>
                                </w:r>
                              </w:ins>
                            </w:p>
                            <w:p w14:paraId="3EE9B91C" w14:textId="64CADD31" w:rsidR="00284D8A" w:rsidRPr="00A54A3D" w:rsidRDefault="00284D8A">
                              <w:pPr>
                                <w:rPr>
                                  <w:i/>
                                  <w:sz w:val="20"/>
                                  <w:szCs w:val="20"/>
                                  <w:rPrChange w:id="155" w:author="Nishesh Shukla" w:date="2014-06-30T17:39:00Z">
                                    <w:rPr/>
                                  </w:rPrChange>
                                </w:rPr>
                              </w:pPr>
                              <w:ins w:id="156" w:author="Nishesh Shukla" w:date="2014-06-30T17:39:00Z">
                                <w:r>
                                  <w:rPr>
                                    <w:i/>
                                    <w:sz w:val="20"/>
                                    <w:szCs w:val="20"/>
                                  </w:rPr>
                                  <w:t>Source:</w:t>
                                </w:r>
                              </w:ins>
                              <w:ins w:id="157" w:author="Nishesh Shukla" w:date="2014-06-30T17:42:00Z">
                                <w:r>
                                  <w:rPr>
                                    <w:i/>
                                    <w:sz w:val="20"/>
                                    <w:szCs w:val="20"/>
                                  </w:rPr>
                                  <w:t xml:space="preserve"> Technology for Business </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189pt;margin-top:175.45pt;width:225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" filled="f" stroked="f">
                  <v:textbox>
                    <w:txbxContent>
                      <w:p w14:paraId="24F353A2" w14:textId="276F4330" w:rsidR="00284D8A" w:rsidRDefault="00284D8A">
                        <w:pPr>
                          <w:rPr>
                            <w:ins w:id="158" w:author="Nishesh Shukla" w:date="2014-06-30T17:39:00Z"/>
                            <w:i/>
                            <w:sz w:val="20"/>
                            <w:szCs w:val="20"/>
                          </w:rPr>
                        </w:pPr>
                        <w:ins w:id="159" w:author="Nishesh Shukla" w:date="2014-06-30T17:39:00Z">
                          <w:r w:rsidRPr="00A54A3D">
                            <w:rPr>
                              <w:i/>
                              <w:sz w:val="20"/>
                              <w:szCs w:val="20"/>
                              <w:rPrChange w:id="160" w:author="Nishesh Shukla" w:date="2014-06-30T17:39:00Z">
                                <w:rPr/>
                              </w:rPrChange>
                            </w:rPr>
                            <w:t>Figure 3.</w:t>
                          </w:r>
                          <w:r>
                            <w:rPr>
                              <w:i/>
                              <w:sz w:val="20"/>
                              <w:szCs w:val="20"/>
                            </w:rPr>
                            <w:t>Steam Reforming</w:t>
                          </w:r>
                        </w:ins>
                      </w:p>
                      <w:p w14:paraId="3EE9B91C" w14:textId="64CADD31" w:rsidR="00284D8A" w:rsidRPr="00A54A3D" w:rsidRDefault="00284D8A">
                        <w:pPr>
                          <w:rPr>
                            <w:i/>
                            <w:sz w:val="20"/>
                            <w:szCs w:val="20"/>
                            <w:rPrChange w:id="161" w:author="Nishesh Shukla" w:date="2014-06-30T17:39:00Z">
                              <w:rPr/>
                            </w:rPrChange>
                          </w:rPr>
                        </w:pPr>
                        <w:ins w:id="162" w:author="Nishesh Shukla" w:date="2014-06-30T17:39:00Z">
                          <w:r>
                            <w:rPr>
                              <w:i/>
                              <w:sz w:val="20"/>
                              <w:szCs w:val="20"/>
                            </w:rPr>
                            <w:t>Source:</w:t>
                          </w:r>
                        </w:ins>
                        <w:ins w:id="163" w:author="Nishesh Shukla" w:date="2014-06-30T17:42:00Z">
                          <w:r>
                            <w:rPr>
                              <w:i/>
                              <w:sz w:val="20"/>
                              <w:szCs w:val="20"/>
                            </w:rPr>
                            <w:t xml:space="preserve"> Technology for Business </w:t>
                          </w:r>
                        </w:ins>
                      </w:p>
                    </w:txbxContent>
                  </v:textbox>
                  <w10:wrap type="square"/>
                </v:shape>
              </w:pict>
            </mc:Fallback>
          </mc:AlternateContent>
        </w:r>
      </w:ins>
      <w:ins w:id="164" w:author="Nishesh Shukla" w:date="2014-06-30T17:43:00Z">
        <w:r w:rsidR="00471013">
          <w:rPr>
            <w:noProof/>
          </w:rPr>
          <mc:AlternateContent>
            <mc:Choice Requires="wps">
              <w:drawing>
                <wp:anchor distT="0" distB="0" distL="114300" distR="114300" simplePos="0" relativeHeight="251698176" behindDoc="0" locked="0" layoutInCell="1" allowOverlap="1" wp14:anchorId="618D73ED" wp14:editId="77BC23FB">
                  <wp:simplePos x="0" y="0"/>
                  <wp:positionH relativeFrom="column">
                    <wp:posOffset>2286000</wp:posOffset>
                  </wp:positionH>
                  <wp:positionV relativeFrom="paragraph">
                    <wp:posOffset>5200015</wp:posOffset>
                  </wp:positionV>
                  <wp:extent cx="3200400"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0D0C54" w14:textId="727CF768" w:rsidR="00284D8A" w:rsidRPr="00A54A3D" w:rsidRDefault="00284D8A">
                              <w:pPr>
                                <w:rPr>
                                  <w:sz w:val="20"/>
                                  <w:szCs w:val="20"/>
                                  <w:rPrChange w:id="165" w:author="Nishesh Shukla" w:date="2014-06-30T17:44:00Z">
                                    <w:rPr/>
                                  </w:rPrChange>
                                </w:rPr>
                              </w:pPr>
                              <w:ins w:id="166" w:author="Nishesh Shukla" w:date="2014-06-30T17:43:00Z">
                                <w:r w:rsidRPr="00A54A3D">
                                  <w:rPr>
                                    <w:sz w:val="20"/>
                                    <w:szCs w:val="20"/>
                                    <w:rPrChange w:id="167" w:author="Nishesh Shukla" w:date="2014-06-30T17:44:00Z">
                                      <w:rPr/>
                                    </w:rPrChange>
                                  </w:rPr>
                                  <w:t>Figure 4. Equations for Methane, Propane, and Ethanol</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180pt;margin-top:409.45pt;width:252pt;height: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ICEs4CAAAV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" filled="f" stroked="f">
                  <v:textbox>
                    <w:txbxContent>
                      <w:p w14:paraId="580D0C54" w14:textId="727CF768" w:rsidR="00284D8A" w:rsidRPr="00A54A3D" w:rsidRDefault="00284D8A">
                        <w:pPr>
                          <w:rPr>
                            <w:sz w:val="20"/>
                            <w:szCs w:val="20"/>
                            <w:rPrChange w:id="168" w:author="Nishesh Shukla" w:date="2014-06-30T17:44:00Z">
                              <w:rPr/>
                            </w:rPrChange>
                          </w:rPr>
                        </w:pPr>
                        <w:ins w:id="169" w:author="Nishesh Shukla" w:date="2014-06-30T17:43:00Z">
                          <w:r w:rsidRPr="00A54A3D">
                            <w:rPr>
                              <w:sz w:val="20"/>
                              <w:szCs w:val="20"/>
                              <w:rPrChange w:id="170" w:author="Nishesh Shukla" w:date="2014-06-30T17:44:00Z">
                                <w:rPr/>
                              </w:rPrChange>
                            </w:rPr>
                            <w:t>Figure 4. Equations for Methane, Propane, and Ethanol</w:t>
                          </w:r>
                        </w:ins>
                      </w:p>
                    </w:txbxContent>
                  </v:textbox>
                  <w10:wrap type="square"/>
                </v:shape>
              </w:pict>
            </mc:Fallback>
          </mc:AlternateContent>
        </w:r>
      </w:ins>
      <w:r w:rsidR="00471013">
        <w:rPr>
          <w:noProof/>
        </w:rPr>
        <mc:AlternateContent>
          <mc:Choice Requires="wps">
            <w:drawing>
              <wp:anchor distT="0" distB="0" distL="114300" distR="114300" simplePos="0" relativeHeight="251673600" behindDoc="0" locked="0" layoutInCell="1" allowOverlap="1" wp14:anchorId="44AEB41F" wp14:editId="28AC7968">
                <wp:simplePos x="0" y="0"/>
                <wp:positionH relativeFrom="page">
                  <wp:posOffset>3543300</wp:posOffset>
                </wp:positionH>
                <wp:positionV relativeFrom="page">
                  <wp:posOffset>6057900</wp:posOffset>
                </wp:positionV>
                <wp:extent cx="2806700" cy="1066800"/>
                <wp:effectExtent l="0" t="0" r="38100" b="25400"/>
                <wp:wrapThrough wrapText="bothSides">
                  <wp:wrapPolygon edited="0">
                    <wp:start x="0" y="0"/>
                    <wp:lineTo x="0" y="21600"/>
                    <wp:lineTo x="21698" y="21600"/>
                    <wp:lineTo x="21698"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2806700" cy="106680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6389E629" w14:textId="77777777" w:rsidR="00284D8A" w:rsidRPr="00DD24A1" w:rsidRDefault="00284D8A" w:rsidP="007D1C9F">
                            <w:r>
                              <w:t xml:space="preserve">Methane: </w:t>
                            </w:r>
                            <m:oMath>
                              <m:sSub>
                                <m:sSubPr>
                                  <m:ctrlPr>
                                    <w:ins w:id="171" w:author="Nishesh Shukla" w:date="2014-06-30T20:28:00Z">
                                      <w:rPr>
                                        <w:rFonts w:ascii="Cambria Math" w:hAnsi="Cambria Math"/>
                                        <w:i/>
                                      </w:rPr>
                                    </w:ins>
                                  </m:ctrlPr>
                                </m:sSubPr>
                                <m:e>
                                  <m:r>
                                    <w:rPr>
                                      <w:rFonts w:ascii="Cambria Math" w:hAnsi="Cambria Math"/>
                                    </w:rPr>
                                    <m:t>CH</m:t>
                                  </m:r>
                                </m:e>
                                <m:sub>
                                  <m:r>
                                    <w:rPr>
                                      <w:rFonts w:ascii="Cambria Math" w:hAnsi="Cambria Math"/>
                                    </w:rPr>
                                    <m:t>4</m:t>
                                  </m:r>
                                </m:sub>
                              </m:sSub>
                              <m:r>
                                <w:rPr>
                                  <w:rFonts w:ascii="Cambria Math" w:hAnsi="Cambria Math"/>
                                </w:rPr>
                                <m:t>+</m:t>
                              </m:r>
                              <m:sSub>
                                <m:sSubPr>
                                  <m:ctrlPr>
                                    <w:ins w:id="172" w:author="Nishesh Shukla" w:date="2014-06-30T20:28:00Z">
                                      <w:rPr>
                                        <w:rFonts w:ascii="Cambria Math" w:hAnsi="Cambria Math"/>
                                        <w:i/>
                                      </w:rPr>
                                    </w:ins>
                                  </m:ctrlPr>
                                </m:sSubPr>
                                <m:e>
                                  <m:r>
                                    <w:rPr>
                                      <w:rFonts w:ascii="Cambria Math" w:hAnsi="Cambria Math"/>
                                    </w:rPr>
                                    <m:t>H</m:t>
                                  </m:r>
                                </m:e>
                                <m:sub>
                                  <m:r>
                                    <w:rPr>
                                      <w:rFonts w:ascii="Cambria Math" w:hAnsi="Cambria Math"/>
                                    </w:rPr>
                                    <m:t>2</m:t>
                                  </m:r>
                                </m:sub>
                              </m:sSub>
                              <m:r>
                                <w:rPr>
                                  <w:rFonts w:ascii="Cambria Math" w:hAnsi="Cambria Math"/>
                                </w:rPr>
                                <m:t>O</m:t>
                              </m:r>
                              <m:r>
                                <w:rPr>
                                  <w:rFonts w:ascii="Cambria Math" w:hAnsi="Cambria Math" w:hint="eastAsia"/>
                                </w:rPr>
                                <m:t>→</m:t>
                              </m:r>
                              <m:r>
                                <w:rPr>
                                  <w:rFonts w:ascii="Cambria Math" w:hAnsi="Cambria Math"/>
                                </w:rPr>
                                <m:t>CO+3</m:t>
                              </m:r>
                              <m:sSub>
                                <m:sSubPr>
                                  <m:ctrlPr>
                                    <w:ins w:id="173" w:author="Nishesh Shukla" w:date="2014-06-30T20:28:00Z">
                                      <w:rPr>
                                        <w:rFonts w:ascii="Cambria Math" w:hAnsi="Cambria Math"/>
                                        <w:i/>
                                      </w:rPr>
                                    </w:ins>
                                  </m:ctrlPr>
                                </m:sSubPr>
                                <m:e>
                                  <m:r>
                                    <w:rPr>
                                      <w:rFonts w:ascii="Cambria Math" w:hAnsi="Cambria Math"/>
                                    </w:rPr>
                                    <m:t>H</m:t>
                                  </m:r>
                                </m:e>
                                <m:sub>
                                  <m:r>
                                    <w:rPr>
                                      <w:rFonts w:ascii="Cambria Math" w:hAnsi="Cambria Math"/>
                                    </w:rPr>
                                    <m:t>2</m:t>
                                  </m:r>
                                </m:sub>
                              </m:sSub>
                            </m:oMath>
                          </w:p>
                          <w:p w14:paraId="3C4F8D09" w14:textId="77777777" w:rsidR="00284D8A" w:rsidRPr="00DD24A1" w:rsidRDefault="00284D8A" w:rsidP="007D1C9F">
                            <w:r>
                              <w:t xml:space="preserve">Propane: </w:t>
                            </w:r>
                            <m:oMath>
                              <m:sSub>
                                <m:sSubPr>
                                  <m:ctrlPr>
                                    <w:ins w:id="174" w:author="Nishesh Shukla" w:date="2014-06-30T20:28:00Z">
                                      <w:rPr>
                                        <w:rFonts w:ascii="Cambria Math" w:hAnsi="Cambria Math"/>
                                        <w:i/>
                                      </w:rPr>
                                    </w:ins>
                                  </m:ctrlPr>
                                </m:sSubPr>
                                <m:e>
                                  <m:sSub>
                                    <m:sSubPr>
                                      <m:ctrlPr>
                                        <w:ins w:id="175" w:author="Nishesh Shukla" w:date="2014-06-30T20:28:00Z">
                                          <w:rPr>
                                            <w:rFonts w:ascii="Cambria Math" w:hAnsi="Cambria Math"/>
                                            <w:i/>
                                          </w:rPr>
                                        </w:ins>
                                      </m:ctrlPr>
                                    </m:sSubPr>
                                    <m:e>
                                      <m:r>
                                        <w:rPr>
                                          <w:rFonts w:ascii="Cambria Math" w:hAnsi="Cambria Math"/>
                                        </w:rPr>
                                        <m:t>C</m:t>
                                      </m:r>
                                    </m:e>
                                    <m:sub>
                                      <m:r>
                                        <w:rPr>
                                          <w:rFonts w:ascii="Cambria Math" w:hAnsi="Cambria Math"/>
                                        </w:rPr>
                                        <m:t>3</m:t>
                                      </m:r>
                                    </m:sub>
                                  </m:sSub>
                                  <m:r>
                                    <w:rPr>
                                      <w:rFonts w:ascii="Cambria Math" w:hAnsi="Cambria Math"/>
                                    </w:rPr>
                                    <m:t>H</m:t>
                                  </m:r>
                                </m:e>
                                <m:sub>
                                  <m:r>
                                    <w:rPr>
                                      <w:rFonts w:ascii="Cambria Math" w:hAnsi="Cambria Math"/>
                                    </w:rPr>
                                    <m:t>8</m:t>
                                  </m:r>
                                </m:sub>
                              </m:sSub>
                              <m:r>
                                <w:rPr>
                                  <w:rFonts w:ascii="Cambria Math" w:hAnsi="Cambria Math"/>
                                </w:rPr>
                                <m:t>+</m:t>
                              </m:r>
                              <m:sSub>
                                <m:sSubPr>
                                  <m:ctrlPr>
                                    <w:ins w:id="176" w:author="Nishesh Shukla" w:date="2014-06-30T20:28:00Z">
                                      <w:rPr>
                                        <w:rFonts w:ascii="Cambria Math" w:hAnsi="Cambria Math"/>
                                        <w:i/>
                                      </w:rPr>
                                    </w:ins>
                                  </m:ctrlPr>
                                </m:sSubPr>
                                <m:e>
                                  <m:r>
                                    <w:rPr>
                                      <w:rFonts w:ascii="Cambria Math" w:hAnsi="Cambria Math"/>
                                    </w:rPr>
                                    <m:t>3H</m:t>
                                  </m:r>
                                </m:e>
                                <m:sub>
                                  <m:r>
                                    <w:rPr>
                                      <w:rFonts w:ascii="Cambria Math" w:hAnsi="Cambria Math"/>
                                    </w:rPr>
                                    <m:t>2</m:t>
                                  </m:r>
                                </m:sub>
                              </m:sSub>
                              <m:r>
                                <w:rPr>
                                  <w:rFonts w:ascii="Cambria Math" w:hAnsi="Cambria Math"/>
                                </w:rPr>
                                <m:t>O</m:t>
                              </m:r>
                              <m:r>
                                <w:rPr>
                                  <w:rFonts w:ascii="Cambria Math" w:hAnsi="Cambria Math" w:hint="eastAsia"/>
                                </w:rPr>
                                <m:t>→</m:t>
                              </m:r>
                              <m:r>
                                <w:rPr>
                                  <w:rFonts w:ascii="Cambria Math" w:hAnsi="Cambria Math"/>
                                </w:rPr>
                                <m:t>3CO+7</m:t>
                              </m:r>
                              <m:sSub>
                                <m:sSubPr>
                                  <m:ctrlPr>
                                    <w:ins w:id="177" w:author="Nishesh Shukla" w:date="2014-06-30T20:28:00Z">
                                      <w:rPr>
                                        <w:rFonts w:ascii="Cambria Math" w:hAnsi="Cambria Math"/>
                                        <w:i/>
                                      </w:rPr>
                                    </w:ins>
                                  </m:ctrlPr>
                                </m:sSubPr>
                                <m:e>
                                  <m:r>
                                    <w:rPr>
                                      <w:rFonts w:ascii="Cambria Math" w:hAnsi="Cambria Math"/>
                                    </w:rPr>
                                    <m:t>H</m:t>
                                  </m:r>
                                </m:e>
                                <m:sub>
                                  <m:r>
                                    <w:rPr>
                                      <w:rFonts w:ascii="Cambria Math" w:hAnsi="Cambria Math"/>
                                    </w:rPr>
                                    <m:t>2</m:t>
                                  </m:r>
                                </m:sub>
                              </m:sSub>
                            </m:oMath>
                          </w:p>
                          <w:p w14:paraId="52E25973" w14:textId="77777777" w:rsidR="00284D8A" w:rsidRPr="005D0969" w:rsidRDefault="00284D8A" w:rsidP="007D1C9F">
                            <w:r>
                              <w:t xml:space="preserve">Ethanol: </w:t>
                            </w:r>
                            <m:oMath>
                              <m:sSub>
                                <m:sSubPr>
                                  <m:ctrlPr>
                                    <w:ins w:id="178" w:author="Nishesh Shukla" w:date="2014-06-30T20:28:00Z">
                                      <w:rPr>
                                        <w:rFonts w:ascii="Cambria Math" w:hAnsi="Cambria Math"/>
                                        <w:i/>
                                      </w:rPr>
                                    </w:ins>
                                  </m:ctrlPr>
                                </m:sSubPr>
                                <m:e>
                                  <m:sSub>
                                    <m:sSubPr>
                                      <m:ctrlPr>
                                        <w:ins w:id="179" w:author="Nishesh Shukla" w:date="2014-06-30T20:28:00Z">
                                          <w:rPr>
                                            <w:rFonts w:ascii="Cambria Math" w:hAnsi="Cambria Math"/>
                                            <w:i/>
                                          </w:rPr>
                                        </w:ins>
                                      </m:ctrlPr>
                                    </m:sSubPr>
                                    <m:e>
                                      <m:r>
                                        <w:rPr>
                                          <w:rFonts w:ascii="Cambria Math" w:hAnsi="Cambria Math"/>
                                        </w:rPr>
                                        <m:t>C</m:t>
                                      </m:r>
                                    </m:e>
                                    <m:sub>
                                      <m:r>
                                        <w:rPr>
                                          <w:rFonts w:ascii="Cambria Math" w:hAnsi="Cambria Math"/>
                                        </w:rPr>
                                        <m:t>2</m:t>
                                      </m:r>
                                    </m:sub>
                                  </m:sSub>
                                  <m:r>
                                    <w:rPr>
                                      <w:rFonts w:ascii="Cambria Math" w:hAnsi="Cambria Math"/>
                                    </w:rPr>
                                    <m:t>H</m:t>
                                  </m:r>
                                </m:e>
                                <m:sub>
                                  <m:r>
                                    <w:rPr>
                                      <w:rFonts w:ascii="Cambria Math" w:hAnsi="Cambria Math"/>
                                    </w:rPr>
                                    <m:t>5</m:t>
                                  </m:r>
                                </m:sub>
                              </m:sSub>
                              <m:r>
                                <w:rPr>
                                  <w:rFonts w:ascii="Cambria Math" w:hAnsi="Cambria Math"/>
                                </w:rPr>
                                <m:t>OH+</m:t>
                              </m:r>
                              <m:sSub>
                                <m:sSubPr>
                                  <m:ctrlPr>
                                    <w:ins w:id="180" w:author="Nishesh Shukla" w:date="2014-06-30T20:28:00Z">
                                      <w:rPr>
                                        <w:rFonts w:ascii="Cambria Math" w:hAnsi="Cambria Math"/>
                                        <w:i/>
                                      </w:rPr>
                                    </w:ins>
                                  </m:ctrlPr>
                                </m:sSubPr>
                                <m:e>
                                  <m:r>
                                    <w:rPr>
                                      <w:rFonts w:ascii="Cambria Math" w:hAnsi="Cambria Math"/>
                                    </w:rPr>
                                    <m:t>H</m:t>
                                  </m:r>
                                </m:e>
                                <m:sub>
                                  <m:r>
                                    <w:rPr>
                                      <w:rFonts w:ascii="Cambria Math" w:hAnsi="Cambria Math"/>
                                    </w:rPr>
                                    <m:t>2</m:t>
                                  </m:r>
                                </m:sub>
                              </m:sSub>
                              <m:r>
                                <w:rPr>
                                  <w:rFonts w:ascii="Cambria Math" w:hAnsi="Cambria Math"/>
                                </w:rPr>
                                <m:t>O</m:t>
                              </m:r>
                              <m:r>
                                <w:rPr>
                                  <w:rFonts w:ascii="Cambria Math" w:hAnsi="Cambria Math" w:hint="eastAsia"/>
                                </w:rPr>
                                <m:t>→</m:t>
                              </m:r>
                              <m:r>
                                <w:rPr>
                                  <w:rFonts w:ascii="Cambria Math" w:hAnsi="Cambria Math"/>
                                </w:rPr>
                                <m:t>2CO+4</m:t>
                              </m:r>
                              <m:sSub>
                                <m:sSubPr>
                                  <m:ctrlPr>
                                    <w:ins w:id="181" w:author="Nishesh Shukla" w:date="2014-06-30T20:28:00Z">
                                      <w:rPr>
                                        <w:rFonts w:ascii="Cambria Math" w:hAnsi="Cambria Math"/>
                                        <w:i/>
                                      </w:rPr>
                                    </w:ins>
                                  </m:ctrlPr>
                                </m:sSubPr>
                                <m:e>
                                  <m:r>
                                    <w:rPr>
                                      <w:rFonts w:ascii="Cambria Math" w:hAnsi="Cambria Math"/>
                                    </w:rPr>
                                    <m:t>H</m:t>
                                  </m:r>
                                </m:e>
                                <m:sub>
                                  <m:r>
                                    <w:rPr>
                                      <w:rFonts w:ascii="Cambria Math" w:hAnsi="Cambria Math"/>
                                    </w:rPr>
                                    <m:t>2</m:t>
                                  </m:r>
                                </m:sub>
                              </m:sSub>
                            </m:oMath>
                          </w:p>
                          <w:p w14:paraId="508E800C" w14:textId="77777777" w:rsidR="00284D8A" w:rsidRPr="005D0969" w:rsidRDefault="00284D8A" w:rsidP="007D1C9F">
                            <w:pPr>
                              <w:rPr>
                                <w:i/>
                              </w:rPr>
                            </w:pPr>
                            <w:r>
                              <w:rPr>
                                <w:i/>
                              </w:rPr>
                              <w:t>Heat</w:t>
                            </w:r>
                            <w:r w:rsidRPr="005D0969">
                              <w:rPr>
                                <w:i/>
                              </w:rPr>
                              <w:t xml:space="preserve"> also </w:t>
                            </w:r>
                            <w:r>
                              <w:rPr>
                                <w:i/>
                              </w:rPr>
                              <w:t>plays a vital role in all these chemical equations for steam reforming.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2" type="#_x0000_t202" style="position:absolute;left:0;text-align:left;margin-left:279pt;margin-top:477pt;width:221pt;height:8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" filled="f" strokecolor="black [3213]">
                <v:textbox>
                  <w:txbxContent>
                    <w:p w14:paraId="6389E629" w14:textId="77777777" w:rsidR="00284D8A" w:rsidRPr="00DD24A1" w:rsidRDefault="00284D8A" w:rsidP="007D1C9F">
                      <w:r>
                        <w:t xml:space="preserve">Methane: </w:t>
                      </w:r>
                      <m:oMath>
                        <m:sSub>
                          <m:sSubPr>
                            <m:ctrlPr>
                              <w:ins w:id="182" w:author="Nishesh Shukla" w:date="2014-06-30T20:28:00Z">
                                <w:rPr>
                                  <w:rFonts w:ascii="Cambria Math" w:hAnsi="Cambria Math"/>
                                  <w:i/>
                                </w:rPr>
                              </w:ins>
                            </m:ctrlPr>
                          </m:sSubPr>
                          <m:e>
                            <m:r>
                              <w:rPr>
                                <w:rFonts w:ascii="Cambria Math" w:hAnsi="Cambria Math"/>
                              </w:rPr>
                              <m:t>CH</m:t>
                            </m:r>
                          </m:e>
                          <m:sub>
                            <m:r>
                              <w:rPr>
                                <w:rFonts w:ascii="Cambria Math" w:hAnsi="Cambria Math"/>
                              </w:rPr>
                              <m:t>4</m:t>
                            </m:r>
                          </m:sub>
                        </m:sSub>
                        <m:r>
                          <w:rPr>
                            <w:rFonts w:ascii="Cambria Math" w:hAnsi="Cambria Math"/>
                          </w:rPr>
                          <m:t>+</m:t>
                        </m:r>
                        <m:sSub>
                          <m:sSubPr>
                            <m:ctrlPr>
                              <w:ins w:id="183" w:author="Nishesh Shukla" w:date="2014-06-30T20:28:00Z">
                                <w:rPr>
                                  <w:rFonts w:ascii="Cambria Math" w:hAnsi="Cambria Math"/>
                                  <w:i/>
                                </w:rPr>
                              </w:ins>
                            </m:ctrlPr>
                          </m:sSubPr>
                          <m:e>
                            <m:r>
                              <w:rPr>
                                <w:rFonts w:ascii="Cambria Math" w:hAnsi="Cambria Math"/>
                              </w:rPr>
                              <m:t>H</m:t>
                            </m:r>
                          </m:e>
                          <m:sub>
                            <m:r>
                              <w:rPr>
                                <w:rFonts w:ascii="Cambria Math" w:hAnsi="Cambria Math"/>
                              </w:rPr>
                              <m:t>2</m:t>
                            </m:r>
                          </m:sub>
                        </m:sSub>
                        <m:r>
                          <w:rPr>
                            <w:rFonts w:ascii="Cambria Math" w:hAnsi="Cambria Math"/>
                          </w:rPr>
                          <m:t>O</m:t>
                        </m:r>
                        <m:r>
                          <w:rPr>
                            <w:rFonts w:ascii="Cambria Math" w:hAnsi="Cambria Math" w:hint="eastAsia"/>
                          </w:rPr>
                          <m:t>→</m:t>
                        </m:r>
                        <m:r>
                          <w:rPr>
                            <w:rFonts w:ascii="Cambria Math" w:hAnsi="Cambria Math"/>
                          </w:rPr>
                          <m:t>CO+3</m:t>
                        </m:r>
                        <m:sSub>
                          <m:sSubPr>
                            <m:ctrlPr>
                              <w:ins w:id="184" w:author="Nishesh Shukla" w:date="2014-06-30T20:28:00Z">
                                <w:rPr>
                                  <w:rFonts w:ascii="Cambria Math" w:hAnsi="Cambria Math"/>
                                  <w:i/>
                                </w:rPr>
                              </w:ins>
                            </m:ctrlPr>
                          </m:sSubPr>
                          <m:e>
                            <m:r>
                              <w:rPr>
                                <w:rFonts w:ascii="Cambria Math" w:hAnsi="Cambria Math"/>
                              </w:rPr>
                              <m:t>H</m:t>
                            </m:r>
                          </m:e>
                          <m:sub>
                            <m:r>
                              <w:rPr>
                                <w:rFonts w:ascii="Cambria Math" w:hAnsi="Cambria Math"/>
                              </w:rPr>
                              <m:t>2</m:t>
                            </m:r>
                          </m:sub>
                        </m:sSub>
                      </m:oMath>
                    </w:p>
                    <w:p w14:paraId="3C4F8D09" w14:textId="77777777" w:rsidR="00284D8A" w:rsidRPr="00DD24A1" w:rsidRDefault="00284D8A" w:rsidP="007D1C9F">
                      <w:r>
                        <w:t xml:space="preserve">Propane: </w:t>
                      </w:r>
                      <m:oMath>
                        <m:sSub>
                          <m:sSubPr>
                            <m:ctrlPr>
                              <w:ins w:id="185" w:author="Nishesh Shukla" w:date="2014-06-30T20:28:00Z">
                                <w:rPr>
                                  <w:rFonts w:ascii="Cambria Math" w:hAnsi="Cambria Math"/>
                                  <w:i/>
                                </w:rPr>
                              </w:ins>
                            </m:ctrlPr>
                          </m:sSubPr>
                          <m:e>
                            <m:sSub>
                              <m:sSubPr>
                                <m:ctrlPr>
                                  <w:ins w:id="186" w:author="Nishesh Shukla" w:date="2014-06-30T20:28:00Z">
                                    <w:rPr>
                                      <w:rFonts w:ascii="Cambria Math" w:hAnsi="Cambria Math"/>
                                      <w:i/>
                                    </w:rPr>
                                  </w:ins>
                                </m:ctrlPr>
                              </m:sSubPr>
                              <m:e>
                                <m:r>
                                  <w:rPr>
                                    <w:rFonts w:ascii="Cambria Math" w:hAnsi="Cambria Math"/>
                                  </w:rPr>
                                  <m:t>C</m:t>
                                </m:r>
                              </m:e>
                              <m:sub>
                                <m:r>
                                  <w:rPr>
                                    <w:rFonts w:ascii="Cambria Math" w:hAnsi="Cambria Math"/>
                                  </w:rPr>
                                  <m:t>3</m:t>
                                </m:r>
                              </m:sub>
                            </m:sSub>
                            <m:r>
                              <w:rPr>
                                <w:rFonts w:ascii="Cambria Math" w:hAnsi="Cambria Math"/>
                              </w:rPr>
                              <m:t>H</m:t>
                            </m:r>
                          </m:e>
                          <m:sub>
                            <m:r>
                              <w:rPr>
                                <w:rFonts w:ascii="Cambria Math" w:hAnsi="Cambria Math"/>
                              </w:rPr>
                              <m:t>8</m:t>
                            </m:r>
                          </m:sub>
                        </m:sSub>
                        <m:r>
                          <w:rPr>
                            <w:rFonts w:ascii="Cambria Math" w:hAnsi="Cambria Math"/>
                          </w:rPr>
                          <m:t>+</m:t>
                        </m:r>
                        <m:sSub>
                          <m:sSubPr>
                            <m:ctrlPr>
                              <w:ins w:id="187" w:author="Nishesh Shukla" w:date="2014-06-30T20:28:00Z">
                                <w:rPr>
                                  <w:rFonts w:ascii="Cambria Math" w:hAnsi="Cambria Math"/>
                                  <w:i/>
                                </w:rPr>
                              </w:ins>
                            </m:ctrlPr>
                          </m:sSubPr>
                          <m:e>
                            <m:r>
                              <w:rPr>
                                <w:rFonts w:ascii="Cambria Math" w:hAnsi="Cambria Math"/>
                              </w:rPr>
                              <m:t>3H</m:t>
                            </m:r>
                          </m:e>
                          <m:sub>
                            <m:r>
                              <w:rPr>
                                <w:rFonts w:ascii="Cambria Math" w:hAnsi="Cambria Math"/>
                              </w:rPr>
                              <m:t>2</m:t>
                            </m:r>
                          </m:sub>
                        </m:sSub>
                        <m:r>
                          <w:rPr>
                            <w:rFonts w:ascii="Cambria Math" w:hAnsi="Cambria Math"/>
                          </w:rPr>
                          <m:t>O</m:t>
                        </m:r>
                        <m:r>
                          <w:rPr>
                            <w:rFonts w:ascii="Cambria Math" w:hAnsi="Cambria Math" w:hint="eastAsia"/>
                          </w:rPr>
                          <m:t>→</m:t>
                        </m:r>
                        <m:r>
                          <w:rPr>
                            <w:rFonts w:ascii="Cambria Math" w:hAnsi="Cambria Math"/>
                          </w:rPr>
                          <m:t>3CO+7</m:t>
                        </m:r>
                        <m:sSub>
                          <m:sSubPr>
                            <m:ctrlPr>
                              <w:ins w:id="188" w:author="Nishesh Shukla" w:date="2014-06-30T20:28:00Z">
                                <w:rPr>
                                  <w:rFonts w:ascii="Cambria Math" w:hAnsi="Cambria Math"/>
                                  <w:i/>
                                </w:rPr>
                              </w:ins>
                            </m:ctrlPr>
                          </m:sSubPr>
                          <m:e>
                            <m:r>
                              <w:rPr>
                                <w:rFonts w:ascii="Cambria Math" w:hAnsi="Cambria Math"/>
                              </w:rPr>
                              <m:t>H</m:t>
                            </m:r>
                          </m:e>
                          <m:sub>
                            <m:r>
                              <w:rPr>
                                <w:rFonts w:ascii="Cambria Math" w:hAnsi="Cambria Math"/>
                              </w:rPr>
                              <m:t>2</m:t>
                            </m:r>
                          </m:sub>
                        </m:sSub>
                      </m:oMath>
                    </w:p>
                    <w:p w14:paraId="52E25973" w14:textId="77777777" w:rsidR="00284D8A" w:rsidRPr="005D0969" w:rsidRDefault="00284D8A" w:rsidP="007D1C9F">
                      <w:r>
                        <w:t xml:space="preserve">Ethanol: </w:t>
                      </w:r>
                      <m:oMath>
                        <m:sSub>
                          <m:sSubPr>
                            <m:ctrlPr>
                              <w:ins w:id="189" w:author="Nishesh Shukla" w:date="2014-06-30T20:28:00Z">
                                <w:rPr>
                                  <w:rFonts w:ascii="Cambria Math" w:hAnsi="Cambria Math"/>
                                  <w:i/>
                                </w:rPr>
                              </w:ins>
                            </m:ctrlPr>
                          </m:sSubPr>
                          <m:e>
                            <m:sSub>
                              <m:sSubPr>
                                <m:ctrlPr>
                                  <w:ins w:id="190" w:author="Nishesh Shukla" w:date="2014-06-30T20:28:00Z">
                                    <w:rPr>
                                      <w:rFonts w:ascii="Cambria Math" w:hAnsi="Cambria Math"/>
                                      <w:i/>
                                    </w:rPr>
                                  </w:ins>
                                </m:ctrlPr>
                              </m:sSubPr>
                              <m:e>
                                <m:r>
                                  <w:rPr>
                                    <w:rFonts w:ascii="Cambria Math" w:hAnsi="Cambria Math"/>
                                  </w:rPr>
                                  <m:t>C</m:t>
                                </m:r>
                              </m:e>
                              <m:sub>
                                <m:r>
                                  <w:rPr>
                                    <w:rFonts w:ascii="Cambria Math" w:hAnsi="Cambria Math"/>
                                  </w:rPr>
                                  <m:t>2</m:t>
                                </m:r>
                              </m:sub>
                            </m:sSub>
                            <m:r>
                              <w:rPr>
                                <w:rFonts w:ascii="Cambria Math" w:hAnsi="Cambria Math"/>
                              </w:rPr>
                              <m:t>H</m:t>
                            </m:r>
                          </m:e>
                          <m:sub>
                            <m:r>
                              <w:rPr>
                                <w:rFonts w:ascii="Cambria Math" w:hAnsi="Cambria Math"/>
                              </w:rPr>
                              <m:t>5</m:t>
                            </m:r>
                          </m:sub>
                        </m:sSub>
                        <m:r>
                          <w:rPr>
                            <w:rFonts w:ascii="Cambria Math" w:hAnsi="Cambria Math"/>
                          </w:rPr>
                          <m:t>OH+</m:t>
                        </m:r>
                        <m:sSub>
                          <m:sSubPr>
                            <m:ctrlPr>
                              <w:ins w:id="191" w:author="Nishesh Shukla" w:date="2014-06-30T20:28:00Z">
                                <w:rPr>
                                  <w:rFonts w:ascii="Cambria Math" w:hAnsi="Cambria Math"/>
                                  <w:i/>
                                </w:rPr>
                              </w:ins>
                            </m:ctrlPr>
                          </m:sSubPr>
                          <m:e>
                            <m:r>
                              <w:rPr>
                                <w:rFonts w:ascii="Cambria Math" w:hAnsi="Cambria Math"/>
                              </w:rPr>
                              <m:t>H</m:t>
                            </m:r>
                          </m:e>
                          <m:sub>
                            <m:r>
                              <w:rPr>
                                <w:rFonts w:ascii="Cambria Math" w:hAnsi="Cambria Math"/>
                              </w:rPr>
                              <m:t>2</m:t>
                            </m:r>
                          </m:sub>
                        </m:sSub>
                        <m:r>
                          <w:rPr>
                            <w:rFonts w:ascii="Cambria Math" w:hAnsi="Cambria Math"/>
                          </w:rPr>
                          <m:t>O</m:t>
                        </m:r>
                        <m:r>
                          <w:rPr>
                            <w:rFonts w:ascii="Cambria Math" w:hAnsi="Cambria Math" w:hint="eastAsia"/>
                          </w:rPr>
                          <m:t>→</m:t>
                        </m:r>
                        <m:r>
                          <w:rPr>
                            <w:rFonts w:ascii="Cambria Math" w:hAnsi="Cambria Math"/>
                          </w:rPr>
                          <m:t>2CO+4</m:t>
                        </m:r>
                        <m:sSub>
                          <m:sSubPr>
                            <m:ctrlPr>
                              <w:ins w:id="192" w:author="Nishesh Shukla" w:date="2014-06-30T20:28:00Z">
                                <w:rPr>
                                  <w:rFonts w:ascii="Cambria Math" w:hAnsi="Cambria Math"/>
                                  <w:i/>
                                </w:rPr>
                              </w:ins>
                            </m:ctrlPr>
                          </m:sSubPr>
                          <m:e>
                            <m:r>
                              <w:rPr>
                                <w:rFonts w:ascii="Cambria Math" w:hAnsi="Cambria Math"/>
                              </w:rPr>
                              <m:t>H</m:t>
                            </m:r>
                          </m:e>
                          <m:sub>
                            <m:r>
                              <w:rPr>
                                <w:rFonts w:ascii="Cambria Math" w:hAnsi="Cambria Math"/>
                              </w:rPr>
                              <m:t>2</m:t>
                            </m:r>
                          </m:sub>
                        </m:sSub>
                      </m:oMath>
                    </w:p>
                    <w:p w14:paraId="508E800C" w14:textId="77777777" w:rsidR="00284D8A" w:rsidRPr="005D0969" w:rsidRDefault="00284D8A" w:rsidP="007D1C9F">
                      <w:pPr>
                        <w:rPr>
                          <w:i/>
                        </w:rPr>
                      </w:pPr>
                      <w:r>
                        <w:rPr>
                          <w:i/>
                        </w:rPr>
                        <w:t>Heat</w:t>
                      </w:r>
                      <w:r w:rsidRPr="005D0969">
                        <w:rPr>
                          <w:i/>
                        </w:rPr>
                        <w:t xml:space="preserve"> also </w:t>
                      </w:r>
                      <w:r>
                        <w:rPr>
                          <w:i/>
                        </w:rPr>
                        <w:t>plays a vital role in all these chemical equations for steam reforming.</w:t>
                      </w:r>
                    </w:p>
                  </w:txbxContent>
                </v:textbox>
                <w10:wrap type="through" anchorx="page" anchory="page"/>
              </v:shape>
            </w:pict>
          </mc:Fallback>
        </mc:AlternateContent>
      </w:r>
      <w:commentRangeStart w:id="193"/>
      <w:r w:rsidR="007D1C9F">
        <w:t>Nevertheless, the technique is expensive as it relies on solar energy</w:t>
      </w:r>
      <w:commentRangeEnd w:id="193"/>
      <w:r w:rsidR="00E4428E">
        <w:rPr>
          <w:rStyle w:val="CommentReference"/>
        </w:rPr>
        <w:commentReference w:id="193"/>
      </w:r>
      <w:r w:rsidR="007D1C9F">
        <w:t xml:space="preserve">. The most common method used to harness hydrogen gas is steam reforming. Approximately 95% of the hydrogen produced in the United States is by this method. </w:t>
      </w:r>
      <w:ins w:id="194" w:author="Nishesh Shukla" w:date="2014-06-30T18:47:00Z">
        <w:r w:rsidR="008A6EED">
          <w:t>(</w:t>
        </w:r>
        <w:r w:rsidR="008A6EED" w:rsidRPr="00044717">
          <w:rPr>
            <w:rFonts w:cs="Times New Roman"/>
          </w:rPr>
          <w:t>Al-</w:t>
        </w:r>
        <w:proofErr w:type="spellStart"/>
        <w:r w:rsidR="008A6EED" w:rsidRPr="00044717">
          <w:rPr>
            <w:rFonts w:cs="Times New Roman"/>
          </w:rPr>
          <w:t>Khatib</w:t>
        </w:r>
        <w:proofErr w:type="spellEnd"/>
        <w:r w:rsidR="008A6EED" w:rsidRPr="00044717">
          <w:rPr>
            <w:rFonts w:cs="Times New Roman"/>
          </w:rPr>
          <w:t xml:space="preserve">, </w:t>
        </w:r>
        <w:proofErr w:type="spellStart"/>
        <w:r w:rsidR="008A6EED" w:rsidRPr="00044717">
          <w:rPr>
            <w:rFonts w:cs="Times New Roman"/>
          </w:rPr>
          <w:t>Talal</w:t>
        </w:r>
        <w:proofErr w:type="spellEnd"/>
        <w:r w:rsidR="008A6EED">
          <w:t xml:space="preserve">) </w:t>
        </w:r>
      </w:ins>
      <w:r w:rsidR="007D1C9F">
        <w:t xml:space="preserve">This method involves the usage of natural gas, such as methane, ethanol, and propane (mostly hydrocarbons). The hydrocarbons are then exposed to steam and a catalyst allowing the separation of hydrogen </w:t>
      </w:r>
      <w:commentRangeStart w:id="195"/>
      <w:r w:rsidR="007D1C9F">
        <w:t>gas</w:t>
      </w:r>
      <w:commentRangeEnd w:id="195"/>
      <w:r w:rsidR="00655E43">
        <w:rPr>
          <w:rStyle w:val="CommentReference"/>
        </w:rPr>
        <w:commentReference w:id="195"/>
      </w:r>
      <w:r w:rsidR="007D1C9F">
        <w:t>. However, natural gases are being used in the production of hydrogen gas, leading to pollutants such as Carbon Monoxide and Carbon Dioxide</w:t>
      </w:r>
      <w:ins w:id="196" w:author="Nishesh Shukla" w:date="2014-06-30T17:43:00Z">
        <w:r w:rsidR="00A54A3D">
          <w:t xml:space="preserve"> (See figure 4)</w:t>
        </w:r>
      </w:ins>
      <w:r w:rsidR="007D1C9F">
        <w:t xml:space="preserve">, destroying the concept of clean energy. Not only does this harm the environment and contribute to global warming, but it also increases the natural gas consumption (a non-renewable energy). </w:t>
      </w:r>
    </w:p>
    <w:p w14:paraId="19367CD5" w14:textId="4634C95D" w:rsidR="007D1C9F" w:rsidRDefault="007D1C9F">
      <w:pPr>
        <w:spacing w:line="480" w:lineRule="auto"/>
        <w:pPrChange w:id="197" w:author="Nishesh Shukla" w:date="2014-06-30T20:24:00Z">
          <w:pPr>
            <w:ind w:firstLine="720"/>
          </w:pPr>
        </w:pPrChange>
      </w:pPr>
    </w:p>
    <w:p w14:paraId="5A5FB9C4" w14:textId="43EF624C" w:rsidR="007D1C9F" w:rsidRDefault="00306134">
      <w:pPr>
        <w:spacing w:line="480" w:lineRule="auto"/>
        <w:pPrChange w:id="198" w:author="Nishesh Shukla" w:date="2014-06-30T19:52:00Z">
          <w:pPr>
            <w:ind w:firstLine="720"/>
          </w:pPr>
        </w:pPrChange>
      </w:pPr>
      <w:ins w:id="199" w:author="Nishesh Shukla" w:date="2014-06-30T19:52:00Z">
        <w:r>
          <w:rPr>
            <w:b/>
          </w:rPr>
          <w:lastRenderedPageBreak/>
          <w:t>Method 3: Conversion of Biomass and Wastes</w:t>
        </w:r>
        <w:r>
          <w:br/>
        </w:r>
      </w:ins>
      <w:ins w:id="200" w:author="Nishesh Shukla" w:date="2014-06-30T17:45:00Z">
        <w:r w:rsidR="00044717">
          <w:rPr>
            <w:noProof/>
          </w:rPr>
          <mc:AlternateContent>
            <mc:Choice Requires="wps">
              <w:drawing>
                <wp:anchor distT="0" distB="0" distL="114300" distR="114300" simplePos="0" relativeHeight="251699200" behindDoc="0" locked="0" layoutInCell="1" allowOverlap="1" wp14:anchorId="6BB14F7A" wp14:editId="36DB9483">
                  <wp:simplePos x="0" y="0"/>
                  <wp:positionH relativeFrom="column">
                    <wp:posOffset>-114300</wp:posOffset>
                  </wp:positionH>
                  <wp:positionV relativeFrom="paragraph">
                    <wp:posOffset>2714625</wp:posOffset>
                  </wp:positionV>
                  <wp:extent cx="3086100" cy="4572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19BFB4" w14:textId="1343352F" w:rsidR="00284D8A" w:rsidRDefault="00284D8A">
                              <w:pPr>
                                <w:rPr>
                                  <w:ins w:id="201" w:author="Nishesh Shukla" w:date="2014-06-30T17:45:00Z"/>
                                  <w:i/>
                                  <w:sz w:val="20"/>
                                  <w:szCs w:val="20"/>
                                </w:rPr>
                              </w:pPr>
                              <w:ins w:id="202" w:author="Nishesh Shukla" w:date="2014-06-30T17:45:00Z">
                                <w:r>
                                  <w:rPr>
                                    <w:i/>
                                    <w:sz w:val="20"/>
                                    <w:szCs w:val="20"/>
                                  </w:rPr>
                                  <w:t>Figure 5. Conversion of Biomass and Wastes Cycle.</w:t>
                                </w:r>
                              </w:ins>
                            </w:p>
                            <w:p w14:paraId="12CE669C" w14:textId="17D7636F" w:rsidR="00284D8A" w:rsidRPr="00A54A3D" w:rsidRDefault="00284D8A">
                              <w:pPr>
                                <w:rPr>
                                  <w:i/>
                                  <w:sz w:val="20"/>
                                  <w:szCs w:val="20"/>
                                  <w:rPrChange w:id="203" w:author="Nishesh Shukla" w:date="2014-06-30T17:45:00Z">
                                    <w:rPr/>
                                  </w:rPrChange>
                                </w:rPr>
                              </w:pPr>
                              <w:ins w:id="204" w:author="Nishesh Shukla" w:date="2014-06-30T17:45:00Z">
                                <w:r>
                                  <w:rPr>
                                    <w:i/>
                                    <w:sz w:val="20"/>
                                    <w:szCs w:val="20"/>
                                  </w:rPr>
                                  <w:t>Source:</w:t>
                                </w:r>
                              </w:ins>
                              <w:ins w:id="205" w:author="Nishesh Shukla" w:date="2014-06-30T17:47:00Z">
                                <w:r>
                                  <w:rPr>
                                    <w:i/>
                                    <w:sz w:val="20"/>
                                    <w:szCs w:val="20"/>
                                  </w:rPr>
                                  <w:t xml:space="preserve"> Car is </w:t>
                                </w:r>
                                <w:proofErr w:type="gramStart"/>
                                <w:r>
                                  <w:rPr>
                                    <w:i/>
                                    <w:sz w:val="20"/>
                                    <w:szCs w:val="20"/>
                                  </w:rPr>
                                  <w:t>Flushed</w:t>
                                </w:r>
                                <w:proofErr w:type="gramEnd"/>
                                <w:r>
                                  <w:rPr>
                                    <w:i/>
                                    <w:sz w:val="20"/>
                                    <w:szCs w:val="20"/>
                                  </w:rPr>
                                  <w:t xml:space="preserve"> with Power</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3" type="#_x0000_t202" style="position:absolute;margin-left:-8.95pt;margin-top:213.75pt;width:243pt;height:36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" filled="f" stroked="f">
                  <v:textbox>
                    <w:txbxContent>
                      <w:p w14:paraId="3B19BFB4" w14:textId="1343352F" w:rsidR="00284D8A" w:rsidRDefault="00284D8A">
                        <w:pPr>
                          <w:rPr>
                            <w:ins w:id="206" w:author="Nishesh Shukla" w:date="2014-06-30T17:45:00Z"/>
                            <w:i/>
                            <w:sz w:val="20"/>
                            <w:szCs w:val="20"/>
                          </w:rPr>
                        </w:pPr>
                        <w:ins w:id="207" w:author="Nishesh Shukla" w:date="2014-06-30T17:45:00Z">
                          <w:r>
                            <w:rPr>
                              <w:i/>
                              <w:sz w:val="20"/>
                              <w:szCs w:val="20"/>
                            </w:rPr>
                            <w:t>Figure 5. Conversion of Biomass and Wastes Cycle.</w:t>
                          </w:r>
                        </w:ins>
                      </w:p>
                      <w:p w14:paraId="12CE669C" w14:textId="17D7636F" w:rsidR="00284D8A" w:rsidRPr="00A54A3D" w:rsidRDefault="00284D8A">
                        <w:pPr>
                          <w:rPr>
                            <w:i/>
                            <w:sz w:val="20"/>
                            <w:szCs w:val="20"/>
                            <w:rPrChange w:id="208" w:author="Nishesh Shukla" w:date="2014-06-30T17:45:00Z">
                              <w:rPr/>
                            </w:rPrChange>
                          </w:rPr>
                        </w:pPr>
                        <w:ins w:id="209" w:author="Nishesh Shukla" w:date="2014-06-30T17:45:00Z">
                          <w:r>
                            <w:rPr>
                              <w:i/>
                              <w:sz w:val="20"/>
                              <w:szCs w:val="20"/>
                            </w:rPr>
                            <w:t>Source:</w:t>
                          </w:r>
                        </w:ins>
                        <w:ins w:id="210" w:author="Nishesh Shukla" w:date="2014-06-30T17:47:00Z">
                          <w:r>
                            <w:rPr>
                              <w:i/>
                              <w:sz w:val="20"/>
                              <w:szCs w:val="20"/>
                            </w:rPr>
                            <w:t xml:space="preserve"> Car is </w:t>
                          </w:r>
                          <w:proofErr w:type="gramStart"/>
                          <w:r>
                            <w:rPr>
                              <w:i/>
                              <w:sz w:val="20"/>
                              <w:szCs w:val="20"/>
                            </w:rPr>
                            <w:t>Flushed</w:t>
                          </w:r>
                          <w:proofErr w:type="gramEnd"/>
                          <w:r>
                            <w:rPr>
                              <w:i/>
                              <w:sz w:val="20"/>
                              <w:szCs w:val="20"/>
                            </w:rPr>
                            <w:t xml:space="preserve"> with Power</w:t>
                          </w:r>
                        </w:ins>
                      </w:p>
                    </w:txbxContent>
                  </v:textbox>
                  <w10:wrap type="square"/>
                </v:shape>
              </w:pict>
            </mc:Fallback>
          </mc:AlternateContent>
        </w:r>
      </w:ins>
      <w:r w:rsidR="00044717">
        <w:rPr>
          <w:noProof/>
        </w:rPr>
        <w:drawing>
          <wp:anchor distT="0" distB="0" distL="114300" distR="114300" simplePos="0" relativeHeight="251675648" behindDoc="0" locked="0" layoutInCell="1" allowOverlap="1" wp14:anchorId="73788449" wp14:editId="462FE7C7">
            <wp:simplePos x="0" y="0"/>
            <wp:positionH relativeFrom="page">
              <wp:posOffset>1028700</wp:posOffset>
            </wp:positionH>
            <wp:positionV relativeFrom="page">
              <wp:posOffset>1257300</wp:posOffset>
            </wp:positionV>
            <wp:extent cx="3086100" cy="2628900"/>
            <wp:effectExtent l="0" t="0" r="12700" b="12700"/>
            <wp:wrapThrough wrapText="bothSides">
              <wp:wrapPolygon edited="0">
                <wp:start x="0" y="0"/>
                <wp:lineTo x="0" y="21496"/>
                <wp:lineTo x="21511" y="21496"/>
                <wp:lineTo x="21511"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gas-MSW.jpg"/>
                    <pic:cNvPicPr/>
                  </pic:nvPicPr>
                  <pic:blipFill>
                    <a:blip r:embed="rId13">
                      <a:extLst>
                        <a:ext uri="{28A0092B-C50C-407E-A947-70E740481C1C}">
                          <a14:useLocalDpi xmlns:a14="http://schemas.microsoft.com/office/drawing/2010/main" val="0"/>
                        </a:ext>
                      </a:extLst>
                    </a:blip>
                    <a:stretch>
                      <a:fillRect/>
                    </a:stretch>
                  </pic:blipFill>
                  <pic:spPr>
                    <a:xfrm>
                      <a:off x="0" y="0"/>
                      <a:ext cx="3086100" cy="2628900"/>
                    </a:xfrm>
                    <a:prstGeom prst="rect">
                      <a:avLst/>
                    </a:prstGeom>
                  </pic:spPr>
                </pic:pic>
              </a:graphicData>
            </a:graphic>
            <wp14:sizeRelH relativeFrom="margin">
              <wp14:pctWidth>0</wp14:pctWidth>
            </wp14:sizeRelH>
            <wp14:sizeRelV relativeFrom="margin">
              <wp14:pctHeight>0</wp14:pctHeight>
            </wp14:sizeRelV>
          </wp:anchor>
        </w:drawing>
      </w:r>
      <w:ins w:id="211" w:author="Nishesh Shukla" w:date="2014-06-30T19:52:00Z">
        <w:r>
          <w:rPr>
            <w:b/>
          </w:rPr>
          <w:tab/>
        </w:r>
      </w:ins>
      <w:proofErr w:type="gramStart"/>
      <w:r w:rsidR="007D1C9F">
        <w:t>One</w:t>
      </w:r>
      <w:proofErr w:type="gramEnd"/>
      <w:r w:rsidR="007D1C9F">
        <w:t xml:space="preserve"> of the numerous techniques that produce hydrogen involves household wastes, called conversion of biomass and wastes. At first glance the idea, it seems to solve a lot of problems</w:t>
      </w:r>
      <w:r w:rsidR="007D1C9F" w:rsidRPr="00B52ADC">
        <w:rPr>
          <w:highlight w:val="yellow"/>
          <w:rPrChange w:id="212" w:author="Amber Dahlin" w:date="2014-06-22T21:06:00Z">
            <w:rPr/>
          </w:rPrChange>
        </w:rPr>
        <w:t>,</w:t>
      </w:r>
      <w:r w:rsidR="007D1C9F">
        <w:t xml:space="preserve"> however, it also emits greenhouse gasses that contribute to global warming. Using this technique, hydrogen gas is produced through a process called pyrolysis (gasification of biomass resources) as shown </w:t>
      </w:r>
      <w:ins w:id="213" w:author="Nishesh Shukla" w:date="2014-06-30T17:48:00Z">
        <w:r w:rsidR="00635218">
          <w:t>in figure 5</w:t>
        </w:r>
      </w:ins>
      <w:del w:id="214" w:author="Nishesh Shukla" w:date="2014-06-30T17:48:00Z">
        <w:r w:rsidR="007D1C9F" w:rsidDel="00635218">
          <w:delText>on the diagram on the left</w:delText>
        </w:r>
      </w:del>
      <w:r w:rsidR="007D1C9F">
        <w:t xml:space="preserve">. Biomass resources include plastics, waste grease, and agricultural wastes. It also uses biomass that is mainly grown for energy extraction purposes. During the pyrolysis process, a liquid is formed as a product that contains various different elements and compounds in form of energy, such as hydrogen gas. </w:t>
      </w:r>
      <w:ins w:id="215" w:author="Nishesh Shukla" w:date="2014-06-30T18:48:00Z">
        <w:r w:rsidR="008A6EED">
          <w:t>(</w:t>
        </w:r>
        <w:proofErr w:type="spellStart"/>
        <w:r w:rsidR="008A6EED" w:rsidRPr="00044717">
          <w:rPr>
            <w:rFonts w:cs="Times New Roman"/>
          </w:rPr>
          <w:t>Borgese</w:t>
        </w:r>
        <w:proofErr w:type="spellEnd"/>
        <w:r w:rsidR="008A6EED" w:rsidRPr="00044717">
          <w:rPr>
            <w:rFonts w:cs="Times New Roman"/>
          </w:rPr>
          <w:t xml:space="preserve">, Domenic </w:t>
        </w:r>
        <w:proofErr w:type="spellStart"/>
        <w:r w:rsidR="008A6EED" w:rsidRPr="00044717">
          <w:rPr>
            <w:rFonts w:cs="Times New Roman"/>
          </w:rPr>
          <w:t>Borgese</w:t>
        </w:r>
        <w:proofErr w:type="spellEnd"/>
        <w:r w:rsidR="008A6EED" w:rsidRPr="00044717">
          <w:rPr>
            <w:rFonts w:cs="Times New Roman"/>
          </w:rPr>
          <w:t xml:space="preserve">, Alexis </w:t>
        </w:r>
        <w:proofErr w:type="spellStart"/>
        <w:r w:rsidR="008A6EED" w:rsidRPr="00044717">
          <w:rPr>
            <w:rFonts w:cs="Times New Roman"/>
          </w:rPr>
          <w:t>Bianco</w:t>
        </w:r>
        <w:proofErr w:type="spellEnd"/>
        <w:r w:rsidR="008A6EED" w:rsidRPr="00044717">
          <w:rPr>
            <w:rFonts w:cs="Times New Roman"/>
          </w:rPr>
          <w:t xml:space="preserve">, Tiffany </w:t>
        </w:r>
        <w:proofErr w:type="spellStart"/>
        <w:r w:rsidR="008A6EED" w:rsidRPr="00044717">
          <w:rPr>
            <w:rFonts w:cs="Times New Roman"/>
          </w:rPr>
          <w:t>Jantzen</w:t>
        </w:r>
        <w:proofErr w:type="spellEnd"/>
        <w:r w:rsidR="008A6EED" w:rsidRPr="00044717">
          <w:rPr>
            <w:rFonts w:cs="Times New Roman"/>
          </w:rPr>
          <w:t>, and Andrew Ferguson</w:t>
        </w:r>
        <w:proofErr w:type="gramStart"/>
        <w:r w:rsidR="008A6EED" w:rsidRPr="00044717">
          <w:rPr>
            <w:rFonts w:cs="Times New Roman"/>
          </w:rPr>
          <w:t>.</w:t>
        </w:r>
        <w:r w:rsidR="008A6EED">
          <w:t>)</w:t>
        </w:r>
      </w:ins>
      <w:proofErr w:type="gramEnd"/>
      <w:r w:rsidR="007D1C9F">
        <w:t xml:space="preserve">This method has potential as it removes undesired wastes from the streets and puts it for good use. In addition, biomass is produced daily all over the globe in the form of waste and it is </w:t>
      </w:r>
      <w:r w:rsidR="007D1C9F" w:rsidRPr="00B52ADC">
        <w:rPr>
          <w:highlight w:val="yellow"/>
          <w:rPrChange w:id="216" w:author="Amber Dahlin" w:date="2014-06-22T21:07:00Z">
            <w:rPr/>
          </w:rPrChange>
        </w:rPr>
        <w:t>qui</w:t>
      </w:r>
      <w:ins w:id="217" w:author="Nishesh Shukla" w:date="2014-06-30T17:48:00Z">
        <w:r w:rsidR="00635218">
          <w:rPr>
            <w:highlight w:val="yellow"/>
          </w:rPr>
          <w:t>te</w:t>
        </w:r>
      </w:ins>
      <w:del w:id="218" w:author="Nishesh Shukla" w:date="2014-06-30T17:48:00Z">
        <w:r w:rsidR="007D1C9F" w:rsidRPr="00B52ADC" w:rsidDel="00635218">
          <w:rPr>
            <w:highlight w:val="yellow"/>
            <w:rPrChange w:id="219" w:author="Amber Dahlin" w:date="2014-06-22T21:07:00Z">
              <w:rPr/>
            </w:rPrChange>
          </w:rPr>
          <w:delText>et</w:delText>
        </w:r>
      </w:del>
      <w:r w:rsidR="007D1C9F">
        <w:t xml:space="preserve"> cheap to convert into energy. However, this produces various greenhouse gasses, such as Carbon Monoxide and Carbon </w:t>
      </w:r>
      <w:commentRangeStart w:id="220"/>
      <w:r w:rsidR="007D1C9F">
        <w:t>Dioxide</w:t>
      </w:r>
      <w:commentRangeEnd w:id="220"/>
      <w:r w:rsidR="00732439">
        <w:rPr>
          <w:rStyle w:val="CommentReference"/>
        </w:rPr>
        <w:commentReference w:id="220"/>
      </w:r>
      <w:r w:rsidR="007D1C9F">
        <w:t xml:space="preserve">. Furthermore, as soon as the gasses are emitted, such as the Hydrogen gas, it is extremely difficult to </w:t>
      </w:r>
      <w:r w:rsidR="007D1C9F">
        <w:lastRenderedPageBreak/>
        <w:t xml:space="preserve">capture it, as it is a quick process. Converting biomass and wastes to hydrogen gas is effective but still requires our ozone layer to pay the </w:t>
      </w:r>
      <w:commentRangeStart w:id="221"/>
      <w:r w:rsidR="007D1C9F">
        <w:t>price</w:t>
      </w:r>
      <w:commentRangeEnd w:id="221"/>
      <w:r w:rsidR="00E4428E">
        <w:rPr>
          <w:rStyle w:val="CommentReference"/>
        </w:rPr>
        <w:commentReference w:id="221"/>
      </w:r>
      <w:r w:rsidR="007D1C9F">
        <w:t>.</w:t>
      </w:r>
    </w:p>
    <w:p w14:paraId="56FD31C6" w14:textId="31B5304B" w:rsidR="00306134" w:rsidRPr="00306134" w:rsidRDefault="00306134">
      <w:pPr>
        <w:spacing w:line="480" w:lineRule="auto"/>
        <w:rPr>
          <w:ins w:id="222" w:author="Nishesh Shukla" w:date="2014-06-30T19:53:00Z"/>
          <w:b/>
          <w:rPrChange w:id="223" w:author="Nishesh Shukla" w:date="2014-06-30T19:53:00Z">
            <w:rPr>
              <w:ins w:id="224" w:author="Nishesh Shukla" w:date="2014-06-30T19:53:00Z"/>
            </w:rPr>
          </w:rPrChange>
        </w:rPr>
        <w:pPrChange w:id="225" w:author="Nishesh Shukla" w:date="2014-06-30T19:53:00Z">
          <w:pPr>
            <w:ind w:firstLine="720"/>
          </w:pPr>
        </w:pPrChange>
      </w:pPr>
      <w:r>
        <w:rPr>
          <w:noProof/>
        </w:rPr>
        <w:drawing>
          <wp:anchor distT="0" distB="0" distL="114300" distR="114300" simplePos="0" relativeHeight="251677696" behindDoc="0" locked="0" layoutInCell="1" allowOverlap="1" wp14:anchorId="670216BE" wp14:editId="0F0A86F0">
            <wp:simplePos x="0" y="0"/>
            <wp:positionH relativeFrom="page">
              <wp:posOffset>3657600</wp:posOffset>
            </wp:positionH>
            <wp:positionV relativeFrom="page">
              <wp:posOffset>2171700</wp:posOffset>
            </wp:positionV>
            <wp:extent cx="3058795" cy="2840355"/>
            <wp:effectExtent l="0" t="0" r="0" b="0"/>
            <wp:wrapThrough wrapText="bothSides">
              <wp:wrapPolygon edited="0">
                <wp:start x="9148" y="386"/>
                <wp:lineTo x="538" y="773"/>
                <wp:lineTo x="359" y="2318"/>
                <wp:lineTo x="2511" y="3863"/>
                <wp:lineTo x="2511" y="6954"/>
                <wp:lineTo x="1435" y="8885"/>
                <wp:lineTo x="1076" y="9851"/>
                <wp:lineTo x="1256" y="17964"/>
                <wp:lineTo x="1973" y="19316"/>
                <wp:lineTo x="3946" y="19895"/>
                <wp:lineTo x="7175" y="19895"/>
                <wp:lineTo x="17578" y="19316"/>
                <wp:lineTo x="19192" y="18930"/>
                <wp:lineTo x="19551" y="6954"/>
                <wp:lineTo x="21344" y="4443"/>
                <wp:lineTo x="21344" y="966"/>
                <wp:lineTo x="10224" y="386"/>
                <wp:lineTo x="9148" y="386"/>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olysis_water.gif"/>
                    <pic:cNvPicPr/>
                  </pic:nvPicPr>
                  <pic:blipFill>
                    <a:blip r:embed="rId14">
                      <a:extLst>
                        <a:ext uri="{28A0092B-C50C-407E-A947-70E740481C1C}">
                          <a14:useLocalDpi xmlns:a14="http://schemas.microsoft.com/office/drawing/2010/main" val="0"/>
                        </a:ext>
                      </a:extLst>
                    </a:blip>
                    <a:stretch>
                      <a:fillRect/>
                    </a:stretch>
                  </pic:blipFill>
                  <pic:spPr>
                    <a:xfrm>
                      <a:off x="0" y="0"/>
                      <a:ext cx="3058795" cy="2840355"/>
                    </a:xfrm>
                    <a:prstGeom prst="rect">
                      <a:avLst/>
                    </a:prstGeom>
                  </pic:spPr>
                </pic:pic>
              </a:graphicData>
            </a:graphic>
            <wp14:sizeRelH relativeFrom="margin">
              <wp14:pctWidth>0</wp14:pctWidth>
            </wp14:sizeRelH>
            <wp14:sizeRelV relativeFrom="margin">
              <wp14:pctHeight>0</wp14:pctHeight>
            </wp14:sizeRelV>
          </wp:anchor>
        </w:drawing>
      </w:r>
      <w:ins w:id="226" w:author="Nishesh Shukla" w:date="2014-06-30T19:53:00Z">
        <w:r w:rsidRPr="00306134">
          <w:rPr>
            <w:b/>
            <w:rPrChange w:id="227" w:author="Nishesh Shukla" w:date="2014-06-30T19:53:00Z">
              <w:rPr/>
            </w:rPrChange>
          </w:rPr>
          <w:t>Method 4: Electrolysis</w:t>
        </w:r>
      </w:ins>
    </w:p>
    <w:p w14:paraId="25666B7F" w14:textId="1F9F79F2" w:rsidR="006A7E8B" w:rsidRDefault="00044717">
      <w:pPr>
        <w:spacing w:line="480" w:lineRule="auto"/>
        <w:ind w:firstLine="720"/>
        <w:pPrChange w:id="228" w:author="Nishesh Shukla" w:date="2014-06-30T19:52:00Z">
          <w:pPr>
            <w:ind w:firstLine="720"/>
          </w:pPr>
        </w:pPrChange>
      </w:pPr>
      <w:r>
        <w:rPr>
          <w:noProof/>
        </w:rPr>
        <mc:AlternateContent>
          <mc:Choice Requires="wps">
            <w:drawing>
              <wp:anchor distT="0" distB="0" distL="114300" distR="114300" simplePos="0" relativeHeight="251679744" behindDoc="0" locked="0" layoutInCell="1" allowOverlap="1" wp14:anchorId="1CFEFC71" wp14:editId="0DBE2AD5">
                <wp:simplePos x="0" y="0"/>
                <wp:positionH relativeFrom="page">
                  <wp:posOffset>3657600</wp:posOffset>
                </wp:positionH>
                <wp:positionV relativeFrom="page">
                  <wp:posOffset>4724400</wp:posOffset>
                </wp:positionV>
                <wp:extent cx="2857500" cy="800100"/>
                <wp:effectExtent l="0" t="0" r="0" b="12700"/>
                <wp:wrapThrough wrapText="bothSides">
                  <wp:wrapPolygon edited="0">
                    <wp:start x="192" y="0"/>
                    <wp:lineTo x="192" y="21257"/>
                    <wp:lineTo x="21120" y="21257"/>
                    <wp:lineTo x="21120" y="0"/>
                    <wp:lineTo x="192" y="0"/>
                  </wp:wrapPolygon>
                </wp:wrapThrough>
                <wp:docPr id="28" name="Text Box 28"/>
                <wp:cNvGraphicFramePr/>
                <a:graphic xmlns:a="http://schemas.openxmlformats.org/drawingml/2006/main">
                  <a:graphicData uri="http://schemas.microsoft.com/office/word/2010/wordprocessingShape">
                    <wps:wsp>
                      <wps:cNvSpPr txBox="1"/>
                      <wps:spPr>
                        <a:xfrm>
                          <a:off x="0" y="0"/>
                          <a:ext cx="2857500" cy="8001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EE935A9" w14:textId="7352B1CF" w:rsidR="00284D8A" w:rsidRDefault="00284D8A">
                            <w:pPr>
                              <w:rPr>
                                <w:ins w:id="229" w:author="Nishesh Shukla" w:date="2014-06-30T17:49:00Z"/>
                                <w:i/>
                                <w:sz w:val="20"/>
                                <w:szCs w:val="20"/>
                              </w:rPr>
                              <w:pPrChange w:id="230" w:author="Nishesh Shukla" w:date="2014-06-30T17:49:00Z">
                                <w:pPr>
                                  <w:jc w:val="center"/>
                                </w:pPr>
                              </w:pPrChange>
                            </w:pPr>
                            <w:ins w:id="231" w:author="Nishesh Shukla" w:date="2014-06-30T17:49:00Z">
                              <w:r>
                                <w:rPr>
                                  <w:i/>
                                  <w:sz w:val="20"/>
                                  <w:szCs w:val="20"/>
                                </w:rPr>
                                <w:t>Figure 6.</w:t>
                              </w:r>
                            </w:ins>
                            <w:r w:rsidRPr="00BB09CA">
                              <w:rPr>
                                <w:i/>
                                <w:sz w:val="20"/>
                                <w:szCs w:val="20"/>
                              </w:rPr>
                              <w:t>Small-scale experiment diagram</w:t>
                            </w:r>
                            <w:r>
                              <w:rPr>
                                <w:i/>
                                <w:sz w:val="20"/>
                                <w:szCs w:val="20"/>
                              </w:rPr>
                              <w:t xml:space="preserve"> of an </w:t>
                            </w:r>
                            <w:proofErr w:type="spellStart"/>
                            <w:r>
                              <w:rPr>
                                <w:i/>
                                <w:sz w:val="20"/>
                                <w:szCs w:val="20"/>
                              </w:rPr>
                              <w:t>electrolyzer</w:t>
                            </w:r>
                            <w:proofErr w:type="spellEnd"/>
                          </w:p>
                          <w:p w14:paraId="467C39D3" w14:textId="14CFAD61" w:rsidR="00284D8A" w:rsidRPr="00BB09CA" w:rsidRDefault="00284D8A">
                            <w:pPr>
                              <w:rPr>
                                <w:i/>
                                <w:sz w:val="20"/>
                                <w:szCs w:val="20"/>
                              </w:rPr>
                              <w:pPrChange w:id="232" w:author="Nishesh Shukla" w:date="2014-06-30T17:49:00Z">
                                <w:pPr>
                                  <w:jc w:val="center"/>
                                </w:pPr>
                              </w:pPrChange>
                            </w:pPr>
                            <w:ins w:id="233" w:author="Nishesh Shukla" w:date="2014-06-30T17:49:00Z">
                              <w:r>
                                <w:rPr>
                                  <w:i/>
                                  <w:sz w:val="20"/>
                                  <w:szCs w:val="20"/>
                                </w:rPr>
                                <w:t>Source:</w:t>
                              </w:r>
                            </w:ins>
                            <w:ins w:id="234" w:author="Nishesh Shukla" w:date="2014-06-30T17:52:00Z">
                              <w:r>
                                <w:rPr>
                                  <w:i/>
                                  <w:sz w:val="20"/>
                                  <w:szCs w:val="20"/>
                                </w:rPr>
                                <w:t xml:space="preserve"> Science Unleaded – Electrolysis with Water</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4" type="#_x0000_t202" style="position:absolute;left:0;text-align:left;margin-left:4in;margin-top:372pt;width:225pt;height:63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" mv:complextextbox="1" filled="f" stroked="f">
                <v:textbox>
                  <w:txbxContent>
                    <w:p w14:paraId="0EE935A9" w14:textId="7352B1CF" w:rsidR="00284D8A" w:rsidRDefault="00284D8A">
                      <w:pPr>
                        <w:rPr>
                          <w:ins w:id="235" w:author="Nishesh Shukla" w:date="2014-06-30T17:49:00Z"/>
                          <w:i/>
                          <w:sz w:val="20"/>
                          <w:szCs w:val="20"/>
                        </w:rPr>
                        <w:pPrChange w:id="236" w:author="Nishesh Shukla" w:date="2014-06-30T17:49:00Z">
                          <w:pPr>
                            <w:jc w:val="center"/>
                          </w:pPr>
                        </w:pPrChange>
                      </w:pPr>
                      <w:ins w:id="237" w:author="Nishesh Shukla" w:date="2014-06-30T17:49:00Z">
                        <w:r>
                          <w:rPr>
                            <w:i/>
                            <w:sz w:val="20"/>
                            <w:szCs w:val="20"/>
                          </w:rPr>
                          <w:t>Figure 6.</w:t>
                        </w:r>
                      </w:ins>
                      <w:r w:rsidRPr="00BB09CA">
                        <w:rPr>
                          <w:i/>
                          <w:sz w:val="20"/>
                          <w:szCs w:val="20"/>
                        </w:rPr>
                        <w:t>Small-scale experiment diagram</w:t>
                      </w:r>
                      <w:r>
                        <w:rPr>
                          <w:i/>
                          <w:sz w:val="20"/>
                          <w:szCs w:val="20"/>
                        </w:rPr>
                        <w:t xml:space="preserve"> of an </w:t>
                      </w:r>
                      <w:proofErr w:type="spellStart"/>
                      <w:r>
                        <w:rPr>
                          <w:i/>
                          <w:sz w:val="20"/>
                          <w:szCs w:val="20"/>
                        </w:rPr>
                        <w:t>electrolyzer</w:t>
                      </w:r>
                      <w:proofErr w:type="spellEnd"/>
                    </w:p>
                    <w:p w14:paraId="467C39D3" w14:textId="14CFAD61" w:rsidR="00284D8A" w:rsidRPr="00BB09CA" w:rsidRDefault="00284D8A">
                      <w:pPr>
                        <w:rPr>
                          <w:i/>
                          <w:sz w:val="20"/>
                          <w:szCs w:val="20"/>
                        </w:rPr>
                        <w:pPrChange w:id="238" w:author="Nishesh Shukla" w:date="2014-06-30T17:49:00Z">
                          <w:pPr>
                            <w:jc w:val="center"/>
                          </w:pPr>
                        </w:pPrChange>
                      </w:pPr>
                      <w:ins w:id="239" w:author="Nishesh Shukla" w:date="2014-06-30T17:49:00Z">
                        <w:r>
                          <w:rPr>
                            <w:i/>
                            <w:sz w:val="20"/>
                            <w:szCs w:val="20"/>
                          </w:rPr>
                          <w:t>Source:</w:t>
                        </w:r>
                      </w:ins>
                      <w:ins w:id="240" w:author="Nishesh Shukla" w:date="2014-06-30T17:52:00Z">
                        <w:r>
                          <w:rPr>
                            <w:i/>
                            <w:sz w:val="20"/>
                            <w:szCs w:val="20"/>
                          </w:rPr>
                          <w:t xml:space="preserve"> Science Unleaded – Electrolysis with Water</w:t>
                        </w:r>
                      </w:ins>
                    </w:p>
                  </w:txbxContent>
                </v:textbox>
                <w10:wrap type="through" anchorx="page" anchory="page"/>
              </v:shape>
            </w:pict>
          </mc:Fallback>
        </mc:AlternateContent>
      </w:r>
      <w:commentRangeStart w:id="241"/>
      <w:r w:rsidR="006A7E8B">
        <w:t xml:space="preserve">Another method of acquiring hydrogen from water is through electrolysis. </w:t>
      </w:r>
      <w:commentRangeEnd w:id="241"/>
      <w:r w:rsidR="00732439">
        <w:rPr>
          <w:rStyle w:val="CommentReference"/>
        </w:rPr>
        <w:commentReference w:id="241"/>
      </w:r>
      <w:r w:rsidR="006A7E8B">
        <w:t>This process involves electricity (in the diagram, electricity is displayed through a battery), and water in a system called the electrolyzer. This process uses electricity to split up Hydrogen &amp; Oxygen</w:t>
      </w:r>
      <w:ins w:id="242" w:author="Nishesh Shukla" w:date="2014-06-30T20:29:00Z">
        <w:r w:rsidR="00833B48">
          <w:t xml:space="preserve"> (see figure 6 for better understanding)</w:t>
        </w:r>
      </w:ins>
      <w:r w:rsidR="006A7E8B">
        <w:t>. It has zero greenhouse gas emission, depending on where the electricity comes from. It is a renewable energy and environmentally friendly.</w:t>
      </w:r>
      <w:r w:rsidR="006A7E8B" w:rsidRPr="006A7E8B">
        <w:rPr>
          <w:noProof/>
        </w:rPr>
        <w:t xml:space="preserve"> </w:t>
      </w:r>
      <w:ins w:id="243" w:author="Nishesh Shukla" w:date="2014-06-30T19:58:00Z">
        <w:r w:rsidR="00306134">
          <w:rPr>
            <w:noProof/>
          </w:rPr>
          <w:t>(</w:t>
        </w:r>
      </w:ins>
      <w:ins w:id="244" w:author="Nishesh Shukla" w:date="2014-06-30T19:59:00Z">
        <w:r w:rsidR="00306134">
          <w:t>"Science Unleashed - Electrolysis with Water"</w:t>
        </w:r>
      </w:ins>
      <w:ins w:id="245" w:author="Nishesh Shukla" w:date="2014-06-30T19:58:00Z">
        <w:r w:rsidR="00306134">
          <w:rPr>
            <w:noProof/>
          </w:rPr>
          <w:t>)</w:t>
        </w:r>
      </w:ins>
    </w:p>
    <w:p w14:paraId="6536B210" w14:textId="6521EB19" w:rsidR="006A7E8B" w:rsidRDefault="006A7E8B">
      <w:pPr>
        <w:spacing w:line="480" w:lineRule="auto"/>
        <w:ind w:firstLine="720"/>
        <w:pPrChange w:id="246" w:author="Nishesh Shukla" w:date="2014-06-30T19:52:00Z">
          <w:pPr>
            <w:ind w:firstLine="720"/>
          </w:pPr>
        </w:pPrChange>
      </w:pPr>
      <w:r>
        <w:t xml:space="preserve">Despite the process of electrolysis producing no greenhouse gasses produced, </w:t>
      </w:r>
      <w:ins w:id="247" w:author="Nishesh Shukla" w:date="2014-06-30T19:55:00Z">
        <w:r w:rsidR="00306134">
          <w:t xml:space="preserve">whether it is completely green or not </w:t>
        </w:r>
      </w:ins>
      <w:commentRangeStart w:id="248"/>
      <w:del w:id="249" w:author="Nishesh Shukla" w:date="2014-06-30T19:54:00Z">
        <w:r w:rsidRPr="00AD4256" w:rsidDel="00306134">
          <w:rPr>
            <w:highlight w:val="yellow"/>
            <w:rPrChange w:id="250" w:author="Amber Dahlin" w:date="2014-06-22T21:11:00Z">
              <w:rPr/>
            </w:rPrChange>
          </w:rPr>
          <w:delText>it</w:delText>
        </w:r>
        <w:commentRangeEnd w:id="248"/>
        <w:r w:rsidR="00AD4256" w:rsidDel="00306134">
          <w:rPr>
            <w:rStyle w:val="CommentReference"/>
          </w:rPr>
          <w:commentReference w:id="248"/>
        </w:r>
        <w:r w:rsidDel="00306134">
          <w:delText xml:space="preserve"> </w:delText>
        </w:r>
      </w:del>
      <w:r>
        <w:t xml:space="preserve">still depends on how the electricity was acquired. If electricity were acquired through a hydroelectric dam, then it would be considered a green zero-emission technique, </w:t>
      </w:r>
      <w:del w:id="251" w:author="Nishesh Shukla" w:date="2014-06-30T19:55:00Z">
        <w:r w:rsidRPr="00AD4256" w:rsidDel="00306134">
          <w:rPr>
            <w:highlight w:val="yellow"/>
            <w:rPrChange w:id="252" w:author="Amber Dahlin" w:date="2014-06-22T21:12:00Z">
              <w:rPr/>
            </w:rPrChange>
          </w:rPr>
          <w:delText>a technique that is</w:delText>
        </w:r>
      </w:del>
      <w:ins w:id="253" w:author="Nishesh Shukla" w:date="2014-06-30T19:55:00Z">
        <w:r w:rsidR="00306134">
          <w:rPr>
            <w:highlight w:val="yellow"/>
          </w:rPr>
          <w:t>but this method is</w:t>
        </w:r>
      </w:ins>
      <w:r w:rsidRPr="00AD4256">
        <w:rPr>
          <w:highlight w:val="yellow"/>
          <w:rPrChange w:id="254" w:author="Amber Dahlin" w:date="2014-06-22T21:12:00Z">
            <w:rPr/>
          </w:rPrChange>
        </w:rPr>
        <w:t xml:space="preserve"> expensive to acquire hydrogen gas on a large-scale electrolysis</w:t>
      </w:r>
      <w:r>
        <w:t xml:space="preserve">. If a large-scale electrolyzer were built for the production of hydrogen gas, then there would be an enormous </w:t>
      </w:r>
      <w:r>
        <w:lastRenderedPageBreak/>
        <w:t xml:space="preserve">amount of stress on the electricity grid, potentially leading to a large-scale explosion.   </w:t>
      </w:r>
    </w:p>
    <w:p w14:paraId="7E5A0239" w14:textId="6E41A9FD" w:rsidR="006A7E8B" w:rsidRPr="00306134" w:rsidDel="00635218" w:rsidRDefault="00306134">
      <w:pPr>
        <w:spacing w:line="480" w:lineRule="auto"/>
        <w:ind w:firstLine="720"/>
        <w:rPr>
          <w:del w:id="255" w:author="Nishesh Shukla" w:date="2014-06-30T17:53:00Z"/>
        </w:rPr>
        <w:pPrChange w:id="256" w:author="Nishesh Shukla" w:date="2014-06-30T19:52:00Z">
          <w:pPr>
            <w:ind w:firstLine="720"/>
          </w:pPr>
        </w:pPrChange>
      </w:pPr>
      <w:r>
        <w:rPr>
          <w:noProof/>
        </w:rPr>
        <w:drawing>
          <wp:anchor distT="0" distB="0" distL="114300" distR="114300" simplePos="0" relativeHeight="251681792" behindDoc="0" locked="0" layoutInCell="1" allowOverlap="1" wp14:anchorId="72EFE0EA" wp14:editId="45D8AEE2">
            <wp:simplePos x="0" y="0"/>
            <wp:positionH relativeFrom="page">
              <wp:posOffset>4000500</wp:posOffset>
            </wp:positionH>
            <wp:positionV relativeFrom="page">
              <wp:posOffset>3657600</wp:posOffset>
            </wp:positionV>
            <wp:extent cx="2364740" cy="2629535"/>
            <wp:effectExtent l="0" t="0" r="0" b="12065"/>
            <wp:wrapThrough wrapText="bothSides">
              <wp:wrapPolygon edited="0">
                <wp:start x="0" y="0"/>
                <wp:lineTo x="0" y="21490"/>
                <wp:lineTo x="21345" y="21490"/>
                <wp:lineTo x="21345"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sc6_clip_image004.jpg"/>
                    <pic:cNvPicPr/>
                  </pic:nvPicPr>
                  <pic:blipFill>
                    <a:blip r:embed="rId15">
                      <a:extLst>
                        <a:ext uri="{28A0092B-C50C-407E-A947-70E740481C1C}">
                          <a14:useLocalDpi xmlns:a14="http://schemas.microsoft.com/office/drawing/2010/main" val="0"/>
                        </a:ext>
                      </a:extLst>
                    </a:blip>
                    <a:stretch>
                      <a:fillRect/>
                    </a:stretch>
                  </pic:blipFill>
                  <pic:spPr>
                    <a:xfrm>
                      <a:off x="0" y="0"/>
                      <a:ext cx="2364740" cy="2629535"/>
                    </a:xfrm>
                    <a:prstGeom prst="rect">
                      <a:avLst/>
                    </a:prstGeom>
                  </pic:spPr>
                </pic:pic>
              </a:graphicData>
            </a:graphic>
            <wp14:sizeRelH relativeFrom="margin">
              <wp14:pctWidth>0</wp14:pctWidth>
            </wp14:sizeRelH>
            <wp14:sizeRelV relativeFrom="margin">
              <wp14:pctHeight>0</wp14:pctHeight>
            </wp14:sizeRelV>
          </wp:anchor>
        </w:drawing>
      </w:r>
      <w:r w:rsidR="006A7E8B">
        <w:t xml:space="preserve">Often times acquiring a renewable energy is difficult compared to storing it. Biodiesel, for example, can be stored as easily as petroleum, but in regards to hydrogen gas it is </w:t>
      </w:r>
      <w:r w:rsidR="006A7E8B" w:rsidRPr="00AD4256">
        <w:rPr>
          <w:highlight w:val="yellow"/>
          <w:rPrChange w:id="257" w:author="Amber Dahlin" w:date="2014-06-22T21:12:00Z">
            <w:rPr/>
          </w:rPrChange>
        </w:rPr>
        <w:t>qui</w:t>
      </w:r>
      <w:ins w:id="258" w:author="Nishesh Shukla" w:date="2014-06-30T19:55:00Z">
        <w:r>
          <w:rPr>
            <w:highlight w:val="yellow"/>
          </w:rPr>
          <w:t>te</w:t>
        </w:r>
      </w:ins>
      <w:del w:id="259" w:author="Nishesh Shukla" w:date="2014-06-30T19:55:00Z">
        <w:r w:rsidR="006A7E8B" w:rsidRPr="00AD4256" w:rsidDel="00306134">
          <w:rPr>
            <w:highlight w:val="yellow"/>
            <w:rPrChange w:id="260" w:author="Amber Dahlin" w:date="2014-06-22T21:12:00Z">
              <w:rPr/>
            </w:rPrChange>
          </w:rPr>
          <w:delText>et</w:delText>
        </w:r>
      </w:del>
      <w:r w:rsidR="006A7E8B">
        <w:t xml:space="preserve"> the opposite. Storing hydrogen gas and liquid is difficult. </w:t>
      </w:r>
      <w:commentRangeStart w:id="261"/>
      <w:r w:rsidR="006A7E8B">
        <w:t xml:space="preserve">There are three known ways to store hydrogen fuel, </w:t>
      </w:r>
      <w:ins w:id="262" w:author="Nishesh Shukla" w:date="2014-06-30T19:57:00Z">
        <w:r>
          <w:t>solid, compression, and cryogenic.</w:t>
        </w:r>
      </w:ins>
      <w:del w:id="263" w:author="Nishesh Shukla" w:date="2014-06-30T19:57:00Z">
        <w:r w:rsidR="006A7E8B" w:rsidRPr="00306134" w:rsidDel="00306134">
          <w:delText xml:space="preserve">cryogenic, solid, and </w:delText>
        </w:r>
        <w:commentRangeEnd w:id="261"/>
        <w:r w:rsidR="00732439" w:rsidRPr="00306134" w:rsidDel="00306134">
          <w:rPr>
            <w:rPrChange w:id="264" w:author="Nishesh Shukla" w:date="2014-06-30T19:56:00Z">
              <w:rPr>
                <w:rStyle w:val="CommentReference"/>
              </w:rPr>
            </w:rPrChange>
          </w:rPr>
          <w:commentReference w:id="261"/>
        </w:r>
        <w:r w:rsidR="006A7E8B" w:rsidRPr="00306134" w:rsidDel="00306134">
          <w:delText xml:space="preserve">compression. </w:delText>
        </w:r>
      </w:del>
    </w:p>
    <w:p w14:paraId="5E1452EB" w14:textId="2660950D" w:rsidR="006A7E8B" w:rsidRPr="00306134" w:rsidRDefault="006A7E8B">
      <w:pPr>
        <w:spacing w:line="480" w:lineRule="auto"/>
        <w:ind w:firstLine="720"/>
        <w:pPrChange w:id="265" w:author="Nishesh Shukla" w:date="2014-06-30T19:52:00Z">
          <w:pPr/>
        </w:pPrChange>
      </w:pPr>
    </w:p>
    <w:p w14:paraId="4CBDF848" w14:textId="70F7D209" w:rsidR="006A7E8B" w:rsidRDefault="00306134">
      <w:pPr>
        <w:spacing w:line="480" w:lineRule="auto"/>
        <w:ind w:firstLine="720"/>
        <w:pPrChange w:id="266" w:author="Nishesh Shukla" w:date="2014-06-30T19:52:00Z">
          <w:pPr>
            <w:ind w:firstLine="720"/>
          </w:pPr>
        </w:pPrChange>
      </w:pPr>
      <w:ins w:id="267" w:author="Nishesh Shukla" w:date="2014-06-30T17:58:00Z">
        <w:r>
          <w:rPr>
            <w:noProof/>
          </w:rPr>
          <mc:AlternateContent>
            <mc:Choice Requires="wps">
              <w:drawing>
                <wp:anchor distT="0" distB="0" distL="114300" distR="114300" simplePos="0" relativeHeight="251700224" behindDoc="0" locked="0" layoutInCell="1" allowOverlap="1" wp14:anchorId="069A8C57" wp14:editId="3C83F942">
                  <wp:simplePos x="0" y="0"/>
                  <wp:positionH relativeFrom="column">
                    <wp:posOffset>2857500</wp:posOffset>
                  </wp:positionH>
                  <wp:positionV relativeFrom="paragraph">
                    <wp:posOffset>2613025</wp:posOffset>
                  </wp:positionV>
                  <wp:extent cx="2400300" cy="6858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4003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ED329E" w14:textId="74B23E36" w:rsidR="00284D8A" w:rsidRPr="001732B3" w:rsidRDefault="00284D8A">
                              <w:pPr>
                                <w:rPr>
                                  <w:ins w:id="268" w:author="Nishesh Shukla" w:date="2014-06-30T18:01:00Z"/>
                                  <w:sz w:val="20"/>
                                  <w:szCs w:val="20"/>
                                  <w:rPrChange w:id="269" w:author="Nishesh Shukla" w:date="2014-06-30T18:02:00Z">
                                    <w:rPr>
                                      <w:ins w:id="270" w:author="Nishesh Shukla" w:date="2014-06-30T18:01:00Z"/>
                                    </w:rPr>
                                  </w:rPrChange>
                                </w:rPr>
                              </w:pPr>
                              <w:ins w:id="271" w:author="Nishesh Shukla" w:date="2014-06-30T18:01:00Z">
                                <w:r w:rsidRPr="001732B3">
                                  <w:rPr>
                                    <w:sz w:val="20"/>
                                    <w:szCs w:val="20"/>
                                    <w:rPrChange w:id="272" w:author="Nishesh Shukla" w:date="2014-06-30T18:02:00Z">
                                      <w:rPr/>
                                    </w:rPrChange>
                                  </w:rPr>
                                  <w:t>Figure 7. How the hydrogen has attaches to the metal hydride.</w:t>
                                </w:r>
                              </w:ins>
                            </w:p>
                            <w:p w14:paraId="24CD57E9" w14:textId="0656A665" w:rsidR="00284D8A" w:rsidRPr="001732B3" w:rsidRDefault="00284D8A">
                              <w:pPr>
                                <w:rPr>
                                  <w:i/>
                                  <w:sz w:val="20"/>
                                  <w:szCs w:val="20"/>
                                  <w:rPrChange w:id="273" w:author="Nishesh Shukla" w:date="2014-06-30T18:05:00Z">
                                    <w:rPr/>
                                  </w:rPrChange>
                                </w:rPr>
                              </w:pPr>
                              <w:ins w:id="274" w:author="Nishesh Shukla" w:date="2014-06-30T18:02:00Z">
                                <w:r w:rsidRPr="001732B3">
                                  <w:rPr>
                                    <w:sz w:val="20"/>
                                    <w:szCs w:val="20"/>
                                    <w:rPrChange w:id="275" w:author="Nishesh Shukla" w:date="2014-06-30T18:02:00Z">
                                      <w:rPr/>
                                    </w:rPrChange>
                                  </w:rPr>
                                  <w:t>Source:</w:t>
                                </w:r>
                              </w:ins>
                              <w:ins w:id="276" w:author="Nishesh Shukla" w:date="2014-06-30T18:04:00Z">
                                <w:r w:rsidRPr="001732B3">
                                  <w:rPr>
                                    <w:rFonts w:ascii="Times New Roman" w:hAnsi="Times New Roman" w:cs="Times New Roman"/>
                                    <w:sz w:val="32"/>
                                    <w:szCs w:val="32"/>
                                  </w:rPr>
                                  <w:t xml:space="preserve"> </w:t>
                                </w:r>
                                <w:r w:rsidRPr="001732B3">
                                  <w:rPr>
                                    <w:rFonts w:cs="Times New Roman"/>
                                    <w:i/>
                                    <w:sz w:val="20"/>
                                    <w:szCs w:val="20"/>
                                    <w:rPrChange w:id="277" w:author="Nishesh Shukla" w:date="2014-06-30T18:05:00Z">
                                      <w:rPr>
                                        <w:rFonts w:ascii="Times New Roman" w:hAnsi="Times New Roman" w:cs="Times New Roman"/>
                                        <w:sz w:val="32"/>
                                        <w:szCs w:val="32"/>
                                      </w:rPr>
                                    </w:rPrChange>
                                  </w:rPr>
                                  <w:t>Metal Hydrides for Hydrogen Fuel</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5" type="#_x0000_t202" style="position:absolute;left:0;text-align:left;margin-left:225pt;margin-top:205.75pt;width:189pt;height:54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" filled="f" stroked="f">
                  <v:textbox>
                    <w:txbxContent>
                      <w:p w14:paraId="00ED329E" w14:textId="74B23E36" w:rsidR="00284D8A" w:rsidRPr="001732B3" w:rsidRDefault="00284D8A">
                        <w:pPr>
                          <w:rPr>
                            <w:ins w:id="278" w:author="Nishesh Shukla" w:date="2014-06-30T18:01:00Z"/>
                            <w:sz w:val="20"/>
                            <w:szCs w:val="20"/>
                            <w:rPrChange w:id="279" w:author="Nishesh Shukla" w:date="2014-06-30T18:02:00Z">
                              <w:rPr>
                                <w:ins w:id="280" w:author="Nishesh Shukla" w:date="2014-06-30T18:01:00Z"/>
                              </w:rPr>
                            </w:rPrChange>
                          </w:rPr>
                        </w:pPr>
                        <w:ins w:id="281" w:author="Nishesh Shukla" w:date="2014-06-30T18:01:00Z">
                          <w:r w:rsidRPr="001732B3">
                            <w:rPr>
                              <w:sz w:val="20"/>
                              <w:szCs w:val="20"/>
                              <w:rPrChange w:id="282" w:author="Nishesh Shukla" w:date="2014-06-30T18:02:00Z">
                                <w:rPr/>
                              </w:rPrChange>
                            </w:rPr>
                            <w:t>Figure 7. How the hydrogen has attaches to the metal hydride.</w:t>
                          </w:r>
                        </w:ins>
                      </w:p>
                      <w:p w14:paraId="24CD57E9" w14:textId="0656A665" w:rsidR="00284D8A" w:rsidRPr="001732B3" w:rsidRDefault="00284D8A">
                        <w:pPr>
                          <w:rPr>
                            <w:i/>
                            <w:sz w:val="20"/>
                            <w:szCs w:val="20"/>
                            <w:rPrChange w:id="283" w:author="Nishesh Shukla" w:date="2014-06-30T18:05:00Z">
                              <w:rPr/>
                            </w:rPrChange>
                          </w:rPr>
                        </w:pPr>
                        <w:ins w:id="284" w:author="Nishesh Shukla" w:date="2014-06-30T18:02:00Z">
                          <w:r w:rsidRPr="001732B3">
                            <w:rPr>
                              <w:sz w:val="20"/>
                              <w:szCs w:val="20"/>
                              <w:rPrChange w:id="285" w:author="Nishesh Shukla" w:date="2014-06-30T18:02:00Z">
                                <w:rPr/>
                              </w:rPrChange>
                            </w:rPr>
                            <w:t>Source:</w:t>
                          </w:r>
                        </w:ins>
                        <w:ins w:id="286" w:author="Nishesh Shukla" w:date="2014-06-30T18:04:00Z">
                          <w:r w:rsidRPr="001732B3">
                            <w:rPr>
                              <w:rFonts w:ascii="Times New Roman" w:hAnsi="Times New Roman" w:cs="Times New Roman"/>
                              <w:sz w:val="32"/>
                              <w:szCs w:val="32"/>
                            </w:rPr>
                            <w:t xml:space="preserve"> </w:t>
                          </w:r>
                          <w:r w:rsidRPr="001732B3">
                            <w:rPr>
                              <w:rFonts w:cs="Times New Roman"/>
                              <w:i/>
                              <w:sz w:val="20"/>
                              <w:szCs w:val="20"/>
                              <w:rPrChange w:id="287" w:author="Nishesh Shukla" w:date="2014-06-30T18:05:00Z">
                                <w:rPr>
                                  <w:rFonts w:ascii="Times New Roman" w:hAnsi="Times New Roman" w:cs="Times New Roman"/>
                                  <w:sz w:val="32"/>
                                  <w:szCs w:val="32"/>
                                </w:rPr>
                              </w:rPrChange>
                            </w:rPr>
                            <w:t>Metal Hydrides for Hydrogen Fuel</w:t>
                          </w:r>
                        </w:ins>
                      </w:p>
                    </w:txbxContent>
                  </v:textbox>
                  <w10:wrap type="square"/>
                </v:shape>
              </w:pict>
            </mc:Fallback>
          </mc:AlternateContent>
        </w:r>
      </w:ins>
      <w:r w:rsidR="006A7E8B">
        <w:t xml:space="preserve">Solid storage is achieved through combining hydrogen gas with metal hydride. Hydrogen, as </w:t>
      </w:r>
      <w:ins w:id="288" w:author="Nishesh Shukla" w:date="2014-06-30T18:01:00Z">
        <w:r w:rsidR="001732B3">
          <w:t xml:space="preserve">a </w:t>
        </w:r>
      </w:ins>
      <w:del w:id="289" w:author="Nishesh Shukla" w:date="2014-06-30T18:01:00Z">
        <w:r w:rsidR="006A7E8B" w:rsidRPr="00AD4256" w:rsidDel="001732B3">
          <w:rPr>
            <w:highlight w:val="yellow"/>
            <w:rPrChange w:id="290" w:author="Amber Dahlin" w:date="2014-06-22T21:12:00Z">
              <w:rPr/>
            </w:rPrChange>
          </w:rPr>
          <w:delText>an</w:delText>
        </w:r>
        <w:r w:rsidR="006A7E8B" w:rsidDel="001732B3">
          <w:delText xml:space="preserve"> </w:delText>
        </w:r>
      </w:del>
      <w:r w:rsidR="006A7E8B">
        <w:t>gas, can react, and wants to react with group 1 and 2 metals from the periodic table to form hydrides, making solid storage an easy triumph</w:t>
      </w:r>
      <w:ins w:id="291" w:author="Nishesh Shukla" w:date="2014-06-30T18:05:00Z">
        <w:r w:rsidR="001732B3">
          <w:t xml:space="preserve"> (shown in figure 7)</w:t>
        </w:r>
      </w:ins>
      <w:r w:rsidR="006A7E8B">
        <w:t>. Then, in order for consumer use, water is used to react with the hydride to separate hydrogen gas from metal hydride. This allows extremely low explosion risks. However, the metals are expensive, costing around $370 per pound, as well as very heavy</w:t>
      </w:r>
      <w:proofErr w:type="gramStart"/>
      <w:r w:rsidR="006A7E8B">
        <w:t>.</w:t>
      </w:r>
      <w:ins w:id="292" w:author="Nishesh Shukla" w:date="2014-06-30T19:57:00Z">
        <w:r>
          <w:t>(</w:t>
        </w:r>
        <w:proofErr w:type="gramEnd"/>
        <w:r w:rsidRPr="00306134">
          <w:rPr>
            <w:rFonts w:cs="Times New Roman"/>
          </w:rPr>
          <w:t xml:space="preserve"> </w:t>
        </w:r>
        <w:proofErr w:type="spellStart"/>
        <w:r w:rsidRPr="00044717">
          <w:rPr>
            <w:rFonts w:cs="Times New Roman"/>
          </w:rPr>
          <w:t>Borgese</w:t>
        </w:r>
        <w:proofErr w:type="spellEnd"/>
        <w:r w:rsidRPr="00044717">
          <w:rPr>
            <w:rFonts w:cs="Times New Roman"/>
          </w:rPr>
          <w:t xml:space="preserve">, Domenic </w:t>
        </w:r>
        <w:proofErr w:type="spellStart"/>
        <w:r w:rsidRPr="00044717">
          <w:rPr>
            <w:rFonts w:cs="Times New Roman"/>
          </w:rPr>
          <w:t>Borgese</w:t>
        </w:r>
        <w:proofErr w:type="spellEnd"/>
        <w:r w:rsidRPr="00044717">
          <w:rPr>
            <w:rFonts w:cs="Times New Roman"/>
          </w:rPr>
          <w:t xml:space="preserve">, Alexis </w:t>
        </w:r>
        <w:proofErr w:type="spellStart"/>
        <w:r w:rsidRPr="00044717">
          <w:rPr>
            <w:rFonts w:cs="Times New Roman"/>
          </w:rPr>
          <w:t>Bianco</w:t>
        </w:r>
        <w:proofErr w:type="spellEnd"/>
        <w:r w:rsidRPr="00044717">
          <w:rPr>
            <w:rFonts w:cs="Times New Roman"/>
          </w:rPr>
          <w:t>, Tiffa</w:t>
        </w:r>
        <w:r>
          <w:rPr>
            <w:rFonts w:cs="Times New Roman"/>
          </w:rPr>
          <w:t xml:space="preserve">ny </w:t>
        </w:r>
        <w:proofErr w:type="spellStart"/>
        <w:r>
          <w:rPr>
            <w:rFonts w:cs="Times New Roman"/>
          </w:rPr>
          <w:t>Jantzen</w:t>
        </w:r>
        <w:proofErr w:type="spellEnd"/>
        <w:r>
          <w:rPr>
            <w:rFonts w:cs="Times New Roman"/>
          </w:rPr>
          <w:t>, and Andrew Ferguson</w:t>
        </w:r>
        <w:r>
          <w:t>)</w:t>
        </w:r>
      </w:ins>
      <w:r w:rsidR="006A7E8B">
        <w:t xml:space="preserve"> Hence, storing certain amounts of hydrogen consumes a lot of space. </w:t>
      </w:r>
    </w:p>
    <w:p w14:paraId="2EEAC61D" w14:textId="07861A09" w:rsidR="006A7E8B" w:rsidRDefault="00471013">
      <w:pPr>
        <w:spacing w:line="480" w:lineRule="auto"/>
        <w:ind w:firstLine="720"/>
        <w:pPrChange w:id="293" w:author="Nishesh Shukla" w:date="2014-06-30T19:52:00Z">
          <w:pPr>
            <w:ind w:firstLine="720"/>
          </w:pPr>
        </w:pPrChange>
      </w:pPr>
      <w:r>
        <w:rPr>
          <w:noProof/>
        </w:rPr>
        <w:lastRenderedPageBreak/>
        <w:drawing>
          <wp:anchor distT="0" distB="0" distL="114300" distR="114300" simplePos="0" relativeHeight="251685888" behindDoc="0" locked="0" layoutInCell="1" allowOverlap="1" wp14:anchorId="41E547A7" wp14:editId="64A1FDC9">
            <wp:simplePos x="0" y="0"/>
            <wp:positionH relativeFrom="page">
              <wp:posOffset>3086100</wp:posOffset>
            </wp:positionH>
            <wp:positionV relativeFrom="page">
              <wp:posOffset>3543300</wp:posOffset>
            </wp:positionV>
            <wp:extent cx="3441700" cy="2771140"/>
            <wp:effectExtent l="0" t="0" r="12700" b="0"/>
            <wp:wrapThrough wrapText="bothSides">
              <wp:wrapPolygon edited="0">
                <wp:start x="0" y="0"/>
                <wp:lineTo x="0" y="21382"/>
                <wp:lineTo x="21520" y="21382"/>
                <wp:lineTo x="21520"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quid tank.gif"/>
                    <pic:cNvPicPr/>
                  </pic:nvPicPr>
                  <pic:blipFill>
                    <a:blip r:embed="rId16">
                      <a:extLst>
                        <a:ext uri="{28A0092B-C50C-407E-A947-70E740481C1C}">
                          <a14:useLocalDpi xmlns:a14="http://schemas.microsoft.com/office/drawing/2010/main" val="0"/>
                        </a:ext>
                      </a:extLst>
                    </a:blip>
                    <a:stretch>
                      <a:fillRect/>
                    </a:stretch>
                  </pic:blipFill>
                  <pic:spPr>
                    <a:xfrm>
                      <a:off x="0" y="0"/>
                      <a:ext cx="3441700" cy="2771140"/>
                    </a:xfrm>
                    <a:prstGeom prst="rect">
                      <a:avLst/>
                    </a:prstGeom>
                  </pic:spPr>
                </pic:pic>
              </a:graphicData>
            </a:graphic>
            <wp14:sizeRelH relativeFrom="margin">
              <wp14:pctWidth>0</wp14:pctWidth>
            </wp14:sizeRelH>
            <wp14:sizeRelV relativeFrom="margin">
              <wp14:pctHeight>0</wp14:pctHeight>
            </wp14:sizeRelV>
          </wp:anchor>
        </w:drawing>
      </w:r>
      <w:r w:rsidR="006A7E8B">
        <w:t>Compression storage is achieved by compressing hydrogen, using a compressor, from the atmospheric pressure to a range between 5,000 and 10,000 PSI. Then it is stored in high pressure and thick tanks/containers, which increases a lot of weight and allows a small amount of hydrogen in each container. Hydrogen has the highest energy content by weight of any fuel; however, its energy content by volume is very low. Around 1kg of hydrogen gas would occupy 22.178 m</w:t>
      </w:r>
      <w:r w:rsidR="006A7E8B">
        <w:rPr>
          <w:vertAlign w:val="superscript"/>
        </w:rPr>
        <w:t>3</w:t>
      </w:r>
      <w:del w:id="294" w:author="Nishesh Shukla" w:date="2014-06-30T18:06:00Z">
        <w:r w:rsidR="006A7E8B" w:rsidDel="001732B3">
          <w:delText>, an image can be imagined of the containers using the image on the left</w:delText>
        </w:r>
      </w:del>
      <w:ins w:id="295" w:author="Nishesh Shukla" w:date="2014-06-30T18:06:00Z">
        <w:r w:rsidR="001732B3">
          <w:t>.</w:t>
        </w:r>
      </w:ins>
      <w:del w:id="296" w:author="Nishesh Shukla" w:date="2014-06-30T18:06:00Z">
        <w:r w:rsidR="006A7E8B" w:rsidDel="001732B3">
          <w:delText>.</w:delText>
        </w:r>
      </w:del>
      <w:r w:rsidR="006A7E8B">
        <w:t xml:space="preserve"> Hence, looking at a price of $280 per pound. </w:t>
      </w:r>
    </w:p>
    <w:p w14:paraId="7FBF05D9" w14:textId="70917693" w:rsidR="006A7E8B" w:rsidRDefault="00044717">
      <w:pPr>
        <w:spacing w:line="480" w:lineRule="auto"/>
        <w:ind w:firstLine="720"/>
        <w:pPrChange w:id="297" w:author="Nishesh Shukla" w:date="2014-06-30T19:52:00Z">
          <w:pPr>
            <w:ind w:firstLine="720"/>
          </w:pPr>
        </w:pPrChange>
      </w:pPr>
      <w:r>
        <w:rPr>
          <w:noProof/>
        </w:rPr>
        <mc:AlternateContent>
          <mc:Choice Requires="wps">
            <w:drawing>
              <wp:anchor distT="0" distB="0" distL="114300" distR="114300" simplePos="0" relativeHeight="251695104" behindDoc="0" locked="0" layoutInCell="1" allowOverlap="1" wp14:anchorId="47EA20E9" wp14:editId="2DD23334">
                <wp:simplePos x="0" y="0"/>
                <wp:positionH relativeFrom="column">
                  <wp:posOffset>1943100</wp:posOffset>
                </wp:positionH>
                <wp:positionV relativeFrom="paragraph">
                  <wp:posOffset>2613025</wp:posOffset>
                </wp:positionV>
                <wp:extent cx="3314700" cy="571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33147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EF873A" w14:textId="06ADC213" w:rsidR="00284D8A" w:rsidRDefault="00284D8A">
                            <w:pPr>
                              <w:rPr>
                                <w:ins w:id="298" w:author="Nishesh Shukla" w:date="2014-06-30T18:07:00Z"/>
                                <w:i/>
                                <w:sz w:val="20"/>
                                <w:szCs w:val="20"/>
                              </w:rPr>
                              <w:pPrChange w:id="299" w:author="Nishesh Shukla" w:date="2014-06-30T18:07:00Z">
                                <w:pPr>
                                  <w:jc w:val="center"/>
                                </w:pPr>
                              </w:pPrChange>
                            </w:pPr>
                            <w:ins w:id="300" w:author="Nishesh Shukla" w:date="2014-06-30T18:07:00Z">
                              <w:r>
                                <w:rPr>
                                  <w:i/>
                                  <w:sz w:val="20"/>
                                  <w:szCs w:val="20"/>
                                </w:rPr>
                                <w:t>Figure 8.</w:t>
                              </w:r>
                            </w:ins>
                            <w:r w:rsidRPr="008A4D91">
                              <w:rPr>
                                <w:i/>
                                <w:sz w:val="20"/>
                                <w:szCs w:val="20"/>
                              </w:rPr>
                              <w:t>Fuel tank introduced in the new Hyundai Hydrogen fuelled car.</w:t>
                            </w:r>
                          </w:p>
                          <w:p w14:paraId="52FB0135" w14:textId="69C6895D" w:rsidR="00284D8A" w:rsidRPr="008A4D91" w:rsidRDefault="00284D8A">
                            <w:pPr>
                              <w:rPr>
                                <w:i/>
                                <w:sz w:val="20"/>
                                <w:szCs w:val="20"/>
                              </w:rPr>
                              <w:pPrChange w:id="301" w:author="Nishesh Shukla" w:date="2014-06-30T18:07:00Z">
                                <w:pPr>
                                  <w:jc w:val="center"/>
                                </w:pPr>
                              </w:pPrChange>
                            </w:pPr>
                            <w:ins w:id="302" w:author="Nishesh Shukla" w:date="2014-06-30T18:07:00Z">
                              <w:r>
                                <w:rPr>
                                  <w:i/>
                                  <w:sz w:val="20"/>
                                  <w:szCs w:val="20"/>
                                </w:rPr>
                                <w:t xml:space="preserve">Source: </w:t>
                              </w:r>
                            </w:ins>
                            <w:ins w:id="303" w:author="Nishesh Shukla" w:date="2014-06-30T18:09:00Z">
                              <w:r>
                                <w:rPr>
                                  <w:i/>
                                  <w:sz w:val="20"/>
                                  <w:szCs w:val="20"/>
                                </w:rPr>
                                <w:t>Hydrogen Storage</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36" type="#_x0000_t202" style="position:absolute;left:0;text-align:left;margin-left:153pt;margin-top:205.75pt;width:261pt;height:4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" filled="f" stroked="f">
                <v:textbox>
                  <w:txbxContent>
                    <w:p w14:paraId="0BEF873A" w14:textId="06ADC213" w:rsidR="00284D8A" w:rsidRDefault="00284D8A">
                      <w:pPr>
                        <w:rPr>
                          <w:ins w:id="304" w:author="Nishesh Shukla" w:date="2014-06-30T18:07:00Z"/>
                          <w:i/>
                          <w:sz w:val="20"/>
                          <w:szCs w:val="20"/>
                        </w:rPr>
                        <w:pPrChange w:id="305" w:author="Nishesh Shukla" w:date="2014-06-30T18:07:00Z">
                          <w:pPr>
                            <w:jc w:val="center"/>
                          </w:pPr>
                        </w:pPrChange>
                      </w:pPr>
                      <w:ins w:id="306" w:author="Nishesh Shukla" w:date="2014-06-30T18:07:00Z">
                        <w:r>
                          <w:rPr>
                            <w:i/>
                            <w:sz w:val="20"/>
                            <w:szCs w:val="20"/>
                          </w:rPr>
                          <w:t>Figure 8.</w:t>
                        </w:r>
                      </w:ins>
                      <w:r w:rsidRPr="008A4D91">
                        <w:rPr>
                          <w:i/>
                          <w:sz w:val="20"/>
                          <w:szCs w:val="20"/>
                        </w:rPr>
                        <w:t>Fuel tank introduced in the new Hyundai Hydrogen fuelled car.</w:t>
                      </w:r>
                    </w:p>
                    <w:p w14:paraId="52FB0135" w14:textId="69C6895D" w:rsidR="00284D8A" w:rsidRPr="008A4D91" w:rsidRDefault="00284D8A">
                      <w:pPr>
                        <w:rPr>
                          <w:i/>
                          <w:sz w:val="20"/>
                          <w:szCs w:val="20"/>
                        </w:rPr>
                        <w:pPrChange w:id="307" w:author="Nishesh Shukla" w:date="2014-06-30T18:07:00Z">
                          <w:pPr>
                            <w:jc w:val="center"/>
                          </w:pPr>
                        </w:pPrChange>
                      </w:pPr>
                      <w:ins w:id="308" w:author="Nishesh Shukla" w:date="2014-06-30T18:07:00Z">
                        <w:r>
                          <w:rPr>
                            <w:i/>
                            <w:sz w:val="20"/>
                            <w:szCs w:val="20"/>
                          </w:rPr>
                          <w:t xml:space="preserve">Source: </w:t>
                        </w:r>
                      </w:ins>
                      <w:ins w:id="309" w:author="Nishesh Shukla" w:date="2014-06-30T18:09:00Z">
                        <w:r>
                          <w:rPr>
                            <w:i/>
                            <w:sz w:val="20"/>
                            <w:szCs w:val="20"/>
                          </w:rPr>
                          <w:t>Hydrogen Storage</w:t>
                        </w:r>
                      </w:ins>
                    </w:p>
                  </w:txbxContent>
                </v:textbox>
                <w10:wrap type="square"/>
              </v:shape>
            </w:pict>
          </mc:Fallback>
        </mc:AlternateContent>
      </w:r>
      <w:del w:id="310" w:author="Nishesh Shukla" w:date="2014-06-30T18:21:00Z">
        <w:r w:rsidDel="00044717">
          <w:rPr>
            <w:noProof/>
          </w:rPr>
          <w:drawing>
            <wp:anchor distT="0" distB="0" distL="114300" distR="114300" simplePos="0" relativeHeight="251687936" behindDoc="0" locked="0" layoutInCell="1" allowOverlap="1" wp14:anchorId="732EC8CC" wp14:editId="25821D06">
              <wp:simplePos x="0" y="0"/>
              <wp:positionH relativeFrom="page">
                <wp:posOffset>3657600</wp:posOffset>
              </wp:positionH>
              <wp:positionV relativeFrom="page">
                <wp:posOffset>5829300</wp:posOffset>
              </wp:positionV>
              <wp:extent cx="2921635" cy="2260600"/>
              <wp:effectExtent l="0" t="0" r="0" b="0"/>
              <wp:wrapThrough wrapText="bothSides">
                <wp:wrapPolygon edited="0">
                  <wp:start x="0" y="0"/>
                  <wp:lineTo x="0" y="21357"/>
                  <wp:lineTo x="21408" y="21357"/>
                  <wp:lineTo x="21408"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dePR_hydrogen_19149_25602-2.jpg"/>
                      <pic:cNvPicPr/>
                    </pic:nvPicPr>
                    <pic:blipFill>
                      <a:blip r:embed="rId17">
                        <a:extLst>
                          <a:ext uri="{28A0092B-C50C-407E-A947-70E740481C1C}">
                            <a14:useLocalDpi xmlns:a14="http://schemas.microsoft.com/office/drawing/2010/main" val="0"/>
                          </a:ext>
                        </a:extLst>
                      </a:blip>
                      <a:stretch>
                        <a:fillRect/>
                      </a:stretch>
                    </pic:blipFill>
                    <pic:spPr>
                      <a:xfrm>
                        <a:off x="0" y="0"/>
                        <a:ext cx="2921635" cy="2260600"/>
                      </a:xfrm>
                      <a:prstGeom prst="rect">
                        <a:avLst/>
                      </a:prstGeom>
                    </pic:spPr>
                  </pic:pic>
                </a:graphicData>
              </a:graphic>
              <wp14:sizeRelH relativeFrom="margin">
                <wp14:pctWidth>0</wp14:pctWidth>
              </wp14:sizeRelH>
              <wp14:sizeRelV relativeFrom="margin">
                <wp14:pctHeight>0</wp14:pctHeight>
              </wp14:sizeRelV>
            </wp:anchor>
          </w:drawing>
        </w:r>
      </w:del>
      <w:del w:id="311" w:author="Nishesh Shukla" w:date="2014-06-30T18:06:00Z">
        <w:r w:rsidR="00635218" w:rsidDel="001732B3">
          <w:rPr>
            <w:noProof/>
          </w:rPr>
          <w:drawing>
            <wp:anchor distT="0" distB="0" distL="114300" distR="114300" simplePos="0" relativeHeight="251683840" behindDoc="0" locked="0" layoutInCell="1" allowOverlap="1" wp14:anchorId="15F8A8A9" wp14:editId="3F458AA2">
              <wp:simplePos x="0" y="0"/>
              <wp:positionH relativeFrom="page">
                <wp:posOffset>1143000</wp:posOffset>
              </wp:positionH>
              <wp:positionV relativeFrom="page">
                <wp:posOffset>914400</wp:posOffset>
              </wp:positionV>
              <wp:extent cx="2410460" cy="2361565"/>
              <wp:effectExtent l="0" t="0" r="2540" b="635"/>
              <wp:wrapThrough wrapText="bothSides">
                <wp:wrapPolygon edited="0">
                  <wp:start x="0" y="0"/>
                  <wp:lineTo x="0" y="21373"/>
                  <wp:lineTo x="21395" y="21373"/>
                  <wp:lineTo x="21395"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HFuelInner.jpg"/>
                      <pic:cNvPicPr/>
                    </pic:nvPicPr>
                    <pic:blipFill>
                      <a:blip r:embed="rId18">
                        <a:extLst>
                          <a:ext uri="{28A0092B-C50C-407E-A947-70E740481C1C}">
                            <a14:useLocalDpi xmlns:a14="http://schemas.microsoft.com/office/drawing/2010/main" val="0"/>
                          </a:ext>
                        </a:extLst>
                      </a:blip>
                      <a:stretch>
                        <a:fillRect/>
                      </a:stretch>
                    </pic:blipFill>
                    <pic:spPr>
                      <a:xfrm>
                        <a:off x="0" y="0"/>
                        <a:ext cx="2410460" cy="2361565"/>
                      </a:xfrm>
                      <a:prstGeom prst="rect">
                        <a:avLst/>
                      </a:prstGeom>
                    </pic:spPr>
                  </pic:pic>
                </a:graphicData>
              </a:graphic>
              <wp14:sizeRelH relativeFrom="margin">
                <wp14:pctWidth>0</wp14:pctWidth>
              </wp14:sizeRelH>
              <wp14:sizeRelV relativeFrom="margin">
                <wp14:pctHeight>0</wp14:pctHeight>
              </wp14:sizeRelV>
            </wp:anchor>
          </w:drawing>
        </w:r>
      </w:del>
      <w:r w:rsidR="006A7E8B">
        <w:t xml:space="preserve">The most efficient way to store hydrogen fuel is in its liquid </w:t>
      </w:r>
      <w:ins w:id="312" w:author="Nishesh Shukla" w:date="2014-06-30T20:00:00Z">
        <w:r w:rsidR="00471013">
          <w:t xml:space="preserve">(cryogenic) </w:t>
        </w:r>
      </w:ins>
      <w:commentRangeStart w:id="313"/>
      <w:r w:rsidR="006A7E8B">
        <w:t>state</w:t>
      </w:r>
      <w:commentRangeEnd w:id="313"/>
      <w:r w:rsidR="00997995">
        <w:rPr>
          <w:rStyle w:val="CommentReference"/>
        </w:rPr>
        <w:commentReference w:id="313"/>
      </w:r>
      <w:r w:rsidR="006A7E8B">
        <w:t>. In order to acquire hydrogen in a liquid state it needs to be cooled down to approx. 20K (roughly -253 Celsius), which requires a lot of energy, but on the plus side it greatly reduces storage volume and allows a maximum amount of hydrogen stored in a small amount of space. In a fuel cell electric automobile, it is an ideal storage form</w:t>
      </w:r>
      <w:ins w:id="314" w:author="Nishesh Shukla" w:date="2014-06-30T20:03:00Z">
        <w:r w:rsidR="00471013">
          <w:t xml:space="preserve"> (see figure 8)</w:t>
        </w:r>
      </w:ins>
      <w:r w:rsidR="006A7E8B">
        <w:t xml:space="preserve">. </w:t>
      </w:r>
      <w:ins w:id="315" w:author="Nishesh Shukla" w:date="2014-06-30T20:03:00Z">
        <w:r w:rsidR="00471013">
          <w:t>A hydrogen fuel powered automobile, can only function with hydrogen in its liquid form, thus having a tank similar to the diagram seen on figure 8.</w:t>
        </w:r>
      </w:ins>
      <w:r w:rsidR="006A7E8B">
        <w:t xml:space="preserve">The cost for liquid storage is roughly $8 per pound, which is </w:t>
      </w:r>
      <w:r w:rsidR="006A7E8B">
        <w:lastRenderedPageBreak/>
        <w:t>relatively cheap compared to other storage methods. In addition, it allows ease for transportation.</w:t>
      </w:r>
    </w:p>
    <w:p w14:paraId="5E504254" w14:textId="46697A04" w:rsidR="006A7E8B" w:rsidDel="00471013" w:rsidRDefault="00471013">
      <w:pPr>
        <w:spacing w:line="480" w:lineRule="auto"/>
        <w:rPr>
          <w:del w:id="316" w:author="Nishesh Shukla" w:date="2014-06-30T20:02:00Z"/>
        </w:rPr>
        <w:pPrChange w:id="317" w:author="Nishesh Shukla" w:date="2014-06-30T17:29:00Z">
          <w:pPr/>
        </w:pPrChange>
      </w:pPr>
      <w:r>
        <w:rPr>
          <w:noProof/>
        </w:rPr>
        <mc:AlternateContent>
          <mc:Choice Requires="wps">
            <w:drawing>
              <wp:anchor distT="0" distB="0" distL="114300" distR="114300" simplePos="0" relativeHeight="251692032" behindDoc="0" locked="0" layoutInCell="1" allowOverlap="1" wp14:anchorId="43AB8990" wp14:editId="468E5A11">
                <wp:simplePos x="0" y="0"/>
                <wp:positionH relativeFrom="page">
                  <wp:posOffset>3543300</wp:posOffset>
                </wp:positionH>
                <wp:positionV relativeFrom="page">
                  <wp:posOffset>7772400</wp:posOffset>
                </wp:positionV>
                <wp:extent cx="3086100" cy="495300"/>
                <wp:effectExtent l="0" t="0" r="0" b="12700"/>
                <wp:wrapThrough wrapText="bothSides">
                  <wp:wrapPolygon edited="0">
                    <wp:start x="178" y="0"/>
                    <wp:lineTo x="178" y="21046"/>
                    <wp:lineTo x="21156" y="21046"/>
                    <wp:lineTo x="21156" y="0"/>
                    <wp:lineTo x="178" y="0"/>
                  </wp:wrapPolygon>
                </wp:wrapThrough>
                <wp:docPr id="56" name="Text Box 56"/>
                <wp:cNvGraphicFramePr/>
                <a:graphic xmlns:a="http://schemas.openxmlformats.org/drawingml/2006/main">
                  <a:graphicData uri="http://schemas.microsoft.com/office/word/2010/wordprocessingShape">
                    <wps:wsp>
                      <wps:cNvSpPr txBox="1"/>
                      <wps:spPr>
                        <a:xfrm>
                          <a:off x="0" y="0"/>
                          <a:ext cx="3086100" cy="4953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DA07DDA" w14:textId="1A5F2FE1" w:rsidR="00284D8A" w:rsidRDefault="00284D8A">
                            <w:pPr>
                              <w:rPr>
                                <w:ins w:id="318" w:author="Nishesh Shukla" w:date="2014-06-30T18:26:00Z"/>
                                <w:i/>
                                <w:sz w:val="20"/>
                                <w:szCs w:val="20"/>
                              </w:rPr>
                              <w:pPrChange w:id="319" w:author="Nishesh Shukla" w:date="2014-06-30T18:26:00Z">
                                <w:pPr>
                                  <w:jc w:val="center"/>
                                </w:pPr>
                              </w:pPrChange>
                            </w:pPr>
                            <w:ins w:id="320" w:author="Nishesh Shukla" w:date="2014-06-30T18:25:00Z">
                              <w:r>
                                <w:rPr>
                                  <w:i/>
                                  <w:sz w:val="20"/>
                                  <w:szCs w:val="20"/>
                                </w:rPr>
                                <w:t xml:space="preserve">Figure </w:t>
                              </w:r>
                            </w:ins>
                            <w:ins w:id="321" w:author="Nishesh Shukla" w:date="2014-06-30T18:26:00Z">
                              <w:r w:rsidR="00833B48">
                                <w:rPr>
                                  <w:i/>
                                  <w:sz w:val="20"/>
                                  <w:szCs w:val="20"/>
                                </w:rPr>
                                <w:t>9</w:t>
                              </w:r>
                              <w:bookmarkStart w:id="322" w:name="_GoBack"/>
                              <w:bookmarkEnd w:id="322"/>
                              <w:r>
                                <w:rPr>
                                  <w:i/>
                                  <w:sz w:val="20"/>
                                  <w:szCs w:val="20"/>
                                </w:rPr>
                                <w:t>.</w:t>
                              </w:r>
                            </w:ins>
                            <w:r w:rsidRPr="00EC5F66">
                              <w:rPr>
                                <w:i/>
                                <w:sz w:val="20"/>
                                <w:szCs w:val="20"/>
                              </w:rPr>
                              <w:t>Hyundai Tucson Fuel Cell CUV</w:t>
                            </w:r>
                          </w:p>
                          <w:p w14:paraId="7CFA9515" w14:textId="75531236" w:rsidR="00284D8A" w:rsidRPr="00EC5F66" w:rsidRDefault="00284D8A">
                            <w:pPr>
                              <w:rPr>
                                <w:i/>
                                <w:sz w:val="20"/>
                                <w:szCs w:val="20"/>
                              </w:rPr>
                              <w:pPrChange w:id="323" w:author="Nishesh Shukla" w:date="2014-06-30T18:26:00Z">
                                <w:pPr>
                                  <w:jc w:val="center"/>
                                </w:pPr>
                              </w:pPrChange>
                            </w:pPr>
                            <w:ins w:id="324" w:author="Nishesh Shukla" w:date="2014-06-30T18:26:00Z">
                              <w:r>
                                <w:rPr>
                                  <w:i/>
                                  <w:sz w:val="20"/>
                                  <w:szCs w:val="20"/>
                                </w:rPr>
                                <w:t xml:space="preserve">Source: </w:t>
                              </w:r>
                              <w:r w:rsidRPr="00C7686A">
                                <w:rPr>
                                  <w:rFonts w:cs="Times New Roman"/>
                                  <w:i/>
                                  <w:sz w:val="20"/>
                                  <w:szCs w:val="20"/>
                                </w:rPr>
                                <w:t>2015 Hyundai Tucson Fuel Cell</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37" type="#_x0000_t202" style="position:absolute;margin-left:279pt;margin-top:612pt;width:243pt;height:39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" mv:complextextbox="1" filled="f" stroked="f">
                <v:textbox>
                  <w:txbxContent>
                    <w:p w14:paraId="0DA07DDA" w14:textId="1A5F2FE1" w:rsidR="00284D8A" w:rsidRDefault="00284D8A">
                      <w:pPr>
                        <w:rPr>
                          <w:ins w:id="325" w:author="Nishesh Shukla" w:date="2014-06-30T18:26:00Z"/>
                          <w:i/>
                          <w:sz w:val="20"/>
                          <w:szCs w:val="20"/>
                        </w:rPr>
                        <w:pPrChange w:id="326" w:author="Nishesh Shukla" w:date="2014-06-30T18:26:00Z">
                          <w:pPr>
                            <w:jc w:val="center"/>
                          </w:pPr>
                        </w:pPrChange>
                      </w:pPr>
                      <w:ins w:id="327" w:author="Nishesh Shukla" w:date="2014-06-30T18:25:00Z">
                        <w:r>
                          <w:rPr>
                            <w:i/>
                            <w:sz w:val="20"/>
                            <w:szCs w:val="20"/>
                          </w:rPr>
                          <w:t xml:space="preserve">Figure </w:t>
                        </w:r>
                      </w:ins>
                      <w:ins w:id="328" w:author="Nishesh Shukla" w:date="2014-06-30T18:26:00Z">
                        <w:r w:rsidR="00833B48">
                          <w:rPr>
                            <w:i/>
                            <w:sz w:val="20"/>
                            <w:szCs w:val="20"/>
                          </w:rPr>
                          <w:t>9</w:t>
                        </w:r>
                        <w:bookmarkStart w:id="329" w:name="_GoBack"/>
                        <w:bookmarkEnd w:id="329"/>
                        <w:r>
                          <w:rPr>
                            <w:i/>
                            <w:sz w:val="20"/>
                            <w:szCs w:val="20"/>
                          </w:rPr>
                          <w:t>.</w:t>
                        </w:r>
                      </w:ins>
                      <w:r w:rsidRPr="00EC5F66">
                        <w:rPr>
                          <w:i/>
                          <w:sz w:val="20"/>
                          <w:szCs w:val="20"/>
                        </w:rPr>
                        <w:t>Hyundai Tucson Fuel Cell CUV</w:t>
                      </w:r>
                    </w:p>
                    <w:p w14:paraId="7CFA9515" w14:textId="75531236" w:rsidR="00284D8A" w:rsidRPr="00EC5F66" w:rsidRDefault="00284D8A">
                      <w:pPr>
                        <w:rPr>
                          <w:i/>
                          <w:sz w:val="20"/>
                          <w:szCs w:val="20"/>
                        </w:rPr>
                        <w:pPrChange w:id="330" w:author="Nishesh Shukla" w:date="2014-06-30T18:26:00Z">
                          <w:pPr>
                            <w:jc w:val="center"/>
                          </w:pPr>
                        </w:pPrChange>
                      </w:pPr>
                      <w:ins w:id="331" w:author="Nishesh Shukla" w:date="2014-06-30T18:26:00Z">
                        <w:r>
                          <w:rPr>
                            <w:i/>
                            <w:sz w:val="20"/>
                            <w:szCs w:val="20"/>
                          </w:rPr>
                          <w:t xml:space="preserve">Source: </w:t>
                        </w:r>
                        <w:r w:rsidRPr="00C7686A">
                          <w:rPr>
                            <w:rFonts w:cs="Times New Roman"/>
                            <w:i/>
                            <w:sz w:val="20"/>
                            <w:szCs w:val="20"/>
                          </w:rPr>
                          <w:t>2015 Hyundai Tucson Fuel Cell</w:t>
                        </w:r>
                      </w:ins>
                    </w:p>
                  </w:txbxContent>
                </v:textbox>
                <w10:wrap type="through" anchorx="page" anchory="page"/>
              </v:shape>
            </w:pict>
          </mc:Fallback>
        </mc:AlternateContent>
      </w:r>
      <w:r>
        <w:rPr>
          <w:noProof/>
        </w:rPr>
        <w:drawing>
          <wp:anchor distT="0" distB="0" distL="114300" distR="114300" simplePos="0" relativeHeight="251689984" behindDoc="0" locked="0" layoutInCell="1" allowOverlap="1" wp14:anchorId="1068B48C" wp14:editId="1E29D99F">
            <wp:simplePos x="0" y="0"/>
            <wp:positionH relativeFrom="page">
              <wp:posOffset>3543300</wp:posOffset>
            </wp:positionH>
            <wp:positionV relativeFrom="page">
              <wp:posOffset>5829300</wp:posOffset>
            </wp:positionV>
            <wp:extent cx="3035300" cy="1899920"/>
            <wp:effectExtent l="0" t="0" r="12700" b="5080"/>
            <wp:wrapThrough wrapText="bothSides">
              <wp:wrapPolygon edited="0">
                <wp:start x="0" y="0"/>
                <wp:lineTo x="0" y="21369"/>
                <wp:lineTo x="21510" y="21369"/>
                <wp:lineTo x="21510"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nda-clarity_1834266c.jpg"/>
                    <pic:cNvPicPr/>
                  </pic:nvPicPr>
                  <pic:blipFill>
                    <a:blip r:embed="rId19">
                      <a:extLst>
                        <a:ext uri="{28A0092B-C50C-407E-A947-70E740481C1C}">
                          <a14:useLocalDpi xmlns:a14="http://schemas.microsoft.com/office/drawing/2010/main" val="0"/>
                        </a:ext>
                      </a:extLst>
                    </a:blip>
                    <a:stretch>
                      <a:fillRect/>
                    </a:stretch>
                  </pic:blipFill>
                  <pic:spPr>
                    <a:xfrm>
                      <a:off x="0" y="0"/>
                      <a:ext cx="3035300" cy="1899920"/>
                    </a:xfrm>
                    <a:prstGeom prst="rect">
                      <a:avLst/>
                    </a:prstGeom>
                  </pic:spPr>
                </pic:pic>
              </a:graphicData>
            </a:graphic>
            <wp14:sizeRelH relativeFrom="margin">
              <wp14:pctWidth>0</wp14:pctWidth>
            </wp14:sizeRelH>
            <wp14:sizeRelV relativeFrom="margin">
              <wp14:pctHeight>0</wp14:pctHeight>
            </wp14:sizeRelV>
          </wp:anchor>
        </w:drawing>
      </w:r>
      <w:del w:id="332" w:author="Nishesh Shukla" w:date="2014-06-30T18:21:00Z">
        <w:r w:rsidR="006A7E8B" w:rsidDel="00044717">
          <w:rPr>
            <w:noProof/>
          </w:rPr>
          <w:drawing>
            <wp:anchor distT="0" distB="0" distL="114300" distR="114300" simplePos="0" relativeHeight="251694080" behindDoc="0" locked="0" layoutInCell="1" allowOverlap="1" wp14:anchorId="110B7D7D" wp14:editId="6756B41A">
              <wp:simplePos x="0" y="0"/>
              <wp:positionH relativeFrom="page">
                <wp:posOffset>4000500</wp:posOffset>
              </wp:positionH>
              <wp:positionV relativeFrom="page">
                <wp:posOffset>6263005</wp:posOffset>
              </wp:positionV>
              <wp:extent cx="2765425" cy="1841500"/>
              <wp:effectExtent l="0" t="0" r="3175" b="12700"/>
              <wp:wrapThrough wrapText="bothSides">
                <wp:wrapPolygon edited="0">
                  <wp:start x="0" y="0"/>
                  <wp:lineTo x="0" y="21451"/>
                  <wp:lineTo x="21426" y="21451"/>
                  <wp:lineTo x="21426"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drogen-Fuel.jpg"/>
                      <pic:cNvPicPr/>
                    </pic:nvPicPr>
                    <pic:blipFill>
                      <a:blip r:embed="rId20">
                        <a:extLst>
                          <a:ext uri="{28A0092B-C50C-407E-A947-70E740481C1C}">
                            <a14:useLocalDpi xmlns:a14="http://schemas.microsoft.com/office/drawing/2010/main" val="0"/>
                          </a:ext>
                        </a:extLst>
                      </a:blip>
                      <a:stretch>
                        <a:fillRect/>
                      </a:stretch>
                    </pic:blipFill>
                    <pic:spPr>
                      <a:xfrm>
                        <a:off x="0" y="0"/>
                        <a:ext cx="2765425" cy="1841500"/>
                      </a:xfrm>
                      <a:prstGeom prst="rect">
                        <a:avLst/>
                      </a:prstGeom>
                    </pic:spPr>
                  </pic:pic>
                </a:graphicData>
              </a:graphic>
              <wp14:sizeRelH relativeFrom="margin">
                <wp14:pctWidth>0</wp14:pctWidth>
              </wp14:sizeRelH>
              <wp14:sizeRelV relativeFrom="margin">
                <wp14:pctHeight>0</wp14:pctHeight>
              </wp14:sizeRelV>
            </wp:anchor>
          </w:drawing>
        </w:r>
      </w:del>
      <w:r w:rsidR="006A7E8B">
        <w:t xml:space="preserve">It’s a known fact that our world is running out of petroleum and other natural non-renewable resources due to the high demand and high consumption in each country. In the United States alone, </w:t>
      </w:r>
      <w:ins w:id="333" w:author="Nishesh Shukla" w:date="2014-06-30T18:11:00Z">
        <w:r w:rsidR="001B7F3F">
          <w:rPr>
            <w:highlight w:val="yellow"/>
          </w:rPr>
          <w:t>t</w:t>
        </w:r>
      </w:ins>
      <w:del w:id="334" w:author="Nishesh Shukla" w:date="2014-06-30T18:11:00Z">
        <w:r w:rsidR="006A7E8B" w:rsidRPr="00AD4256" w:rsidDel="001B7F3F">
          <w:rPr>
            <w:highlight w:val="yellow"/>
            <w:rPrChange w:id="335" w:author="Amber Dahlin" w:date="2014-06-22T21:14:00Z">
              <w:rPr/>
            </w:rPrChange>
          </w:rPr>
          <w:delText>T</w:delText>
        </w:r>
      </w:del>
      <w:r w:rsidR="006A7E8B">
        <w:t>ransportation accounts for 71% of U.S petroleum consumption</w:t>
      </w:r>
      <w:ins w:id="336" w:author="Nishesh Shukla" w:date="2014-06-30T18:11:00Z">
        <w:r w:rsidR="001B7F3F">
          <w:t xml:space="preserve">; </w:t>
        </w:r>
      </w:ins>
      <w:del w:id="337" w:author="Nishesh Shukla" w:date="2014-06-30T18:11:00Z">
        <w:r w:rsidR="006A7E8B" w:rsidRPr="00AD4256" w:rsidDel="001B7F3F">
          <w:rPr>
            <w:highlight w:val="yellow"/>
            <w:rPrChange w:id="338" w:author="Amber Dahlin" w:date="2014-06-22T21:14:00Z">
              <w:rPr/>
            </w:rPrChange>
          </w:rPr>
          <w:delText>,</w:delText>
        </w:r>
        <w:r w:rsidR="006A7E8B" w:rsidDel="001B7F3F">
          <w:delText xml:space="preserve"> </w:delText>
        </w:r>
      </w:del>
      <w:r w:rsidR="006A7E8B">
        <w:t xml:space="preserve">40% of it was imported petroleum from foreign nations. The United States might have a few decades left of oil consumption before the reserves are empty. </w:t>
      </w:r>
      <w:ins w:id="339" w:author="Nishesh Shukla" w:date="2014-06-30T20:05:00Z">
        <w:r>
          <w:t>(</w:t>
        </w:r>
      </w:ins>
      <w:ins w:id="340" w:author="Nishesh Shukla" w:date="2014-06-30T20:06:00Z">
        <w:r>
          <w:rPr>
            <w:rFonts w:cs="Times New Roman"/>
          </w:rPr>
          <w:t>"Hydrogen Fuel</w:t>
        </w:r>
        <w:r w:rsidRPr="001960F9">
          <w:rPr>
            <w:rFonts w:cs="Times New Roman"/>
          </w:rPr>
          <w:t>"</w:t>
        </w:r>
      </w:ins>
      <w:ins w:id="341" w:author="Nishesh Shukla" w:date="2014-06-30T20:05:00Z">
        <w:r>
          <w:t>)</w:t>
        </w:r>
      </w:ins>
      <w:ins w:id="342" w:author="Nishesh Shukla" w:date="2014-06-30T20:06:00Z">
        <w:r>
          <w:t xml:space="preserve"> </w:t>
        </w:r>
      </w:ins>
      <w:r w:rsidR="006A7E8B">
        <w:t>Not only that, due to the constant usage of non-renewable fuels, the emissions caused by the usage significantly depleted our ozone layer. This explains the need for an alternative energy/fuel</w:t>
      </w:r>
      <w:r w:rsidR="008A4D91">
        <w:t>, due to the fact that as the ozone layer depletes, there would be less protection against the sun’s UV rays (these rays can lead to skin cancer).</w:t>
      </w:r>
      <w:r w:rsidR="006A7E8B">
        <w:t xml:space="preserve"> In 1992, hydrogen fuel was considered to be a very effective and possibly an alternative fuel to petroleum</w:t>
      </w:r>
      <w:ins w:id="343" w:author="Nishesh Shukla" w:date="2014-06-30T18:25:00Z">
        <w:r w:rsidR="00044717">
          <w:t xml:space="preserve">; </w:t>
        </w:r>
      </w:ins>
      <w:del w:id="344" w:author="Nishesh Shukla" w:date="2014-06-30T18:25:00Z">
        <w:r w:rsidR="006A7E8B" w:rsidRPr="00AD4256" w:rsidDel="00044717">
          <w:rPr>
            <w:highlight w:val="yellow"/>
            <w:rPrChange w:id="345" w:author="Amber Dahlin" w:date="2014-06-22T21:15:00Z">
              <w:rPr/>
            </w:rPrChange>
          </w:rPr>
          <w:delText>,</w:delText>
        </w:r>
        <w:r w:rsidR="006A7E8B" w:rsidDel="00044717">
          <w:delText xml:space="preserve"> </w:delText>
        </w:r>
      </w:del>
      <w:r w:rsidR="006A7E8B">
        <w:t>however this required a lot of funding and research, which paid off in the end in the form of the Hyundai Tucson Fuel Cell CUV. It is an automobile containing a fuel cell (electric car) that is powered by liquid hydrogen. It is true that liquid hydrogen is still expensive compared to petroleum, but it is rich in terms of zero-emission, meaning 100% harm-free to our already damaged environment</w:t>
      </w:r>
      <w:r w:rsidR="008A4D91">
        <w:t xml:space="preserve"> and ozone layer</w:t>
      </w:r>
      <w:r w:rsidR="006A7E8B">
        <w:t xml:space="preserve">. In order to </w:t>
      </w:r>
      <w:r w:rsidR="006A7E8B">
        <w:lastRenderedPageBreak/>
        <w:t xml:space="preserve">allow majority of the world’s population to have access to hydrogen fuel, scientists need to explore new ways for a more economical production of hydrogen fuel without </w:t>
      </w:r>
      <w:ins w:id="346" w:author="Nishesh Shukla" w:date="2014-06-30T18:25:00Z">
        <w:r w:rsidR="00044717">
          <w:t xml:space="preserve">decreasing </w:t>
        </w:r>
      </w:ins>
      <w:del w:id="347" w:author="Nishesh Shukla" w:date="2014-06-30T18:25:00Z">
        <w:r w:rsidR="006A7E8B" w:rsidRPr="00997995" w:rsidDel="00044717">
          <w:rPr>
            <w:highlight w:val="yellow"/>
            <w:rPrChange w:id="348" w:author="Amber Dahlin" w:date="2014-06-23T09:32:00Z">
              <w:rPr/>
            </w:rPrChange>
          </w:rPr>
          <w:delText>loosing</w:delText>
        </w:r>
        <w:r w:rsidR="006A7E8B" w:rsidDel="00044717">
          <w:delText xml:space="preserve"> </w:delText>
        </w:r>
      </w:del>
      <w:r w:rsidR="006A7E8B">
        <w:t xml:space="preserve">its efficiency, as it is three times more efficient than petroleum. </w:t>
      </w:r>
      <w:commentRangeStart w:id="349"/>
      <w:r w:rsidR="006A7E8B">
        <w:t>Hydrogen fuel is the answer to our global crisis.</w:t>
      </w:r>
      <w:commentRangeEnd w:id="349"/>
      <w:r w:rsidR="00997995">
        <w:rPr>
          <w:rStyle w:val="CommentReference"/>
        </w:rPr>
        <w:commentReference w:id="349"/>
      </w:r>
    </w:p>
    <w:p w14:paraId="29AC736A" w14:textId="77777777" w:rsidR="00471013" w:rsidRDefault="00471013">
      <w:pPr>
        <w:spacing w:line="480" w:lineRule="auto"/>
        <w:rPr>
          <w:ins w:id="350" w:author="Nishesh Shukla" w:date="2014-06-30T20:02:00Z"/>
        </w:rPr>
        <w:pPrChange w:id="351" w:author="Nishesh Shukla" w:date="2014-06-30T19:52:00Z">
          <w:pPr/>
        </w:pPrChange>
      </w:pPr>
    </w:p>
    <w:p w14:paraId="480D6AF4" w14:textId="37925C4B" w:rsidR="006A7E8B" w:rsidDel="00471013" w:rsidRDefault="006A7E8B">
      <w:pPr>
        <w:spacing w:line="480" w:lineRule="auto"/>
        <w:rPr>
          <w:del w:id="352" w:author="Nishesh Shukla" w:date="2014-06-30T20:02:00Z"/>
        </w:rPr>
        <w:pPrChange w:id="353" w:author="Nishesh Shukla" w:date="2014-06-30T19:52:00Z">
          <w:pPr/>
        </w:pPrChange>
      </w:pPr>
    </w:p>
    <w:p w14:paraId="45CCF5B2" w14:textId="77777777" w:rsidR="006A7E8B" w:rsidDel="00471013" w:rsidRDefault="006A7E8B">
      <w:pPr>
        <w:spacing w:line="480" w:lineRule="auto"/>
        <w:ind w:firstLine="720"/>
        <w:rPr>
          <w:del w:id="354" w:author="Nishesh Shukla" w:date="2014-06-30T20:02:00Z"/>
        </w:rPr>
        <w:pPrChange w:id="355" w:author="Nishesh Shukla" w:date="2014-06-30T19:52:00Z">
          <w:pPr>
            <w:ind w:firstLine="720"/>
          </w:pPr>
        </w:pPrChange>
      </w:pPr>
    </w:p>
    <w:p w14:paraId="62FA8C72" w14:textId="77777777" w:rsidR="006A7E8B" w:rsidDel="00471013" w:rsidRDefault="006A7E8B">
      <w:pPr>
        <w:spacing w:line="480" w:lineRule="auto"/>
        <w:rPr>
          <w:del w:id="356" w:author="Nishesh Shukla" w:date="2014-06-30T20:02:00Z"/>
        </w:rPr>
        <w:pPrChange w:id="357" w:author="Nishesh Shukla" w:date="2014-06-30T17:29:00Z">
          <w:pPr/>
        </w:pPrChange>
      </w:pPr>
    </w:p>
    <w:p w14:paraId="35B1DF5C" w14:textId="77777777" w:rsidR="00044717" w:rsidDel="00471013" w:rsidRDefault="00044717">
      <w:pPr>
        <w:spacing w:line="480" w:lineRule="auto"/>
        <w:rPr>
          <w:del w:id="358" w:author="Nishesh Shukla" w:date="2014-06-30T20:02:00Z"/>
        </w:rPr>
        <w:pPrChange w:id="359" w:author="Nishesh Shukla" w:date="2014-06-30T17:29:00Z">
          <w:pPr/>
        </w:pPrChange>
      </w:pPr>
    </w:p>
    <w:p w14:paraId="0EF97AF2" w14:textId="77777777" w:rsidR="00B04B84" w:rsidRDefault="00B04B84">
      <w:pPr>
        <w:spacing w:line="480" w:lineRule="auto"/>
        <w:pPrChange w:id="360" w:author="Nishesh Shukla" w:date="2014-06-30T17:29:00Z">
          <w:pPr/>
        </w:pPrChange>
      </w:pPr>
    </w:p>
    <w:p w14:paraId="13EE5681" w14:textId="77777777" w:rsidR="00B04B84" w:rsidRDefault="00B04B84">
      <w:pPr>
        <w:spacing w:line="480" w:lineRule="auto"/>
        <w:rPr>
          <w:b/>
          <w:u w:val="single"/>
        </w:rPr>
        <w:pPrChange w:id="361" w:author="Nishesh Shukla" w:date="2014-06-30T17:29:00Z">
          <w:pPr/>
        </w:pPrChange>
      </w:pPr>
      <w:r>
        <w:rPr>
          <w:b/>
          <w:u w:val="single"/>
        </w:rPr>
        <w:t>Writer’s Memo</w:t>
      </w:r>
    </w:p>
    <w:p w14:paraId="39795C5E" w14:textId="77777777" w:rsidR="00B37B6D" w:rsidRDefault="0020617D">
      <w:pPr>
        <w:spacing w:line="480" w:lineRule="auto"/>
        <w:ind w:firstLine="720"/>
        <w:pPrChange w:id="362" w:author="Nishesh Shukla" w:date="2014-06-30T17:29:00Z">
          <w:pPr>
            <w:ind w:firstLine="720"/>
          </w:pPr>
        </w:pPrChange>
      </w:pPr>
      <w:r>
        <w:t xml:space="preserve">After completing my first draft of this article, I realized </w:t>
      </w:r>
      <w:r w:rsidR="00B37B6D">
        <w:t xml:space="preserve">that I had rushed into it. It contained numerous amount of </w:t>
      </w:r>
      <w:r>
        <w:t xml:space="preserve">technical </w:t>
      </w:r>
      <w:r w:rsidR="00B37B6D">
        <w:t xml:space="preserve">information </w:t>
      </w:r>
      <w:r>
        <w:t xml:space="preserve">with chemical equations and </w:t>
      </w:r>
      <w:r w:rsidR="00B37B6D">
        <w:t xml:space="preserve">kinetic energy </w:t>
      </w:r>
      <w:r>
        <w:t xml:space="preserve">graphs. </w:t>
      </w:r>
      <w:r w:rsidR="00B37B6D">
        <w:t>This was alarming as my target audience for my article</w:t>
      </w:r>
      <w:r>
        <w:t xml:space="preserve"> is the general public, thus, I needed my paper </w:t>
      </w:r>
      <w:r w:rsidR="00B37B6D">
        <w:t xml:space="preserve">to </w:t>
      </w:r>
      <w:r>
        <w:t xml:space="preserve">be comprehended by any person in any field of expertise. However, due to that I faced a huge issue, how can I explain the efficiency and power of hydrogen fuel without chemical equations and kinetic energy graphs? In the end I decided to have a few technical details, such as 3 equations, some percentages, and facts that I acquired through years of knowledge through my teachers in simple yet comprehensive words. </w:t>
      </w:r>
      <w:commentRangeStart w:id="363"/>
      <w:r w:rsidR="00B37B6D">
        <w:t>In addition, I placed myself in my chemistry professor’s shoes and asked myself, “How would I explain this to a student in 9</w:t>
      </w:r>
      <w:r w:rsidR="00B37B6D" w:rsidRPr="00B37B6D">
        <w:rPr>
          <w:vertAlign w:val="superscript"/>
        </w:rPr>
        <w:t>th</w:t>
      </w:r>
      <w:r w:rsidR="00B37B6D">
        <w:t xml:space="preserve"> grade?” That was the key to the simplicity of this article, I explained it as if I was the teacher explaining it to students in 9</w:t>
      </w:r>
      <w:r w:rsidR="00B37B6D" w:rsidRPr="00B37B6D">
        <w:rPr>
          <w:vertAlign w:val="superscript"/>
        </w:rPr>
        <w:t>th</w:t>
      </w:r>
      <w:r w:rsidR="00B37B6D">
        <w:t xml:space="preserve"> grade. </w:t>
      </w:r>
      <w:commentRangeEnd w:id="363"/>
      <w:r w:rsidR="00F3300F">
        <w:rPr>
          <w:rStyle w:val="CommentReference"/>
        </w:rPr>
        <w:commentReference w:id="363"/>
      </w:r>
    </w:p>
    <w:p w14:paraId="7FD96340" w14:textId="77777777" w:rsidR="00B04B84" w:rsidRDefault="0020617D">
      <w:pPr>
        <w:spacing w:line="480" w:lineRule="auto"/>
        <w:ind w:firstLine="720"/>
        <w:pPrChange w:id="364" w:author="Nishesh Shukla" w:date="2014-06-30T17:29:00Z">
          <w:pPr>
            <w:ind w:firstLine="720"/>
          </w:pPr>
        </w:pPrChange>
      </w:pPr>
      <w:r>
        <w:t xml:space="preserve">Once I was done with my second draft, I submitted it for peer review, and </w:t>
      </w:r>
      <w:r w:rsidR="00B37B6D">
        <w:t>acquired a</w:t>
      </w:r>
      <w:r>
        <w:t xml:space="preserve"> few interesting responses. One of my peers suggested that I should be clear on what I am trying to get acro</w:t>
      </w:r>
      <w:r w:rsidR="00B37B6D">
        <w:t>ss to the audience. In addition,</w:t>
      </w:r>
      <w:r>
        <w:t xml:space="preserve"> a bit more relative information about hydrogen fuel in the beginning of this article</w:t>
      </w:r>
      <w:r w:rsidR="00B37B6D">
        <w:t xml:space="preserve"> would allow </w:t>
      </w:r>
      <w:r w:rsidR="00B37B6D">
        <w:lastRenderedPageBreak/>
        <w:t>more of a “hook” for the audience</w:t>
      </w:r>
      <w:r>
        <w:t>. To me that was excellent advice allowing me to re-read my whole article and make corrections and adding a few more sentences</w:t>
      </w:r>
      <w:r w:rsidR="00B37B6D">
        <w:t xml:space="preserve"> about hydrogen fuel in the first page of the article</w:t>
      </w:r>
      <w:r>
        <w:t xml:space="preserve">. Overall I am content with my article, as this topic has fascinated me since 2009. </w:t>
      </w:r>
      <w:commentRangeStart w:id="365"/>
      <w:r w:rsidR="005F1A2C">
        <w:t>It was always right in front of our eyes; all we needed to do is get a good pair of prescribed eyeglasses!</w:t>
      </w:r>
      <w:commentRangeEnd w:id="365"/>
      <w:r w:rsidR="00F3300F">
        <w:rPr>
          <w:rStyle w:val="CommentReference"/>
        </w:rPr>
        <w:commentReference w:id="365"/>
      </w:r>
    </w:p>
    <w:p w14:paraId="51C19E09" w14:textId="77777777" w:rsidR="005F1A2C" w:rsidRDefault="005F1A2C">
      <w:pPr>
        <w:spacing w:line="480" w:lineRule="auto"/>
        <w:pPrChange w:id="366" w:author="Nishesh Shukla" w:date="2014-06-30T17:29:00Z">
          <w:pPr/>
        </w:pPrChange>
      </w:pPr>
      <w:r>
        <w:tab/>
        <w:t xml:space="preserve">Furthermore, after writing this article more questions popped into my head about the efficiency of any renewable energy. </w:t>
      </w:r>
      <w:commentRangeStart w:id="367"/>
      <w:r>
        <w:t>As whichever renewable energy we try to look at, the input energy (energy used to harness the renewable energy) is always going to</w:t>
      </w:r>
      <w:r w:rsidR="00B37B6D">
        <w:t xml:space="preserve"> be</w:t>
      </w:r>
      <w:r>
        <w:t xml:space="preserve"> greater than the output energy (renewable energy). This raises a question on whether to actually pursue such energy, or just leave it and let the future generation handle it when it gets worse?</w:t>
      </w:r>
      <w:commentRangeEnd w:id="367"/>
      <w:r w:rsidR="00AD4256">
        <w:rPr>
          <w:rStyle w:val="CommentReference"/>
        </w:rPr>
        <w:commentReference w:id="367"/>
      </w:r>
    </w:p>
    <w:p w14:paraId="0BD8AEFE" w14:textId="77777777" w:rsidR="00502809" w:rsidRDefault="00502809" w:rsidP="006A7E8B"/>
    <w:p w14:paraId="12BDF315" w14:textId="7C21741D" w:rsidR="00502809" w:rsidRPr="00284D8A" w:rsidRDefault="00284D8A" w:rsidP="006A7E8B">
      <w:pPr>
        <w:rPr>
          <w:b/>
          <w:rPrChange w:id="368" w:author="Nishesh Shukla" w:date="2014-06-30T20:11:00Z">
            <w:rPr/>
          </w:rPrChange>
        </w:rPr>
      </w:pPr>
      <w:ins w:id="369" w:author="Nishesh Shukla" w:date="2014-06-30T20:10:00Z">
        <w:r w:rsidRPr="00284D8A">
          <w:rPr>
            <w:b/>
            <w:rPrChange w:id="370" w:author="Nishesh Shukla" w:date="2014-06-30T20:11:00Z">
              <w:rPr/>
            </w:rPrChange>
          </w:rPr>
          <w:t>New Writer’s Memo</w:t>
        </w:r>
      </w:ins>
    </w:p>
    <w:p w14:paraId="1C2337EF" w14:textId="77777777" w:rsidR="00502809" w:rsidRDefault="00502809" w:rsidP="006A7E8B"/>
    <w:p w14:paraId="0E25945C" w14:textId="77777777" w:rsidR="00502809" w:rsidRDefault="00502809" w:rsidP="006A7E8B"/>
    <w:p w14:paraId="52B93A4E" w14:textId="51BB6865" w:rsidR="00502809" w:rsidRDefault="00284D8A">
      <w:pPr>
        <w:spacing w:line="480" w:lineRule="auto"/>
        <w:rPr>
          <w:ins w:id="371" w:author="Nishesh Shukla" w:date="2014-06-30T20:17:00Z"/>
        </w:rPr>
        <w:pPrChange w:id="372" w:author="Nishesh Shukla" w:date="2014-06-30T20:22:00Z">
          <w:pPr/>
        </w:pPrChange>
      </w:pPr>
      <w:ins w:id="373" w:author="Nishesh Shukla" w:date="2014-06-30T20:11:00Z">
        <w:r>
          <w:tab/>
          <w:t xml:space="preserve">After having Dr. </w:t>
        </w:r>
        <w:proofErr w:type="spellStart"/>
        <w:r>
          <w:t>Dahlin</w:t>
        </w:r>
        <w:proofErr w:type="spellEnd"/>
        <w:r>
          <w:t xml:space="preserve"> review my essay, I figured out that since the beginning I’ve written my essays with the wrong citation format. </w:t>
        </w:r>
      </w:ins>
      <w:ins w:id="374" w:author="Nishesh Shukla" w:date="2014-06-30T20:12:00Z">
        <w:r>
          <w:t xml:space="preserve">Hence, I had to change my entire essay’s format to double space, and proper MLA format. Such as, including name, professor, course, and date in the </w:t>
        </w:r>
      </w:ins>
      <w:ins w:id="375" w:author="Nishesh Shukla" w:date="2014-06-30T20:13:00Z">
        <w:r>
          <w:t>header</w:t>
        </w:r>
      </w:ins>
      <w:ins w:id="376" w:author="Nishesh Shukla" w:date="2014-06-30T20:12:00Z">
        <w:r>
          <w:t xml:space="preserve">; and have the page numbers </w:t>
        </w:r>
      </w:ins>
      <w:ins w:id="377" w:author="Nishesh Shukla" w:date="2014-06-30T20:13:00Z">
        <w:r>
          <w:t>on the</w:t>
        </w:r>
      </w:ins>
      <w:ins w:id="378" w:author="Nishesh Shukla" w:date="2014-06-30T20:12:00Z">
        <w:r>
          <w:t xml:space="preserve"> </w:t>
        </w:r>
      </w:ins>
      <w:ins w:id="379" w:author="Nishesh Shukla" w:date="2014-06-30T20:13:00Z">
        <w:r>
          <w:t xml:space="preserve">bottom of each page. Also, my citations had to be alphabetized and I had to reference them in the text as well. </w:t>
        </w:r>
      </w:ins>
      <w:ins w:id="380" w:author="Nishesh Shukla" w:date="2014-06-30T20:15:00Z">
        <w:r>
          <w:t>M</w:t>
        </w:r>
      </w:ins>
      <w:ins w:id="381" w:author="Nishesh Shukla" w:date="2014-06-30T20:14:00Z">
        <w:r>
          <w:t xml:space="preserve">y images and </w:t>
        </w:r>
      </w:ins>
      <w:ins w:id="382" w:author="Nishesh Shukla" w:date="2014-06-30T20:15:00Z">
        <w:r>
          <w:t>diagrams</w:t>
        </w:r>
      </w:ins>
      <w:ins w:id="383" w:author="Nishesh Shukla" w:date="2014-06-30T20:14:00Z">
        <w:r>
          <w:t xml:space="preserve"> were too small to read</w:t>
        </w:r>
      </w:ins>
      <w:ins w:id="384" w:author="Nishesh Shukla" w:date="2014-06-30T20:15:00Z">
        <w:r>
          <w:t xml:space="preserve">, so I increased them in size and labeled and had them cited. I also put in some keywords to reference to specific parts of the images or for the purpose </w:t>
        </w:r>
      </w:ins>
      <w:ins w:id="385" w:author="Nishesh Shukla" w:date="2014-06-30T20:16:00Z">
        <w:r>
          <w:t>I</w:t>
        </w:r>
      </w:ins>
      <w:ins w:id="386" w:author="Nishesh Shukla" w:date="2014-06-30T20:15:00Z">
        <w:r>
          <w:t xml:space="preserve"> </w:t>
        </w:r>
      </w:ins>
      <w:ins w:id="387" w:author="Nishesh Shukla" w:date="2014-06-30T20:16:00Z">
        <w:r>
          <w:t xml:space="preserve">included an image in the first place. </w:t>
        </w:r>
      </w:ins>
    </w:p>
    <w:p w14:paraId="39B78E09" w14:textId="6F6BAC6B" w:rsidR="00284D8A" w:rsidDel="00A03500" w:rsidRDefault="00284D8A">
      <w:pPr>
        <w:spacing w:line="480" w:lineRule="auto"/>
        <w:rPr>
          <w:del w:id="388" w:author="Nishesh Shukla" w:date="2014-06-30T20:24:00Z"/>
        </w:rPr>
        <w:pPrChange w:id="389" w:author="Nishesh Shukla" w:date="2014-06-30T20:22:00Z">
          <w:pPr/>
        </w:pPrChange>
      </w:pPr>
      <w:ins w:id="390" w:author="Nishesh Shukla" w:date="2014-06-30T20:17:00Z">
        <w:r>
          <w:lastRenderedPageBreak/>
          <w:tab/>
          <w:t>Another main issue that was pointed out to me was my grammatical mistakes. I tend to use too many commas to avoid run-on-sentences, which still is an error. Hence, I broke them apart and made them into separate sentences. Comically, I</w:t>
        </w:r>
      </w:ins>
      <w:ins w:id="391" w:author="Nishesh Shukla" w:date="2014-06-30T20:19:00Z">
        <w:r>
          <w:t>’ve always been using “quiet” instead of “quite”. I believe I’ve been making the same mistake since 3</w:t>
        </w:r>
        <w:r w:rsidRPr="00284D8A">
          <w:rPr>
            <w:vertAlign w:val="superscript"/>
            <w:rPrChange w:id="392" w:author="Nishesh Shukla" w:date="2014-06-30T20:19:00Z">
              <w:rPr/>
            </w:rPrChange>
          </w:rPr>
          <w:t>rd</w:t>
        </w:r>
        <w:r>
          <w:t xml:space="preserve"> grade!</w:t>
        </w:r>
      </w:ins>
      <w:ins w:id="393" w:author="Nishesh Shukla" w:date="2014-06-30T20:20:00Z">
        <w:r w:rsidR="00A03500">
          <w:t xml:space="preserve"> Sometimes having too much information makes the essay hard to ready, hence, I had to put some sub headings to allow the reader some breathing space and organization. The images as well needed some space, as they were crunched in with text. Overall, I</w:t>
        </w:r>
      </w:ins>
      <w:ins w:id="394" w:author="Nishesh Shukla" w:date="2014-06-30T20:21:00Z">
        <w:r w:rsidR="00A03500">
          <w:t xml:space="preserve">’ve correct most of my errors; this gave me a realization that I still have a long way to go in the area of technical writing. </w:t>
        </w:r>
      </w:ins>
      <w:ins w:id="395" w:author="Nishesh Shukla" w:date="2014-06-30T20:24:00Z">
        <w:r w:rsidR="00A03500">
          <w:br w:type="page"/>
        </w:r>
      </w:ins>
    </w:p>
    <w:p w14:paraId="26FE949C" w14:textId="77777777" w:rsidR="00502809" w:rsidDel="00A03500" w:rsidRDefault="00502809" w:rsidP="006A7E8B">
      <w:pPr>
        <w:rPr>
          <w:del w:id="396" w:author="Nishesh Shukla" w:date="2014-06-30T20:24:00Z"/>
        </w:rPr>
      </w:pPr>
    </w:p>
    <w:p w14:paraId="0F97E916" w14:textId="77777777" w:rsidR="00502809" w:rsidDel="00A03500" w:rsidRDefault="00502809" w:rsidP="006A7E8B">
      <w:pPr>
        <w:rPr>
          <w:del w:id="397" w:author="Nishesh Shukla" w:date="2014-06-30T20:24:00Z"/>
        </w:rPr>
      </w:pPr>
    </w:p>
    <w:p w14:paraId="51D59E40" w14:textId="77777777" w:rsidR="00502809" w:rsidDel="00A03500" w:rsidRDefault="00502809" w:rsidP="006A7E8B">
      <w:pPr>
        <w:rPr>
          <w:del w:id="398" w:author="Nishesh Shukla" w:date="2014-06-30T20:24:00Z"/>
        </w:rPr>
      </w:pPr>
    </w:p>
    <w:p w14:paraId="0B24CC01" w14:textId="77777777" w:rsidR="00502809" w:rsidDel="00A03500" w:rsidRDefault="00502809" w:rsidP="006A7E8B">
      <w:pPr>
        <w:rPr>
          <w:del w:id="399" w:author="Nishesh Shukla" w:date="2014-06-30T20:24:00Z"/>
        </w:rPr>
      </w:pPr>
    </w:p>
    <w:p w14:paraId="1DB2F22C" w14:textId="77777777" w:rsidR="00502809" w:rsidDel="00A03500" w:rsidRDefault="00502809" w:rsidP="006A7E8B">
      <w:pPr>
        <w:rPr>
          <w:del w:id="400" w:author="Nishesh Shukla" w:date="2014-06-30T20:24:00Z"/>
        </w:rPr>
      </w:pPr>
    </w:p>
    <w:p w14:paraId="7501311D" w14:textId="77777777" w:rsidR="00502809" w:rsidDel="00A03500" w:rsidRDefault="00502809" w:rsidP="006A7E8B">
      <w:pPr>
        <w:rPr>
          <w:del w:id="401" w:author="Nishesh Shukla" w:date="2014-06-30T20:24:00Z"/>
        </w:rPr>
      </w:pPr>
    </w:p>
    <w:p w14:paraId="49C6090A" w14:textId="77777777" w:rsidR="00502809" w:rsidDel="00A03500" w:rsidRDefault="00502809" w:rsidP="006A7E8B">
      <w:pPr>
        <w:rPr>
          <w:del w:id="402" w:author="Nishesh Shukla" w:date="2014-06-30T20:24:00Z"/>
        </w:rPr>
      </w:pPr>
    </w:p>
    <w:p w14:paraId="4D55A6DD" w14:textId="77777777" w:rsidR="00502809" w:rsidDel="00A03500" w:rsidRDefault="00502809" w:rsidP="006A7E8B">
      <w:pPr>
        <w:rPr>
          <w:del w:id="403" w:author="Nishesh Shukla" w:date="2014-06-30T20:24:00Z"/>
        </w:rPr>
      </w:pPr>
    </w:p>
    <w:p w14:paraId="69EF4B24" w14:textId="77777777" w:rsidR="00502809" w:rsidDel="00A03500" w:rsidRDefault="00502809" w:rsidP="006A7E8B">
      <w:pPr>
        <w:rPr>
          <w:del w:id="404" w:author="Nishesh Shukla" w:date="2014-06-30T20:24:00Z"/>
        </w:rPr>
      </w:pPr>
    </w:p>
    <w:p w14:paraId="1C22A2A2" w14:textId="77777777" w:rsidR="00502809" w:rsidDel="00A03500" w:rsidRDefault="00502809" w:rsidP="006A7E8B">
      <w:pPr>
        <w:rPr>
          <w:del w:id="405" w:author="Nishesh Shukla" w:date="2014-06-30T20:24:00Z"/>
        </w:rPr>
      </w:pPr>
    </w:p>
    <w:p w14:paraId="77C5F2AC" w14:textId="77777777" w:rsidR="00502809" w:rsidDel="00A03500" w:rsidRDefault="00502809" w:rsidP="006A7E8B">
      <w:pPr>
        <w:rPr>
          <w:del w:id="406" w:author="Nishesh Shukla" w:date="2014-06-30T20:24:00Z"/>
        </w:rPr>
      </w:pPr>
    </w:p>
    <w:p w14:paraId="7FFB97CF" w14:textId="77777777" w:rsidR="00502809" w:rsidDel="00A03500" w:rsidRDefault="00502809" w:rsidP="006A7E8B">
      <w:pPr>
        <w:rPr>
          <w:del w:id="407" w:author="Nishesh Shukla" w:date="2014-06-30T20:24:00Z"/>
        </w:rPr>
      </w:pPr>
    </w:p>
    <w:p w14:paraId="71FBCC9E" w14:textId="77777777" w:rsidR="00502809" w:rsidDel="00A03500" w:rsidRDefault="00502809" w:rsidP="006A7E8B">
      <w:pPr>
        <w:rPr>
          <w:del w:id="408" w:author="Nishesh Shukla" w:date="2014-06-30T20:24:00Z"/>
        </w:rPr>
      </w:pPr>
    </w:p>
    <w:p w14:paraId="63E5C34E" w14:textId="77777777" w:rsidR="00502809" w:rsidDel="00A03500" w:rsidRDefault="00502809" w:rsidP="006A7E8B">
      <w:pPr>
        <w:rPr>
          <w:del w:id="409" w:author="Nishesh Shukla" w:date="2014-06-30T20:24:00Z"/>
        </w:rPr>
      </w:pPr>
    </w:p>
    <w:p w14:paraId="0082758F" w14:textId="77777777" w:rsidR="00502809" w:rsidDel="00A03500" w:rsidRDefault="00502809" w:rsidP="006A7E8B">
      <w:pPr>
        <w:rPr>
          <w:del w:id="410" w:author="Nishesh Shukla" w:date="2014-06-30T20:24:00Z"/>
        </w:rPr>
      </w:pPr>
    </w:p>
    <w:p w14:paraId="06801A52" w14:textId="77777777" w:rsidR="00A03500" w:rsidDel="00A03500" w:rsidRDefault="00A03500" w:rsidP="006A7E8B">
      <w:pPr>
        <w:rPr>
          <w:del w:id="411" w:author="Nishesh Shukla" w:date="2014-06-30T20:24:00Z"/>
        </w:rPr>
      </w:pPr>
    </w:p>
    <w:p w14:paraId="371DC7CB" w14:textId="77777777" w:rsidR="00044717" w:rsidRDefault="00044717">
      <w:pPr>
        <w:spacing w:line="480" w:lineRule="auto"/>
        <w:rPr>
          <w:ins w:id="412" w:author="Nishesh Shukla" w:date="2014-06-30T18:26:00Z"/>
        </w:rPr>
        <w:pPrChange w:id="413" w:author="Nishesh Shukla" w:date="2014-06-30T20:24:00Z">
          <w:pPr/>
        </w:pPrChange>
      </w:pPr>
    </w:p>
    <w:p w14:paraId="0C867F5B" w14:textId="3CDBC081" w:rsidR="00044717" w:rsidDel="00471013" w:rsidRDefault="00044717">
      <w:pPr>
        <w:jc w:val="center"/>
        <w:rPr>
          <w:del w:id="414" w:author="Nishesh Shukla" w:date="2014-06-30T20:02:00Z"/>
        </w:rPr>
        <w:pPrChange w:id="415" w:author="Nishesh Shukla" w:date="2014-06-30T20:02:00Z">
          <w:pPr/>
        </w:pPrChange>
      </w:pPr>
    </w:p>
    <w:p w14:paraId="69D08C21" w14:textId="02A2B94F" w:rsidR="00502809" w:rsidDel="00471013" w:rsidRDefault="00AD4256">
      <w:pPr>
        <w:jc w:val="center"/>
        <w:rPr>
          <w:del w:id="416" w:author="Nishesh Shukla" w:date="2014-06-30T20:02:00Z"/>
        </w:rPr>
        <w:pPrChange w:id="417" w:author="Nishesh Shukla" w:date="2014-06-30T20:02:00Z">
          <w:pPr/>
        </w:pPrChange>
      </w:pPr>
      <w:del w:id="418" w:author="Nishesh Shukla" w:date="2014-06-30T20:02:00Z">
        <w:r w:rsidDel="00471013">
          <w:rPr>
            <w:rStyle w:val="CommentReference"/>
          </w:rPr>
          <w:commentReference w:id="419"/>
        </w:r>
      </w:del>
    </w:p>
    <w:p w14:paraId="6066ADDE" w14:textId="6723ABA1" w:rsidR="00044717" w:rsidRDefault="00044717">
      <w:pPr>
        <w:widowControl w:val="0"/>
        <w:autoSpaceDE w:val="0"/>
        <w:autoSpaceDN w:val="0"/>
        <w:adjustRightInd w:val="0"/>
        <w:ind w:left="360"/>
        <w:jc w:val="center"/>
        <w:rPr>
          <w:ins w:id="420" w:author="Nishesh Shukla" w:date="2014-06-30T18:27:00Z"/>
          <w:b/>
          <w:u w:val="single"/>
        </w:rPr>
        <w:pPrChange w:id="421" w:author="Nishesh Shukla" w:date="2014-06-30T20:02:00Z">
          <w:pPr>
            <w:pStyle w:val="ListParagraph"/>
            <w:widowControl w:val="0"/>
            <w:numPr>
              <w:numId w:val="2"/>
            </w:numPr>
            <w:autoSpaceDE w:val="0"/>
            <w:autoSpaceDN w:val="0"/>
            <w:adjustRightInd w:val="0"/>
            <w:ind w:hanging="360"/>
          </w:pPr>
        </w:pPrChange>
      </w:pPr>
      <w:ins w:id="422" w:author="Nishesh Shukla" w:date="2014-06-30T18:27:00Z">
        <w:r>
          <w:rPr>
            <w:b/>
            <w:u w:val="single"/>
          </w:rPr>
          <w:t>Work Cited</w:t>
        </w:r>
      </w:ins>
    </w:p>
    <w:p w14:paraId="5E2907F8" w14:textId="77777777" w:rsidR="00044717" w:rsidRDefault="00044717">
      <w:pPr>
        <w:widowControl w:val="0"/>
        <w:autoSpaceDE w:val="0"/>
        <w:autoSpaceDN w:val="0"/>
        <w:adjustRightInd w:val="0"/>
        <w:spacing w:line="480" w:lineRule="auto"/>
        <w:ind w:left="360"/>
        <w:jc w:val="center"/>
        <w:rPr>
          <w:ins w:id="423" w:author="Nishesh Shukla" w:date="2014-06-30T18:27:00Z"/>
          <w:b/>
          <w:u w:val="single"/>
        </w:rPr>
        <w:pPrChange w:id="424" w:author="Nishesh Shukla" w:date="2014-06-30T18:27:00Z">
          <w:pPr>
            <w:pStyle w:val="ListParagraph"/>
            <w:widowControl w:val="0"/>
            <w:numPr>
              <w:numId w:val="2"/>
            </w:numPr>
            <w:autoSpaceDE w:val="0"/>
            <w:autoSpaceDN w:val="0"/>
            <w:adjustRightInd w:val="0"/>
            <w:ind w:hanging="360"/>
          </w:pPr>
        </w:pPrChange>
      </w:pPr>
    </w:p>
    <w:p w14:paraId="03624607" w14:textId="6960679E" w:rsidR="001960F9" w:rsidRPr="001960F9" w:rsidRDefault="001960F9">
      <w:pPr>
        <w:spacing w:line="480" w:lineRule="auto"/>
        <w:ind w:left="720" w:hanging="720"/>
        <w:rPr>
          <w:ins w:id="425" w:author="Nishesh Shukla" w:date="2014-06-30T18:31:00Z"/>
          <w:rPrChange w:id="426" w:author="Nishesh Shukla" w:date="2014-06-30T18:31:00Z">
            <w:rPr>
              <w:ins w:id="427" w:author="Nishesh Shukla" w:date="2014-06-30T18:31:00Z"/>
              <w:b/>
              <w:u w:val="single"/>
            </w:rPr>
          </w:rPrChange>
        </w:rPr>
        <w:pPrChange w:id="428" w:author="Nishesh Shukla" w:date="2014-06-30T18:31:00Z">
          <w:pPr>
            <w:pStyle w:val="ListParagraph"/>
            <w:widowControl w:val="0"/>
            <w:numPr>
              <w:numId w:val="2"/>
            </w:numPr>
            <w:autoSpaceDE w:val="0"/>
            <w:autoSpaceDN w:val="0"/>
            <w:adjustRightInd w:val="0"/>
            <w:ind w:hanging="360"/>
          </w:pPr>
        </w:pPrChange>
      </w:pPr>
      <w:ins w:id="429" w:author="Nishesh Shukla" w:date="2014-06-30T18:31:00Z">
        <w:r>
          <w:t xml:space="preserve">"2015 Hyundai Tucson Fuel Cell." </w:t>
        </w:r>
        <w:proofErr w:type="gramStart"/>
        <w:r>
          <w:rPr>
            <w:i/>
            <w:iCs/>
          </w:rPr>
          <w:t>2015 Hyundai Tucson Fuel Cell | Hydrogen-Powered Vehicle | Hyundai</w:t>
        </w:r>
        <w:r>
          <w:t>.</w:t>
        </w:r>
        <w:proofErr w:type="gramEnd"/>
        <w:r>
          <w:t xml:space="preserve"> </w:t>
        </w:r>
        <w:proofErr w:type="spellStart"/>
        <w:proofErr w:type="gramStart"/>
        <w:r>
          <w:t>N.p</w:t>
        </w:r>
        <w:proofErr w:type="spellEnd"/>
        <w:r>
          <w:t xml:space="preserve">., </w:t>
        </w:r>
        <w:proofErr w:type="spellStart"/>
        <w:r>
          <w:t>n.d.</w:t>
        </w:r>
        <w:proofErr w:type="spellEnd"/>
        <w:r>
          <w:t xml:space="preserve"> Web.</w:t>
        </w:r>
        <w:proofErr w:type="gramEnd"/>
        <w:r>
          <w:t xml:space="preserve"> </w:t>
        </w:r>
      </w:ins>
    </w:p>
    <w:p w14:paraId="009CCFF5" w14:textId="74BBB6F4" w:rsidR="00502809" w:rsidDel="00044717" w:rsidRDefault="00502809">
      <w:pPr>
        <w:spacing w:line="480" w:lineRule="auto"/>
        <w:rPr>
          <w:del w:id="430" w:author="Nishesh Shukla" w:date="2014-06-30T18:27:00Z"/>
          <w:b/>
          <w:u w:val="single"/>
        </w:rPr>
        <w:pPrChange w:id="431" w:author="Nishesh Shukla" w:date="2014-06-30T18:31:00Z">
          <w:pPr/>
        </w:pPrChange>
      </w:pPr>
      <w:del w:id="432" w:author="Nishesh Shukla" w:date="2014-06-30T18:27:00Z">
        <w:r w:rsidRPr="00502809" w:rsidDel="00044717">
          <w:rPr>
            <w:b/>
            <w:u w:val="single"/>
          </w:rPr>
          <w:delText>References</w:delText>
        </w:r>
      </w:del>
    </w:p>
    <w:p w14:paraId="5BEFA5A6" w14:textId="77777777" w:rsidR="00044717" w:rsidRDefault="00502809">
      <w:pPr>
        <w:widowControl w:val="0"/>
        <w:autoSpaceDE w:val="0"/>
        <w:autoSpaceDN w:val="0"/>
        <w:adjustRightInd w:val="0"/>
        <w:spacing w:line="480" w:lineRule="auto"/>
        <w:rPr>
          <w:ins w:id="433" w:author="Nishesh Shukla" w:date="2014-06-30T18:27:00Z"/>
          <w:rFonts w:cs="Times New Roman"/>
        </w:rPr>
        <w:pPrChange w:id="434" w:author="Nishesh Shukla" w:date="2014-06-30T18:31:00Z">
          <w:pPr>
            <w:pStyle w:val="ListParagraph"/>
            <w:widowControl w:val="0"/>
            <w:numPr>
              <w:numId w:val="2"/>
            </w:numPr>
            <w:autoSpaceDE w:val="0"/>
            <w:autoSpaceDN w:val="0"/>
            <w:adjustRightInd w:val="0"/>
            <w:ind w:hanging="360"/>
          </w:pPr>
        </w:pPrChange>
      </w:pPr>
      <w:proofErr w:type="gramStart"/>
      <w:r w:rsidRPr="00044717">
        <w:rPr>
          <w:rFonts w:cs="Times New Roman"/>
        </w:rPr>
        <w:t>Al-</w:t>
      </w:r>
      <w:proofErr w:type="spellStart"/>
      <w:r w:rsidRPr="00044717">
        <w:rPr>
          <w:rFonts w:cs="Times New Roman"/>
        </w:rPr>
        <w:t>Khatib</w:t>
      </w:r>
      <w:proofErr w:type="spellEnd"/>
      <w:r w:rsidRPr="00044717">
        <w:rPr>
          <w:rFonts w:cs="Times New Roman"/>
        </w:rPr>
        <w:t xml:space="preserve">, </w:t>
      </w:r>
      <w:proofErr w:type="spellStart"/>
      <w:r w:rsidRPr="00044717">
        <w:rPr>
          <w:rFonts w:cs="Times New Roman"/>
        </w:rPr>
        <w:t>Talal</w:t>
      </w:r>
      <w:proofErr w:type="spellEnd"/>
      <w:r w:rsidRPr="00044717">
        <w:rPr>
          <w:rFonts w:cs="Times New Roman"/>
        </w:rPr>
        <w:t>.</w:t>
      </w:r>
      <w:proofErr w:type="gramEnd"/>
      <w:r w:rsidRPr="00044717">
        <w:rPr>
          <w:rFonts w:cs="Times New Roman"/>
        </w:rPr>
        <w:t xml:space="preserve"> "Can Hydrogen Be the Fuel of the Future?" </w:t>
      </w:r>
      <w:r w:rsidRPr="00044717">
        <w:rPr>
          <w:rFonts w:cs="Times New Roman"/>
          <w:i/>
          <w:iCs/>
        </w:rPr>
        <w:t>HowStuffWorks</w:t>
      </w:r>
      <w:r w:rsidRPr="00044717">
        <w:rPr>
          <w:rFonts w:cs="Times New Roman"/>
        </w:rPr>
        <w:t>.</w:t>
      </w:r>
    </w:p>
    <w:p w14:paraId="1AE28C79" w14:textId="1CAEE570" w:rsidR="00502809" w:rsidRPr="00044717" w:rsidRDefault="00502809">
      <w:pPr>
        <w:widowControl w:val="0"/>
        <w:autoSpaceDE w:val="0"/>
        <w:autoSpaceDN w:val="0"/>
        <w:adjustRightInd w:val="0"/>
        <w:spacing w:line="480" w:lineRule="auto"/>
        <w:ind w:left="720"/>
        <w:rPr>
          <w:rFonts w:cs="Times New Roman"/>
        </w:rPr>
        <w:pPrChange w:id="435" w:author="Nishesh Shukla" w:date="2014-06-30T18:27:00Z">
          <w:pPr>
            <w:pStyle w:val="ListParagraph"/>
            <w:widowControl w:val="0"/>
            <w:numPr>
              <w:numId w:val="2"/>
            </w:numPr>
            <w:autoSpaceDE w:val="0"/>
            <w:autoSpaceDN w:val="0"/>
            <w:adjustRightInd w:val="0"/>
            <w:ind w:hanging="360"/>
          </w:pPr>
        </w:pPrChange>
      </w:pPr>
      <w:del w:id="436" w:author="Nishesh Shukla" w:date="2014-06-30T18:27:00Z">
        <w:r w:rsidRPr="00044717" w:rsidDel="00044717">
          <w:rPr>
            <w:rFonts w:cs="Times New Roman"/>
          </w:rPr>
          <w:delText xml:space="preserve"> </w:delText>
        </w:r>
      </w:del>
      <w:r w:rsidRPr="00044717">
        <w:rPr>
          <w:rFonts w:cs="Times New Roman"/>
        </w:rPr>
        <w:t>HowStuffWorks.com, 29</w:t>
      </w:r>
      <w:r w:rsidR="004C6D80" w:rsidRPr="00044717">
        <w:rPr>
          <w:rFonts w:cs="Times New Roman"/>
        </w:rPr>
        <w:t xml:space="preserve"> Aug. 2012. Web.</w:t>
      </w:r>
      <w:ins w:id="437" w:author="Nishesh Shukla" w:date="2014-06-30T18:27:00Z">
        <w:r w:rsidR="00044717">
          <w:rPr>
            <w:rFonts w:cs="Times New Roman"/>
          </w:rPr>
          <w:t xml:space="preserve"> </w:t>
        </w:r>
      </w:ins>
      <w:del w:id="438" w:author="Nishesh Shukla" w:date="2014-06-30T18:27:00Z">
        <w:r w:rsidR="004C6D80" w:rsidRPr="00044717" w:rsidDel="00044717">
          <w:rPr>
            <w:rFonts w:cs="Times New Roman"/>
          </w:rPr>
          <w:delText xml:space="preserve"> </w:delText>
        </w:r>
      </w:del>
      <w:r w:rsidRPr="00044717">
        <w:rPr>
          <w:rFonts w:cs="Times New Roman"/>
        </w:rPr>
        <w:t>http://science.howstuffworks.com/environmental/</w:t>
      </w:r>
      <w:r w:rsidR="004C6D80" w:rsidRPr="00044717">
        <w:rPr>
          <w:rFonts w:cs="Times New Roman"/>
        </w:rPr>
        <w:t>energy/hydrogen-fuel-future.htm</w:t>
      </w:r>
      <w:r w:rsidRPr="00044717">
        <w:rPr>
          <w:rFonts w:cs="Times New Roman"/>
        </w:rPr>
        <w:t>.</w:t>
      </w:r>
    </w:p>
    <w:p w14:paraId="0033C6B8" w14:textId="7CA4A8BD" w:rsidR="00502809" w:rsidRPr="00044717" w:rsidRDefault="00502809">
      <w:pPr>
        <w:widowControl w:val="0"/>
        <w:autoSpaceDE w:val="0"/>
        <w:autoSpaceDN w:val="0"/>
        <w:adjustRightInd w:val="0"/>
        <w:spacing w:line="480" w:lineRule="auto"/>
        <w:rPr>
          <w:rFonts w:cs="Times New Roman"/>
        </w:rPr>
        <w:pPrChange w:id="439" w:author="Nishesh Shukla" w:date="2014-06-30T18:32:00Z">
          <w:pPr>
            <w:pStyle w:val="ListParagraph"/>
            <w:widowControl w:val="0"/>
            <w:numPr>
              <w:numId w:val="2"/>
            </w:numPr>
            <w:autoSpaceDE w:val="0"/>
            <w:autoSpaceDN w:val="0"/>
            <w:adjustRightInd w:val="0"/>
            <w:ind w:hanging="360"/>
          </w:pPr>
        </w:pPrChange>
      </w:pPr>
      <w:r w:rsidRPr="00044717">
        <w:rPr>
          <w:rFonts w:cs="Times New Roman"/>
        </w:rPr>
        <w:t xml:space="preserve">"Alternative Fuels: Hydrogen." </w:t>
      </w:r>
      <w:r w:rsidRPr="00044717">
        <w:rPr>
          <w:rFonts w:cs="Times New Roman"/>
          <w:i/>
          <w:iCs/>
        </w:rPr>
        <w:t>AFDC Energy</w:t>
      </w:r>
      <w:r w:rsidRPr="00044717">
        <w:rPr>
          <w:rFonts w:cs="Times New Roman"/>
        </w:rPr>
        <w:t xml:space="preserve">. </w:t>
      </w:r>
      <w:proofErr w:type="spellStart"/>
      <w:proofErr w:type="gramStart"/>
      <w:r w:rsidRPr="00044717">
        <w:rPr>
          <w:rFonts w:cs="Times New Roman"/>
        </w:rPr>
        <w:t>N.p</w:t>
      </w:r>
      <w:proofErr w:type="spellEnd"/>
      <w:r w:rsidRPr="00044717">
        <w:rPr>
          <w:rFonts w:cs="Times New Roman"/>
        </w:rPr>
        <w:t xml:space="preserve">., </w:t>
      </w:r>
      <w:proofErr w:type="spellStart"/>
      <w:r w:rsidRPr="00044717">
        <w:rPr>
          <w:rFonts w:cs="Times New Roman"/>
        </w:rPr>
        <w:t>n.d.</w:t>
      </w:r>
      <w:proofErr w:type="spellEnd"/>
      <w:r w:rsidRPr="00044717">
        <w:rPr>
          <w:rFonts w:cs="Times New Roman"/>
        </w:rPr>
        <w:t xml:space="preserve"> W</w:t>
      </w:r>
      <w:r w:rsidR="004C6D80" w:rsidRPr="00044717">
        <w:rPr>
          <w:rFonts w:cs="Times New Roman"/>
        </w:rPr>
        <w:t>eb.</w:t>
      </w:r>
      <w:proofErr w:type="gramEnd"/>
      <w:ins w:id="440" w:author="Nishesh Shukla" w:date="2014-06-30T18:28:00Z">
        <w:r w:rsidR="00044717">
          <w:rPr>
            <w:rFonts w:cs="Times New Roman"/>
          </w:rPr>
          <w:tab/>
        </w:r>
      </w:ins>
      <w:del w:id="441" w:author="Nishesh Shukla" w:date="2014-06-30T18:28:00Z">
        <w:r w:rsidR="004C6D80" w:rsidRPr="00044717" w:rsidDel="00044717">
          <w:rPr>
            <w:rFonts w:cs="Times New Roman"/>
          </w:rPr>
          <w:delText xml:space="preserve"> </w:delText>
        </w:r>
      </w:del>
      <w:r w:rsidRPr="00044717">
        <w:rPr>
          <w:rFonts w:cs="Times New Roman"/>
        </w:rPr>
        <w:t>http://www.afdc</w:t>
      </w:r>
      <w:r w:rsidR="004C6D80" w:rsidRPr="00044717">
        <w:rPr>
          <w:rFonts w:cs="Times New Roman"/>
        </w:rPr>
        <w:t>.energy.gov/fuels/hydrogen.html</w:t>
      </w:r>
      <w:r w:rsidRPr="00044717">
        <w:rPr>
          <w:rFonts w:cs="Times New Roman"/>
        </w:rPr>
        <w:t>.</w:t>
      </w:r>
    </w:p>
    <w:p w14:paraId="5D5B27C4" w14:textId="3540A740" w:rsidR="00502809" w:rsidRPr="00044717" w:rsidRDefault="00502809">
      <w:pPr>
        <w:widowControl w:val="0"/>
        <w:autoSpaceDE w:val="0"/>
        <w:autoSpaceDN w:val="0"/>
        <w:adjustRightInd w:val="0"/>
        <w:spacing w:line="480" w:lineRule="auto"/>
        <w:rPr>
          <w:rFonts w:cs="Times New Roman"/>
        </w:rPr>
        <w:pPrChange w:id="442" w:author="Nishesh Shukla" w:date="2014-06-30T18:32:00Z">
          <w:pPr>
            <w:pStyle w:val="ListParagraph"/>
            <w:widowControl w:val="0"/>
            <w:numPr>
              <w:numId w:val="2"/>
            </w:numPr>
            <w:autoSpaceDE w:val="0"/>
            <w:autoSpaceDN w:val="0"/>
            <w:adjustRightInd w:val="0"/>
            <w:ind w:hanging="360"/>
          </w:pPr>
        </w:pPrChange>
      </w:pPr>
      <w:proofErr w:type="spellStart"/>
      <w:r w:rsidRPr="00044717">
        <w:rPr>
          <w:rFonts w:cs="Times New Roman"/>
        </w:rPr>
        <w:t>Borgese</w:t>
      </w:r>
      <w:proofErr w:type="spellEnd"/>
      <w:r w:rsidRPr="00044717">
        <w:rPr>
          <w:rFonts w:cs="Times New Roman"/>
        </w:rPr>
        <w:t xml:space="preserve">, Domenic </w:t>
      </w:r>
      <w:proofErr w:type="spellStart"/>
      <w:r w:rsidRPr="00044717">
        <w:rPr>
          <w:rFonts w:cs="Times New Roman"/>
        </w:rPr>
        <w:t>Borgese</w:t>
      </w:r>
      <w:proofErr w:type="spellEnd"/>
      <w:r w:rsidRPr="00044717">
        <w:rPr>
          <w:rFonts w:cs="Times New Roman"/>
        </w:rPr>
        <w:t xml:space="preserve">, Alexis </w:t>
      </w:r>
      <w:proofErr w:type="spellStart"/>
      <w:r w:rsidRPr="00044717">
        <w:rPr>
          <w:rFonts w:cs="Times New Roman"/>
        </w:rPr>
        <w:t>Bianco</w:t>
      </w:r>
      <w:proofErr w:type="spellEnd"/>
      <w:r w:rsidRPr="00044717">
        <w:rPr>
          <w:rFonts w:cs="Times New Roman"/>
        </w:rPr>
        <w:t xml:space="preserve">, Tiffany </w:t>
      </w:r>
      <w:proofErr w:type="spellStart"/>
      <w:r w:rsidRPr="00044717">
        <w:rPr>
          <w:rFonts w:cs="Times New Roman"/>
        </w:rPr>
        <w:t>Jantzen</w:t>
      </w:r>
      <w:proofErr w:type="spellEnd"/>
      <w:r w:rsidRPr="00044717">
        <w:rPr>
          <w:rFonts w:cs="Times New Roman"/>
        </w:rPr>
        <w:t>, and Andrew Ferguson.</w:t>
      </w:r>
      <w:ins w:id="443" w:author="Nishesh Shukla" w:date="2014-06-30T18:32:00Z">
        <w:r w:rsidR="001960F9">
          <w:rPr>
            <w:rFonts w:cs="Times New Roman"/>
          </w:rPr>
          <w:tab/>
        </w:r>
      </w:ins>
      <w:del w:id="444" w:author="Nishesh Shukla" w:date="2014-06-30T18:32:00Z">
        <w:r w:rsidRPr="00044717" w:rsidDel="001960F9">
          <w:rPr>
            <w:rFonts w:cs="Times New Roman"/>
          </w:rPr>
          <w:delText xml:space="preserve"> </w:delText>
        </w:r>
      </w:del>
      <w:r w:rsidRPr="00044717">
        <w:rPr>
          <w:rFonts w:cs="Times New Roman"/>
        </w:rPr>
        <w:t xml:space="preserve">"Hydrogen Fueling Station." </w:t>
      </w:r>
      <w:r w:rsidRPr="00044717">
        <w:rPr>
          <w:rFonts w:cs="Times New Roman"/>
          <w:i/>
          <w:iCs/>
        </w:rPr>
        <w:t>PSU: Personal</w:t>
      </w:r>
      <w:r w:rsidR="004C6D80" w:rsidRPr="00044717">
        <w:rPr>
          <w:rFonts w:cs="Times New Roman"/>
        </w:rPr>
        <w:t xml:space="preserve">. </w:t>
      </w:r>
      <w:proofErr w:type="gramStart"/>
      <w:r w:rsidR="004C6D80" w:rsidRPr="00044717">
        <w:rPr>
          <w:rFonts w:cs="Times New Roman"/>
        </w:rPr>
        <w:t xml:space="preserve">PSU, </w:t>
      </w:r>
      <w:proofErr w:type="spellStart"/>
      <w:r w:rsidR="004C6D80" w:rsidRPr="00044717">
        <w:rPr>
          <w:rFonts w:cs="Times New Roman"/>
        </w:rPr>
        <w:t>n.d.</w:t>
      </w:r>
      <w:proofErr w:type="spellEnd"/>
      <w:r w:rsidR="004C6D80" w:rsidRPr="00044717">
        <w:rPr>
          <w:rFonts w:cs="Times New Roman"/>
        </w:rPr>
        <w:t xml:space="preserve"> Web.</w:t>
      </w:r>
      <w:proofErr w:type="gramEnd"/>
      <w:ins w:id="445" w:author="Nishesh Shukla" w:date="2014-06-30T18:28:00Z">
        <w:r w:rsidR="00044717">
          <w:rPr>
            <w:rFonts w:cs="Times New Roman"/>
          </w:rPr>
          <w:tab/>
        </w:r>
      </w:ins>
      <w:del w:id="446" w:author="Nishesh Shukla" w:date="2014-06-30T18:28:00Z">
        <w:r w:rsidR="004C6D80" w:rsidRPr="00044717" w:rsidDel="00044717">
          <w:rPr>
            <w:rFonts w:cs="Times New Roman"/>
          </w:rPr>
          <w:delText xml:space="preserve"> </w:delText>
        </w:r>
      </w:del>
      <w:r w:rsidRPr="00044717">
        <w:rPr>
          <w:rFonts w:cs="Times New Roman"/>
        </w:rPr>
        <w:t>http://www.pers</w:t>
      </w:r>
      <w:r w:rsidR="004C6D80" w:rsidRPr="00044717">
        <w:rPr>
          <w:rFonts w:cs="Times New Roman"/>
        </w:rPr>
        <w:t>onal.psu.edu/dab5475/Report.htm</w:t>
      </w:r>
      <w:r w:rsidRPr="00044717">
        <w:rPr>
          <w:rFonts w:cs="Times New Roman"/>
        </w:rPr>
        <w:t>.</w:t>
      </w:r>
      <w:ins w:id="447" w:author="Nishesh Shukla" w:date="2014-06-30T18:34:00Z">
        <w:r w:rsidR="001960F9">
          <w:rPr>
            <w:rFonts w:cs="Times New Roman"/>
          </w:rPr>
          <w:t xml:space="preserve"> </w:t>
        </w:r>
      </w:ins>
    </w:p>
    <w:p w14:paraId="7B3EE871" w14:textId="3395705D" w:rsidR="001960F9" w:rsidRPr="001960F9" w:rsidRDefault="001960F9">
      <w:pPr>
        <w:spacing w:line="480" w:lineRule="auto"/>
        <w:ind w:left="720" w:hanging="720"/>
        <w:rPr>
          <w:ins w:id="448" w:author="Nishesh Shukla" w:date="2014-06-30T18:34:00Z"/>
        </w:rPr>
        <w:pPrChange w:id="449" w:author="Nishesh Shukla" w:date="2014-06-30T18:34:00Z">
          <w:pPr>
            <w:pStyle w:val="ListParagraph"/>
            <w:widowControl w:val="0"/>
            <w:numPr>
              <w:numId w:val="2"/>
            </w:numPr>
            <w:autoSpaceDE w:val="0"/>
            <w:autoSpaceDN w:val="0"/>
            <w:adjustRightInd w:val="0"/>
            <w:ind w:hanging="360"/>
          </w:pPr>
        </w:pPrChange>
      </w:pPr>
      <w:ins w:id="450" w:author="Nishesh Shukla" w:date="2014-06-30T18:34:00Z">
        <w:r>
          <w:t xml:space="preserve">"Car Is Flushed with Power." </w:t>
        </w:r>
        <w:proofErr w:type="spellStart"/>
        <w:proofErr w:type="gramStart"/>
        <w:r>
          <w:rPr>
            <w:i/>
            <w:iCs/>
          </w:rPr>
          <w:t>Wessex</w:t>
        </w:r>
        <w:proofErr w:type="spellEnd"/>
        <w:r>
          <w:rPr>
            <w:i/>
            <w:iCs/>
          </w:rPr>
          <w:t xml:space="preserve"> Water – Delivering Water and Sewerage Services within South West England</w:t>
        </w:r>
        <w:r>
          <w:t>.</w:t>
        </w:r>
        <w:proofErr w:type="gramEnd"/>
        <w:r>
          <w:t xml:space="preserve"> </w:t>
        </w:r>
        <w:proofErr w:type="spellStart"/>
        <w:proofErr w:type="gramStart"/>
        <w:r>
          <w:t>N.p</w:t>
        </w:r>
        <w:proofErr w:type="spellEnd"/>
        <w:r>
          <w:t xml:space="preserve">., </w:t>
        </w:r>
        <w:proofErr w:type="spellStart"/>
        <w:r>
          <w:t>n.d.</w:t>
        </w:r>
        <w:proofErr w:type="spellEnd"/>
        <w:r>
          <w:t xml:space="preserve"> Web.</w:t>
        </w:r>
        <w:proofErr w:type="gramEnd"/>
        <w:r>
          <w:t xml:space="preserve"> </w:t>
        </w:r>
      </w:ins>
    </w:p>
    <w:p w14:paraId="5862C04F" w14:textId="77777777" w:rsidR="00044717" w:rsidRDefault="00502809">
      <w:pPr>
        <w:widowControl w:val="0"/>
        <w:autoSpaceDE w:val="0"/>
        <w:autoSpaceDN w:val="0"/>
        <w:adjustRightInd w:val="0"/>
        <w:spacing w:line="480" w:lineRule="auto"/>
        <w:rPr>
          <w:ins w:id="451" w:author="Nishesh Shukla" w:date="2014-06-30T18:28:00Z"/>
          <w:rFonts w:cs="Times New Roman"/>
        </w:rPr>
        <w:pPrChange w:id="452" w:author="Nishesh Shukla" w:date="2014-06-30T18:32:00Z">
          <w:pPr>
            <w:pStyle w:val="ListParagraph"/>
            <w:widowControl w:val="0"/>
            <w:numPr>
              <w:numId w:val="2"/>
            </w:numPr>
            <w:autoSpaceDE w:val="0"/>
            <w:autoSpaceDN w:val="0"/>
            <w:adjustRightInd w:val="0"/>
            <w:ind w:hanging="360"/>
          </w:pPr>
        </w:pPrChange>
      </w:pPr>
      <w:r w:rsidRPr="00044717">
        <w:rPr>
          <w:rFonts w:cs="Times New Roman"/>
        </w:rPr>
        <w:t>"Health and Environmental Effects of Ozone Layer Depletion | Science | Ozone</w:t>
      </w:r>
      <w:ins w:id="453" w:author="Nishesh Shukla" w:date="2014-06-30T18:28:00Z">
        <w:r w:rsidR="00044717">
          <w:rPr>
            <w:rFonts w:cs="Times New Roman"/>
          </w:rPr>
          <w:tab/>
        </w:r>
      </w:ins>
      <w:del w:id="454" w:author="Nishesh Shukla" w:date="2014-06-30T18:28:00Z">
        <w:r w:rsidRPr="00044717" w:rsidDel="00044717">
          <w:rPr>
            <w:rFonts w:cs="Times New Roman"/>
          </w:rPr>
          <w:delText xml:space="preserve"> </w:delText>
        </w:r>
      </w:del>
      <w:r w:rsidRPr="00044717">
        <w:rPr>
          <w:rFonts w:cs="Times New Roman"/>
        </w:rPr>
        <w:t xml:space="preserve">Layer Protection | US EPA." </w:t>
      </w:r>
      <w:r w:rsidRPr="00044717">
        <w:rPr>
          <w:rFonts w:cs="Times New Roman"/>
          <w:i/>
          <w:iCs/>
        </w:rPr>
        <w:t>EPA</w:t>
      </w:r>
      <w:r w:rsidRPr="00044717">
        <w:rPr>
          <w:rFonts w:cs="Times New Roman"/>
        </w:rPr>
        <w:t>. Environmental Protectio</w:t>
      </w:r>
      <w:r w:rsidR="004C6D80" w:rsidRPr="00044717">
        <w:rPr>
          <w:rFonts w:cs="Times New Roman"/>
        </w:rPr>
        <w:t xml:space="preserve">n Agency, </w:t>
      </w:r>
      <w:proofErr w:type="spellStart"/>
      <w:r w:rsidR="004C6D80" w:rsidRPr="00044717">
        <w:rPr>
          <w:rFonts w:cs="Times New Roman"/>
        </w:rPr>
        <w:t>n.d.</w:t>
      </w:r>
      <w:proofErr w:type="spellEnd"/>
      <w:r w:rsidR="004C6D80" w:rsidRPr="00044717">
        <w:rPr>
          <w:rFonts w:cs="Times New Roman"/>
        </w:rPr>
        <w:t xml:space="preserve"> Web.</w:t>
      </w:r>
    </w:p>
    <w:p w14:paraId="0D118521" w14:textId="5F7881D8" w:rsidR="00502809" w:rsidRPr="00044717" w:rsidRDefault="004C6D80">
      <w:pPr>
        <w:widowControl w:val="0"/>
        <w:autoSpaceDE w:val="0"/>
        <w:autoSpaceDN w:val="0"/>
        <w:adjustRightInd w:val="0"/>
        <w:spacing w:line="480" w:lineRule="auto"/>
        <w:ind w:left="360" w:firstLine="360"/>
        <w:rPr>
          <w:rFonts w:cs="Times New Roman"/>
        </w:rPr>
        <w:pPrChange w:id="455" w:author="Nishesh Shukla" w:date="2014-06-30T18:28:00Z">
          <w:pPr>
            <w:pStyle w:val="ListParagraph"/>
            <w:widowControl w:val="0"/>
            <w:numPr>
              <w:numId w:val="2"/>
            </w:numPr>
            <w:autoSpaceDE w:val="0"/>
            <w:autoSpaceDN w:val="0"/>
            <w:adjustRightInd w:val="0"/>
            <w:ind w:hanging="360"/>
          </w:pPr>
        </w:pPrChange>
      </w:pPr>
      <w:del w:id="456" w:author="Nishesh Shukla" w:date="2014-06-30T18:28:00Z">
        <w:r w:rsidRPr="00044717" w:rsidDel="00044717">
          <w:rPr>
            <w:rFonts w:cs="Times New Roman"/>
          </w:rPr>
          <w:delText xml:space="preserve"> </w:delText>
        </w:r>
      </w:del>
      <w:r w:rsidR="00502809" w:rsidRPr="00044717">
        <w:rPr>
          <w:rFonts w:cs="Times New Roman"/>
        </w:rPr>
        <w:t>http://www.epa.gov/spdp</w:t>
      </w:r>
      <w:r w:rsidRPr="00044717">
        <w:rPr>
          <w:rFonts w:cs="Times New Roman"/>
        </w:rPr>
        <w:t>ublc/science/effects/index.html</w:t>
      </w:r>
      <w:r w:rsidR="00502809" w:rsidRPr="00044717">
        <w:rPr>
          <w:rFonts w:cs="Times New Roman"/>
        </w:rPr>
        <w:t>.</w:t>
      </w:r>
    </w:p>
    <w:p w14:paraId="742CF0EB" w14:textId="7F0D9D22" w:rsidR="00502809" w:rsidRPr="001960F9" w:rsidRDefault="00502809">
      <w:pPr>
        <w:widowControl w:val="0"/>
        <w:autoSpaceDE w:val="0"/>
        <w:autoSpaceDN w:val="0"/>
        <w:adjustRightInd w:val="0"/>
        <w:spacing w:line="480" w:lineRule="auto"/>
        <w:rPr>
          <w:rFonts w:cs="Times New Roman"/>
        </w:rPr>
        <w:pPrChange w:id="457" w:author="Nishesh Shukla" w:date="2014-06-30T18:32:00Z">
          <w:pPr>
            <w:pStyle w:val="ListParagraph"/>
            <w:widowControl w:val="0"/>
            <w:numPr>
              <w:numId w:val="2"/>
            </w:numPr>
            <w:autoSpaceDE w:val="0"/>
            <w:autoSpaceDN w:val="0"/>
            <w:adjustRightInd w:val="0"/>
            <w:ind w:hanging="360"/>
          </w:pPr>
        </w:pPrChange>
      </w:pPr>
      <w:r w:rsidRPr="001960F9">
        <w:rPr>
          <w:rFonts w:cs="Times New Roman"/>
        </w:rPr>
        <w:t xml:space="preserve">"Hydrogen Energy." </w:t>
      </w:r>
      <w:proofErr w:type="gramStart"/>
      <w:r w:rsidRPr="001960F9">
        <w:rPr>
          <w:rFonts w:cs="Times New Roman"/>
          <w:i/>
          <w:iCs/>
        </w:rPr>
        <w:t>Renewable Energy World</w:t>
      </w:r>
      <w:r w:rsidRPr="001960F9">
        <w:rPr>
          <w:rFonts w:cs="Times New Roman"/>
        </w:rPr>
        <w:t>.</w:t>
      </w:r>
      <w:proofErr w:type="gramEnd"/>
      <w:r w:rsidRPr="001960F9">
        <w:rPr>
          <w:rFonts w:cs="Times New Roman"/>
        </w:rPr>
        <w:t xml:space="preserve"> </w:t>
      </w:r>
      <w:proofErr w:type="spellStart"/>
      <w:proofErr w:type="gramStart"/>
      <w:r w:rsidRPr="001960F9">
        <w:rPr>
          <w:rFonts w:cs="Times New Roman"/>
        </w:rPr>
        <w:t>N.p</w:t>
      </w:r>
      <w:proofErr w:type="spellEnd"/>
      <w:r w:rsidRPr="001960F9">
        <w:rPr>
          <w:rFonts w:cs="Times New Roman"/>
        </w:rPr>
        <w:t xml:space="preserve">., </w:t>
      </w:r>
      <w:proofErr w:type="spellStart"/>
      <w:r w:rsidR="004C6D80" w:rsidRPr="001960F9">
        <w:rPr>
          <w:rFonts w:cs="Times New Roman"/>
        </w:rPr>
        <w:t>n.d.</w:t>
      </w:r>
      <w:proofErr w:type="spellEnd"/>
      <w:r w:rsidR="004C6D80" w:rsidRPr="001960F9">
        <w:rPr>
          <w:rFonts w:cs="Times New Roman"/>
        </w:rPr>
        <w:t xml:space="preserve"> Web.</w:t>
      </w:r>
      <w:proofErr w:type="gramEnd"/>
      <w:ins w:id="458" w:author="Nishesh Shukla" w:date="2014-06-30T18:29:00Z">
        <w:r w:rsidR="001960F9">
          <w:rPr>
            <w:rFonts w:cs="Times New Roman"/>
          </w:rPr>
          <w:tab/>
        </w:r>
      </w:ins>
      <w:del w:id="459" w:author="Nishesh Shukla" w:date="2014-06-30T18:29:00Z">
        <w:r w:rsidR="004C6D80" w:rsidRPr="001960F9" w:rsidDel="00044717">
          <w:rPr>
            <w:rFonts w:cs="Times New Roman"/>
          </w:rPr>
          <w:delText xml:space="preserve"> </w:delText>
        </w:r>
      </w:del>
      <w:r w:rsidRPr="001960F9">
        <w:rPr>
          <w:rFonts w:cs="Times New Roman"/>
        </w:rPr>
        <w:t>http://www.renewableen</w:t>
      </w:r>
      <w:r w:rsidR="004C6D80" w:rsidRPr="001960F9">
        <w:rPr>
          <w:rFonts w:cs="Times New Roman"/>
        </w:rPr>
        <w:t>ergyworld.com/rea/tech/hydrogen</w:t>
      </w:r>
      <w:r w:rsidRPr="001960F9">
        <w:rPr>
          <w:rFonts w:cs="Times New Roman"/>
        </w:rPr>
        <w:t>.</w:t>
      </w:r>
    </w:p>
    <w:p w14:paraId="7B234E78" w14:textId="25B0995E" w:rsidR="00502809" w:rsidRPr="001960F9" w:rsidRDefault="00502809">
      <w:pPr>
        <w:widowControl w:val="0"/>
        <w:autoSpaceDE w:val="0"/>
        <w:autoSpaceDN w:val="0"/>
        <w:adjustRightInd w:val="0"/>
        <w:spacing w:line="480" w:lineRule="auto"/>
        <w:rPr>
          <w:rFonts w:cs="Times New Roman"/>
        </w:rPr>
        <w:pPrChange w:id="460" w:author="Nishesh Shukla" w:date="2014-06-30T18:32:00Z">
          <w:pPr>
            <w:pStyle w:val="ListParagraph"/>
            <w:widowControl w:val="0"/>
            <w:numPr>
              <w:numId w:val="2"/>
            </w:numPr>
            <w:autoSpaceDE w:val="0"/>
            <w:autoSpaceDN w:val="0"/>
            <w:adjustRightInd w:val="0"/>
            <w:ind w:hanging="360"/>
          </w:pPr>
        </w:pPrChange>
      </w:pPr>
      <w:r w:rsidRPr="001960F9">
        <w:rPr>
          <w:rFonts w:cs="Times New Roman"/>
        </w:rPr>
        <w:t xml:space="preserve">"Hydrogen Fuel." </w:t>
      </w:r>
      <w:r w:rsidRPr="001960F9">
        <w:rPr>
          <w:rFonts w:cs="Times New Roman"/>
          <w:i/>
          <w:iCs/>
        </w:rPr>
        <w:t>- Energy from Reacting Hydrogen (H2) with Oxygen</w:t>
      </w:r>
      <w:r w:rsidRPr="001960F9">
        <w:rPr>
          <w:rFonts w:cs="Times New Roman"/>
        </w:rPr>
        <w:t>.</w:t>
      </w:r>
      <w:r w:rsidR="004C6D80" w:rsidRPr="001960F9">
        <w:rPr>
          <w:rFonts w:cs="Times New Roman"/>
        </w:rPr>
        <w:t xml:space="preserve"> </w:t>
      </w:r>
      <w:proofErr w:type="spellStart"/>
      <w:proofErr w:type="gramStart"/>
      <w:r w:rsidR="004C6D80" w:rsidRPr="001960F9">
        <w:rPr>
          <w:rFonts w:cs="Times New Roman"/>
        </w:rPr>
        <w:t>N.p</w:t>
      </w:r>
      <w:proofErr w:type="spellEnd"/>
      <w:r w:rsidR="004C6D80" w:rsidRPr="001960F9">
        <w:rPr>
          <w:rFonts w:cs="Times New Roman"/>
        </w:rPr>
        <w:t xml:space="preserve">., </w:t>
      </w:r>
      <w:proofErr w:type="spellStart"/>
      <w:r w:rsidR="004C6D80" w:rsidRPr="001960F9">
        <w:rPr>
          <w:rFonts w:cs="Times New Roman"/>
        </w:rPr>
        <w:t>n.d.</w:t>
      </w:r>
      <w:proofErr w:type="spellEnd"/>
      <w:ins w:id="461" w:author="Nishesh Shukla" w:date="2014-06-30T18:29:00Z">
        <w:r w:rsidR="001960F9">
          <w:rPr>
            <w:rFonts w:cs="Times New Roman"/>
          </w:rPr>
          <w:tab/>
        </w:r>
      </w:ins>
      <w:del w:id="462" w:author="Nishesh Shukla" w:date="2014-06-30T18:29:00Z">
        <w:r w:rsidR="004C6D80" w:rsidRPr="001960F9" w:rsidDel="001960F9">
          <w:rPr>
            <w:rFonts w:cs="Times New Roman"/>
          </w:rPr>
          <w:delText xml:space="preserve"> </w:delText>
        </w:r>
      </w:del>
      <w:r w:rsidR="004C6D80" w:rsidRPr="001960F9">
        <w:rPr>
          <w:rFonts w:cs="Times New Roman"/>
        </w:rPr>
        <w:t>Web.</w:t>
      </w:r>
      <w:proofErr w:type="gramEnd"/>
      <w:ins w:id="463" w:author="Nishesh Shukla" w:date="2014-06-30T18:32:00Z">
        <w:r w:rsidR="001960F9">
          <w:rPr>
            <w:rFonts w:cs="Times New Roman"/>
          </w:rPr>
          <w:tab/>
        </w:r>
      </w:ins>
      <w:del w:id="464" w:author="Nishesh Shukla" w:date="2014-06-30T18:32:00Z">
        <w:r w:rsidR="004C6D80" w:rsidRPr="001960F9" w:rsidDel="001960F9">
          <w:rPr>
            <w:rFonts w:cs="Times New Roman"/>
          </w:rPr>
          <w:delText xml:space="preserve"> </w:delText>
        </w:r>
      </w:del>
      <w:r w:rsidRPr="001960F9">
        <w:rPr>
          <w:rFonts w:cs="Times New Roman"/>
        </w:rPr>
        <w:t>http://www.alternative-energy-news</w:t>
      </w:r>
      <w:r w:rsidR="004C6D80" w:rsidRPr="001960F9">
        <w:rPr>
          <w:rFonts w:cs="Times New Roman"/>
        </w:rPr>
        <w:t>.info/technology/hydrogen-fuel/</w:t>
      </w:r>
      <w:r w:rsidRPr="001960F9">
        <w:rPr>
          <w:rFonts w:cs="Times New Roman"/>
        </w:rPr>
        <w:t>.</w:t>
      </w:r>
    </w:p>
    <w:p w14:paraId="14864F67" w14:textId="21C1ED3E" w:rsidR="00502809" w:rsidRPr="001960F9" w:rsidRDefault="00502809">
      <w:pPr>
        <w:widowControl w:val="0"/>
        <w:autoSpaceDE w:val="0"/>
        <w:autoSpaceDN w:val="0"/>
        <w:adjustRightInd w:val="0"/>
        <w:spacing w:line="480" w:lineRule="auto"/>
        <w:rPr>
          <w:rFonts w:cs="Times New Roman"/>
        </w:rPr>
        <w:pPrChange w:id="465" w:author="Nishesh Shukla" w:date="2014-06-30T18:32:00Z">
          <w:pPr>
            <w:pStyle w:val="ListParagraph"/>
            <w:widowControl w:val="0"/>
            <w:numPr>
              <w:numId w:val="2"/>
            </w:numPr>
            <w:autoSpaceDE w:val="0"/>
            <w:autoSpaceDN w:val="0"/>
            <w:adjustRightInd w:val="0"/>
            <w:ind w:hanging="360"/>
          </w:pPr>
        </w:pPrChange>
      </w:pPr>
      <w:r w:rsidRPr="001960F9">
        <w:rPr>
          <w:rFonts w:cs="Times New Roman"/>
        </w:rPr>
        <w:lastRenderedPageBreak/>
        <w:t xml:space="preserve">"Hydrogen." </w:t>
      </w:r>
      <w:r w:rsidRPr="001960F9">
        <w:rPr>
          <w:rFonts w:cs="Times New Roman"/>
          <w:i/>
          <w:iCs/>
        </w:rPr>
        <w:t>Fuel</w:t>
      </w:r>
      <w:r w:rsidRPr="001960F9">
        <w:rPr>
          <w:rFonts w:cs="Times New Roman"/>
        </w:rPr>
        <w:t>.</w:t>
      </w:r>
      <w:r w:rsidR="004C6D80" w:rsidRPr="001960F9">
        <w:rPr>
          <w:rFonts w:cs="Times New Roman"/>
        </w:rPr>
        <w:t xml:space="preserve"> </w:t>
      </w:r>
      <w:proofErr w:type="spellStart"/>
      <w:proofErr w:type="gramStart"/>
      <w:r w:rsidR="004C6D80" w:rsidRPr="001960F9">
        <w:rPr>
          <w:rFonts w:cs="Times New Roman"/>
        </w:rPr>
        <w:t>N.p</w:t>
      </w:r>
      <w:proofErr w:type="spellEnd"/>
      <w:r w:rsidR="004C6D80" w:rsidRPr="001960F9">
        <w:rPr>
          <w:rFonts w:cs="Times New Roman"/>
        </w:rPr>
        <w:t xml:space="preserve">., </w:t>
      </w:r>
      <w:proofErr w:type="spellStart"/>
      <w:r w:rsidR="004C6D80" w:rsidRPr="001960F9">
        <w:rPr>
          <w:rFonts w:cs="Times New Roman"/>
        </w:rPr>
        <w:t>n.d.</w:t>
      </w:r>
      <w:proofErr w:type="spellEnd"/>
      <w:r w:rsidR="004C6D80" w:rsidRPr="001960F9">
        <w:rPr>
          <w:rFonts w:cs="Times New Roman"/>
        </w:rPr>
        <w:t xml:space="preserve"> Web.</w:t>
      </w:r>
      <w:proofErr w:type="gramEnd"/>
      <w:ins w:id="466" w:author="Nishesh Shukla" w:date="2014-06-30T18:29:00Z">
        <w:r w:rsidR="001960F9">
          <w:rPr>
            <w:rFonts w:cs="Times New Roman"/>
          </w:rPr>
          <w:tab/>
        </w:r>
      </w:ins>
      <w:del w:id="467" w:author="Nishesh Shukla" w:date="2014-06-30T18:29:00Z">
        <w:r w:rsidR="004C6D80" w:rsidRPr="001960F9" w:rsidDel="001960F9">
          <w:rPr>
            <w:rFonts w:cs="Times New Roman"/>
          </w:rPr>
          <w:delText xml:space="preserve"> </w:delText>
        </w:r>
      </w:del>
      <w:r w:rsidRPr="001960F9">
        <w:rPr>
          <w:rFonts w:cs="Times New Roman"/>
        </w:rPr>
        <w:t>http://www.fue</w:t>
      </w:r>
      <w:r w:rsidR="004C6D80" w:rsidRPr="001960F9">
        <w:rPr>
          <w:rFonts w:cs="Times New Roman"/>
        </w:rPr>
        <w:t>leconomy.gov/feg/hydrogen.shtml</w:t>
      </w:r>
      <w:r w:rsidRPr="001960F9">
        <w:rPr>
          <w:rFonts w:cs="Times New Roman"/>
        </w:rPr>
        <w:t>.</w:t>
      </w:r>
    </w:p>
    <w:p w14:paraId="6631613B" w14:textId="3B80FB04" w:rsidR="001960F9" w:rsidRPr="001960F9" w:rsidRDefault="001960F9">
      <w:pPr>
        <w:spacing w:line="480" w:lineRule="auto"/>
        <w:ind w:left="720" w:hanging="720"/>
        <w:rPr>
          <w:ins w:id="468" w:author="Nishesh Shukla" w:date="2014-06-30T18:35:00Z"/>
        </w:rPr>
        <w:pPrChange w:id="469" w:author="Nishesh Shukla" w:date="2014-06-30T18:35:00Z">
          <w:pPr>
            <w:pStyle w:val="ListParagraph"/>
            <w:numPr>
              <w:numId w:val="2"/>
            </w:numPr>
            <w:ind w:hanging="360"/>
          </w:pPr>
        </w:pPrChange>
      </w:pPr>
      <w:ins w:id="470" w:author="Nishesh Shukla" w:date="2014-06-30T18:35:00Z">
        <w:r>
          <w:t xml:space="preserve">"Hydrogen Storage." </w:t>
        </w:r>
        <w:r>
          <w:rPr>
            <w:i/>
            <w:iCs/>
          </w:rPr>
          <w:t>Energy.gov</w:t>
        </w:r>
        <w:r>
          <w:t xml:space="preserve">. </w:t>
        </w:r>
        <w:proofErr w:type="spellStart"/>
        <w:r>
          <w:t>N</w:t>
        </w:r>
        <w:proofErr w:type="gramStart"/>
        <w:r>
          <w:t>.p</w:t>
        </w:r>
        <w:proofErr w:type="spellEnd"/>
        <w:r>
          <w:t>.</w:t>
        </w:r>
        <w:proofErr w:type="gramEnd"/>
        <w:r>
          <w:t xml:space="preserve">, </w:t>
        </w:r>
        <w:proofErr w:type="spellStart"/>
        <w:r>
          <w:t>n.d.</w:t>
        </w:r>
        <w:proofErr w:type="spellEnd"/>
        <w:r>
          <w:t xml:space="preserve"> Web. </w:t>
        </w:r>
      </w:ins>
    </w:p>
    <w:p w14:paraId="71A6B920" w14:textId="6E9AB2D3" w:rsidR="001960F9" w:rsidRPr="001960F9" w:rsidRDefault="001960F9">
      <w:pPr>
        <w:spacing w:line="480" w:lineRule="auto"/>
        <w:ind w:left="720" w:hanging="720"/>
        <w:rPr>
          <w:ins w:id="471" w:author="Nishesh Shukla" w:date="2014-06-30T18:35:00Z"/>
        </w:rPr>
        <w:pPrChange w:id="472" w:author="Nishesh Shukla" w:date="2014-06-30T18:35:00Z">
          <w:pPr>
            <w:pStyle w:val="ListParagraph"/>
            <w:numPr>
              <w:numId w:val="2"/>
            </w:numPr>
            <w:ind w:hanging="360"/>
          </w:pPr>
        </w:pPrChange>
      </w:pPr>
      <w:ins w:id="473" w:author="Nishesh Shukla" w:date="2014-06-30T18:35:00Z">
        <w:r>
          <w:t xml:space="preserve">"Metal Hydrides for Hydrogen Fuel." </w:t>
        </w:r>
        <w:proofErr w:type="gramStart"/>
        <w:r>
          <w:rPr>
            <w:i/>
            <w:iCs/>
          </w:rPr>
          <w:t>Metal Hydrides for Hydrogen Fuel</w:t>
        </w:r>
        <w:r>
          <w:t>.</w:t>
        </w:r>
        <w:proofErr w:type="gramEnd"/>
        <w:r>
          <w:t xml:space="preserve"> </w:t>
        </w:r>
        <w:proofErr w:type="spellStart"/>
        <w:proofErr w:type="gramStart"/>
        <w:r>
          <w:t>N.p</w:t>
        </w:r>
        <w:proofErr w:type="spellEnd"/>
        <w:r>
          <w:t xml:space="preserve">., </w:t>
        </w:r>
        <w:proofErr w:type="spellStart"/>
        <w:r>
          <w:t>n.d.</w:t>
        </w:r>
        <w:proofErr w:type="spellEnd"/>
        <w:r>
          <w:t xml:space="preserve"> Web.</w:t>
        </w:r>
        <w:proofErr w:type="gramEnd"/>
        <w:r>
          <w:t xml:space="preserve"> </w:t>
        </w:r>
      </w:ins>
    </w:p>
    <w:p w14:paraId="600287B2" w14:textId="50EF7D8D" w:rsidR="001960F9" w:rsidRPr="001960F9" w:rsidRDefault="001960F9">
      <w:pPr>
        <w:spacing w:line="480" w:lineRule="auto"/>
        <w:ind w:left="720" w:hanging="720"/>
        <w:rPr>
          <w:ins w:id="474" w:author="Nishesh Shukla" w:date="2014-06-30T18:36:00Z"/>
        </w:rPr>
        <w:pPrChange w:id="475" w:author="Nishesh Shukla" w:date="2014-06-30T18:36:00Z">
          <w:pPr>
            <w:pStyle w:val="ListParagraph"/>
            <w:numPr>
              <w:numId w:val="2"/>
            </w:numPr>
            <w:ind w:hanging="360"/>
          </w:pPr>
        </w:pPrChange>
      </w:pPr>
      <w:ins w:id="476" w:author="Nishesh Shukla" w:date="2014-06-30T18:36:00Z">
        <w:r>
          <w:t xml:space="preserve">"Portable Water Purification." </w:t>
        </w:r>
        <w:proofErr w:type="gramStart"/>
        <w:r>
          <w:rPr>
            <w:i/>
            <w:iCs/>
          </w:rPr>
          <w:t>Portable Water Purification | Filtration Systems - LIFESAVER Systems</w:t>
        </w:r>
        <w:r>
          <w:t>.</w:t>
        </w:r>
        <w:proofErr w:type="gramEnd"/>
        <w:r>
          <w:t xml:space="preserve"> </w:t>
        </w:r>
        <w:proofErr w:type="spellStart"/>
        <w:proofErr w:type="gramStart"/>
        <w:r>
          <w:t>N.p</w:t>
        </w:r>
        <w:proofErr w:type="spellEnd"/>
        <w:r>
          <w:t xml:space="preserve">., </w:t>
        </w:r>
        <w:proofErr w:type="spellStart"/>
        <w:r>
          <w:t>n.d.</w:t>
        </w:r>
        <w:proofErr w:type="spellEnd"/>
        <w:r>
          <w:t xml:space="preserve"> Web.</w:t>
        </w:r>
        <w:proofErr w:type="gramEnd"/>
        <w:r>
          <w:t xml:space="preserve"> 30 June 2014. </w:t>
        </w:r>
      </w:ins>
    </w:p>
    <w:p w14:paraId="7FA0D4FE" w14:textId="1E691D98" w:rsidR="00502809" w:rsidRDefault="00502809">
      <w:pPr>
        <w:spacing w:line="480" w:lineRule="auto"/>
        <w:rPr>
          <w:ins w:id="477" w:author="Nishesh Shukla" w:date="2014-06-30T18:31:00Z"/>
          <w:rFonts w:cs="Times New Roman"/>
        </w:rPr>
        <w:pPrChange w:id="478" w:author="Nishesh Shukla" w:date="2014-06-30T18:33:00Z">
          <w:pPr>
            <w:pStyle w:val="ListParagraph"/>
            <w:numPr>
              <w:numId w:val="2"/>
            </w:numPr>
            <w:ind w:hanging="360"/>
          </w:pPr>
        </w:pPrChange>
      </w:pPr>
      <w:r w:rsidRPr="001960F9">
        <w:rPr>
          <w:rFonts w:cs="Times New Roman"/>
        </w:rPr>
        <w:t>"Radically New Technique To Produce Hydrogen Fuel From Water."</w:t>
      </w:r>
      <w:ins w:id="479" w:author="Nishesh Shukla" w:date="2014-06-30T18:29:00Z">
        <w:r w:rsidR="001960F9">
          <w:rPr>
            <w:rFonts w:cs="Times New Roman"/>
          </w:rPr>
          <w:tab/>
        </w:r>
      </w:ins>
      <w:del w:id="480" w:author="Nishesh Shukla" w:date="2014-06-30T18:29:00Z">
        <w:r w:rsidRPr="001960F9" w:rsidDel="001960F9">
          <w:rPr>
            <w:rFonts w:cs="Times New Roman"/>
          </w:rPr>
          <w:delText xml:space="preserve"> </w:delText>
        </w:r>
      </w:del>
      <w:proofErr w:type="spellStart"/>
      <w:r w:rsidRPr="001960F9">
        <w:rPr>
          <w:rFonts w:cs="Times New Roman"/>
          <w:i/>
          <w:iCs/>
        </w:rPr>
        <w:t>CleanTechnica</w:t>
      </w:r>
      <w:proofErr w:type="spellEnd"/>
      <w:r w:rsidRPr="001960F9">
        <w:rPr>
          <w:rFonts w:cs="Times New Roman"/>
        </w:rPr>
        <w:t>.</w:t>
      </w:r>
      <w:r w:rsidR="004C6D80" w:rsidRPr="001960F9">
        <w:rPr>
          <w:rFonts w:cs="Times New Roman"/>
        </w:rPr>
        <w:t xml:space="preserve"> </w:t>
      </w:r>
      <w:proofErr w:type="spellStart"/>
      <w:proofErr w:type="gramStart"/>
      <w:r w:rsidR="004C6D80" w:rsidRPr="001960F9">
        <w:rPr>
          <w:rFonts w:cs="Times New Roman"/>
        </w:rPr>
        <w:t>N.p</w:t>
      </w:r>
      <w:proofErr w:type="spellEnd"/>
      <w:r w:rsidR="004C6D80" w:rsidRPr="001960F9">
        <w:rPr>
          <w:rFonts w:cs="Times New Roman"/>
        </w:rPr>
        <w:t xml:space="preserve">., </w:t>
      </w:r>
      <w:proofErr w:type="spellStart"/>
      <w:r w:rsidR="004C6D80" w:rsidRPr="001960F9">
        <w:rPr>
          <w:rFonts w:cs="Times New Roman"/>
        </w:rPr>
        <w:t>n.d.</w:t>
      </w:r>
      <w:proofErr w:type="spellEnd"/>
      <w:r w:rsidR="004C6D80" w:rsidRPr="001960F9">
        <w:rPr>
          <w:rFonts w:cs="Times New Roman"/>
        </w:rPr>
        <w:t xml:space="preserve"> Web.</w:t>
      </w:r>
      <w:proofErr w:type="gramEnd"/>
      <w:ins w:id="481" w:author="Nishesh Shukla" w:date="2014-06-30T18:36:00Z">
        <w:r w:rsidR="001960F9">
          <w:rPr>
            <w:rFonts w:cs="Times New Roman"/>
          </w:rPr>
          <w:tab/>
        </w:r>
      </w:ins>
      <w:del w:id="482" w:author="Nishesh Shukla" w:date="2014-06-30T18:36:00Z">
        <w:r w:rsidR="004C6D80" w:rsidRPr="001960F9" w:rsidDel="001960F9">
          <w:rPr>
            <w:rFonts w:cs="Times New Roman"/>
          </w:rPr>
          <w:delText xml:space="preserve"> </w:delText>
        </w:r>
      </w:del>
      <w:r w:rsidR="00253146" w:rsidRPr="00044717">
        <w:fldChar w:fldCharType="begin"/>
      </w:r>
      <w:r w:rsidR="00253146">
        <w:instrText xml:space="preserve"> HYPERLINK "http://cleantechnica.com/2013/08/02/radically-new-technique-to-produce-hydrogen-fuel-from-water-developed/" </w:instrText>
      </w:r>
      <w:r w:rsidR="00253146" w:rsidRPr="00044717">
        <w:fldChar w:fldCharType="separate"/>
      </w:r>
      <w:r w:rsidR="004C6D80" w:rsidRPr="00044717">
        <w:rPr>
          <w:rStyle w:val="Hyperlink"/>
          <w:rFonts w:cs="Times New Roman"/>
          <w:color w:val="auto"/>
          <w:u w:val="none"/>
        </w:rPr>
        <w:t>http://cleantechnica.com/2013/08/02/radically-new-technique-to</w:t>
      </w:r>
      <w:ins w:id="483" w:author="Nishesh Shukla" w:date="2014-06-30T18:36:00Z">
        <w:r w:rsidR="001960F9">
          <w:rPr>
            <w:rStyle w:val="Hyperlink"/>
            <w:rFonts w:cs="Times New Roman"/>
            <w:color w:val="auto"/>
            <w:u w:val="none"/>
          </w:rPr>
          <w:tab/>
        </w:r>
      </w:ins>
      <w:del w:id="484" w:author="Nishesh Shukla" w:date="2014-06-30T18:36:00Z">
        <w:r w:rsidR="004C6D80" w:rsidRPr="00044717" w:rsidDel="001960F9">
          <w:rPr>
            <w:rStyle w:val="Hyperlink"/>
            <w:rFonts w:cs="Times New Roman"/>
            <w:color w:val="auto"/>
            <w:u w:val="none"/>
          </w:rPr>
          <w:delText>-</w:delText>
        </w:r>
      </w:del>
      <w:r w:rsidR="004C6D80" w:rsidRPr="00044717">
        <w:rPr>
          <w:rStyle w:val="Hyperlink"/>
          <w:rFonts w:cs="Times New Roman"/>
          <w:color w:val="auto"/>
          <w:u w:val="none"/>
        </w:rPr>
        <w:t>produce-hydrogen-fuel-from-water-developed/</w:t>
      </w:r>
      <w:r w:rsidR="00253146" w:rsidRPr="00044717">
        <w:rPr>
          <w:rStyle w:val="Hyperlink"/>
          <w:rFonts w:cs="Times New Roman"/>
          <w:color w:val="auto"/>
          <w:u w:val="none"/>
        </w:rPr>
        <w:fldChar w:fldCharType="end"/>
      </w:r>
      <w:r w:rsidRPr="00044717">
        <w:rPr>
          <w:rFonts w:cs="Times New Roman"/>
        </w:rPr>
        <w:t>.</w:t>
      </w:r>
    </w:p>
    <w:p w14:paraId="3309B3CF" w14:textId="77777777" w:rsidR="001960F9" w:rsidRDefault="001960F9" w:rsidP="001960F9">
      <w:pPr>
        <w:spacing w:line="480" w:lineRule="auto"/>
        <w:ind w:left="720" w:hanging="720"/>
        <w:rPr>
          <w:ins w:id="485" w:author="Nishesh Shukla" w:date="2014-06-30T18:31:00Z"/>
        </w:rPr>
      </w:pPr>
      <w:ins w:id="486" w:author="Nishesh Shukla" w:date="2014-06-30T18:31:00Z">
        <w:r>
          <w:t xml:space="preserve">"Science Unleashed - Electrolysis with Water." </w:t>
        </w:r>
        <w:proofErr w:type="gramStart"/>
        <w:r>
          <w:rPr>
            <w:i/>
            <w:iCs/>
          </w:rPr>
          <w:t>Science Unleashed - Junior Cert Science in Focus</w:t>
        </w:r>
        <w:r>
          <w:t>.</w:t>
        </w:r>
        <w:proofErr w:type="gramEnd"/>
        <w:r>
          <w:t xml:space="preserve"> </w:t>
        </w:r>
        <w:proofErr w:type="spellStart"/>
        <w:proofErr w:type="gramStart"/>
        <w:r>
          <w:t>N.p</w:t>
        </w:r>
        <w:proofErr w:type="spellEnd"/>
        <w:r>
          <w:t xml:space="preserve">., </w:t>
        </w:r>
        <w:proofErr w:type="spellStart"/>
        <w:r>
          <w:t>n.d.</w:t>
        </w:r>
        <w:proofErr w:type="spellEnd"/>
        <w:r>
          <w:t xml:space="preserve"> Web.</w:t>
        </w:r>
        <w:proofErr w:type="gramEnd"/>
        <w:r>
          <w:t xml:space="preserve"> </w:t>
        </w:r>
      </w:ins>
    </w:p>
    <w:p w14:paraId="02D95429" w14:textId="307D2036" w:rsidR="00A03500" w:rsidRDefault="001960F9" w:rsidP="004C6D80">
      <w:pPr>
        <w:rPr>
          <w:ins w:id="487" w:author="Nishesh Shukla" w:date="2014-06-30T20:24:00Z"/>
        </w:rPr>
      </w:pPr>
      <w:ins w:id="488" w:author="Nishesh Shukla" w:date="2014-06-30T18:31:00Z">
        <w:r>
          <w:t xml:space="preserve">"Technology for Business." </w:t>
        </w:r>
        <w:r>
          <w:rPr>
            <w:i/>
            <w:iCs/>
          </w:rPr>
          <w:t>VTT</w:t>
        </w:r>
        <w:r>
          <w:t xml:space="preserve">. </w:t>
        </w:r>
        <w:proofErr w:type="spellStart"/>
        <w:proofErr w:type="gramStart"/>
        <w:r>
          <w:t>N.p</w:t>
        </w:r>
        <w:proofErr w:type="spellEnd"/>
        <w:r>
          <w:t xml:space="preserve">., </w:t>
        </w:r>
        <w:proofErr w:type="spellStart"/>
        <w:r>
          <w:t>n.d.</w:t>
        </w:r>
        <w:proofErr w:type="spellEnd"/>
        <w:r>
          <w:t xml:space="preserve"> Web.</w:t>
        </w:r>
        <w:proofErr w:type="gramEnd"/>
        <w:r>
          <w:t xml:space="preserve"> </w:t>
        </w:r>
      </w:ins>
      <w:ins w:id="489" w:author="Nishesh Shukla" w:date="2014-06-30T20:24:00Z">
        <w:r w:rsidR="00A03500">
          <w:br w:type="page"/>
        </w:r>
      </w:ins>
    </w:p>
    <w:p w14:paraId="4B4983AB" w14:textId="77777777" w:rsidR="001960F9" w:rsidRPr="00A03500" w:rsidDel="00A03500" w:rsidRDefault="001960F9">
      <w:pPr>
        <w:spacing w:line="480" w:lineRule="auto"/>
        <w:ind w:left="720" w:hanging="720"/>
        <w:rPr>
          <w:del w:id="490" w:author="Nishesh Shukla" w:date="2014-06-30T20:24:00Z"/>
          <w:rPrChange w:id="491" w:author="Nishesh Shukla" w:date="2014-06-30T20:24:00Z">
            <w:rPr>
              <w:del w:id="492" w:author="Nishesh Shukla" w:date="2014-06-30T20:24:00Z"/>
              <w:rFonts w:cs="Times New Roman"/>
            </w:rPr>
          </w:rPrChange>
        </w:rPr>
        <w:pPrChange w:id="493" w:author="Nishesh Shukla" w:date="2014-06-30T20:24:00Z">
          <w:pPr>
            <w:pStyle w:val="ListParagraph"/>
            <w:numPr>
              <w:numId w:val="2"/>
            </w:numPr>
            <w:ind w:hanging="360"/>
          </w:pPr>
        </w:pPrChange>
      </w:pPr>
    </w:p>
    <w:p w14:paraId="5818056A" w14:textId="77777777" w:rsidR="004C6D80" w:rsidDel="00A03500" w:rsidRDefault="004C6D80">
      <w:pPr>
        <w:spacing w:line="480" w:lineRule="auto"/>
        <w:rPr>
          <w:del w:id="494" w:author="Nishesh Shukla" w:date="2014-06-30T20:24:00Z"/>
          <w:rFonts w:cs="Times New Roman"/>
        </w:rPr>
        <w:pPrChange w:id="495" w:author="Nishesh Shukla" w:date="2014-06-30T18:27:00Z">
          <w:pPr/>
        </w:pPrChange>
      </w:pPr>
    </w:p>
    <w:p w14:paraId="2C949823" w14:textId="77777777" w:rsidR="004C6D80" w:rsidDel="00A03500" w:rsidRDefault="004C6D80">
      <w:pPr>
        <w:spacing w:line="480" w:lineRule="auto"/>
        <w:rPr>
          <w:del w:id="496" w:author="Nishesh Shukla" w:date="2014-06-30T20:24:00Z"/>
          <w:rFonts w:cs="Times New Roman"/>
        </w:rPr>
        <w:pPrChange w:id="497" w:author="Nishesh Shukla" w:date="2014-06-30T18:27:00Z">
          <w:pPr/>
        </w:pPrChange>
      </w:pPr>
    </w:p>
    <w:p w14:paraId="5B9D4E61" w14:textId="77777777" w:rsidR="004C6D80" w:rsidDel="00A03500" w:rsidRDefault="004C6D80">
      <w:pPr>
        <w:spacing w:line="480" w:lineRule="auto"/>
        <w:rPr>
          <w:del w:id="498" w:author="Nishesh Shukla" w:date="2014-06-30T20:24:00Z"/>
          <w:rFonts w:cs="Times New Roman"/>
        </w:rPr>
        <w:pPrChange w:id="499" w:author="Nishesh Shukla" w:date="2014-06-30T18:27:00Z">
          <w:pPr/>
        </w:pPrChange>
      </w:pPr>
    </w:p>
    <w:p w14:paraId="3CD4CD02" w14:textId="77777777" w:rsidR="004C6D80" w:rsidDel="00A03500" w:rsidRDefault="004C6D80">
      <w:pPr>
        <w:spacing w:line="480" w:lineRule="auto"/>
        <w:rPr>
          <w:del w:id="500" w:author="Nishesh Shukla" w:date="2014-06-30T20:24:00Z"/>
          <w:rFonts w:cs="Times New Roman"/>
        </w:rPr>
        <w:pPrChange w:id="501" w:author="Nishesh Shukla" w:date="2014-06-30T18:27:00Z">
          <w:pPr/>
        </w:pPrChange>
      </w:pPr>
    </w:p>
    <w:p w14:paraId="4AC9A389" w14:textId="77777777" w:rsidR="004C6D80" w:rsidDel="00A03500" w:rsidRDefault="004C6D80">
      <w:pPr>
        <w:spacing w:line="480" w:lineRule="auto"/>
        <w:rPr>
          <w:del w:id="502" w:author="Nishesh Shukla" w:date="2014-06-30T20:24:00Z"/>
          <w:rFonts w:cs="Times New Roman"/>
        </w:rPr>
        <w:pPrChange w:id="503" w:author="Nishesh Shukla" w:date="2014-06-30T18:27:00Z">
          <w:pPr/>
        </w:pPrChange>
      </w:pPr>
    </w:p>
    <w:p w14:paraId="3493A87F" w14:textId="77777777" w:rsidR="004C6D80" w:rsidDel="00A03500" w:rsidRDefault="004C6D80" w:rsidP="004C6D80">
      <w:pPr>
        <w:rPr>
          <w:del w:id="504" w:author="Nishesh Shukla" w:date="2014-06-30T20:24:00Z"/>
          <w:rFonts w:cs="Times New Roman"/>
        </w:rPr>
      </w:pPr>
    </w:p>
    <w:p w14:paraId="1FB3CEEE" w14:textId="77777777" w:rsidR="004C6D80" w:rsidDel="00A03500" w:rsidRDefault="004C6D80" w:rsidP="004C6D80">
      <w:pPr>
        <w:rPr>
          <w:del w:id="505" w:author="Nishesh Shukla" w:date="2014-06-30T20:24:00Z"/>
          <w:rFonts w:cs="Times New Roman"/>
        </w:rPr>
      </w:pPr>
    </w:p>
    <w:p w14:paraId="50163C2E" w14:textId="77777777" w:rsidR="004C6D80" w:rsidRDefault="004C6D80" w:rsidP="004C6D80">
      <w:pPr>
        <w:rPr>
          <w:rFonts w:cs="Times New Roman"/>
        </w:rPr>
      </w:pPr>
    </w:p>
    <w:p w14:paraId="000F81A3" w14:textId="77777777" w:rsidR="004C6D80" w:rsidRDefault="004C6D80" w:rsidP="004C6D80">
      <w:pPr>
        <w:rPr>
          <w:rFonts w:cs="Times New Roman"/>
        </w:rPr>
      </w:pPr>
    </w:p>
    <w:p w14:paraId="6DED0448" w14:textId="77777777" w:rsidR="004C6D80" w:rsidRDefault="004C6D80" w:rsidP="004C6D80">
      <w:pPr>
        <w:rPr>
          <w:rFonts w:cs="Times New Roman"/>
        </w:rPr>
      </w:pPr>
    </w:p>
    <w:p w14:paraId="38CA3598" w14:textId="77777777" w:rsidR="004C6D80" w:rsidDel="00471013" w:rsidRDefault="004C6D80" w:rsidP="004C6D80">
      <w:pPr>
        <w:rPr>
          <w:del w:id="506" w:author="Nishesh Shukla" w:date="2014-06-30T20:02:00Z"/>
          <w:rFonts w:cs="Times New Roman"/>
        </w:rPr>
      </w:pPr>
    </w:p>
    <w:p w14:paraId="4076DE03" w14:textId="77777777" w:rsidR="004C6D80" w:rsidDel="00471013" w:rsidRDefault="004C6D80" w:rsidP="004C6D80">
      <w:pPr>
        <w:rPr>
          <w:del w:id="507" w:author="Nishesh Shukla" w:date="2014-06-30T20:02:00Z"/>
          <w:rFonts w:cs="Times New Roman"/>
        </w:rPr>
      </w:pPr>
    </w:p>
    <w:p w14:paraId="2B2FF21B" w14:textId="77777777" w:rsidR="004C6D80" w:rsidDel="00471013" w:rsidRDefault="004C6D80" w:rsidP="004C6D80">
      <w:pPr>
        <w:rPr>
          <w:del w:id="508" w:author="Nishesh Shukla" w:date="2014-06-30T20:02:00Z"/>
          <w:rFonts w:cs="Times New Roman"/>
        </w:rPr>
      </w:pPr>
    </w:p>
    <w:p w14:paraId="6967C78E" w14:textId="77777777" w:rsidR="004C6D80" w:rsidDel="00471013" w:rsidRDefault="004C6D80" w:rsidP="004C6D80">
      <w:pPr>
        <w:rPr>
          <w:del w:id="509" w:author="Nishesh Shukla" w:date="2014-06-30T20:02:00Z"/>
          <w:rFonts w:cs="Times New Roman"/>
        </w:rPr>
      </w:pPr>
    </w:p>
    <w:p w14:paraId="4D5F72F1" w14:textId="77777777" w:rsidR="004C6D80" w:rsidDel="00471013" w:rsidRDefault="004C6D80" w:rsidP="004C6D80">
      <w:pPr>
        <w:rPr>
          <w:del w:id="510" w:author="Nishesh Shukla" w:date="2014-06-30T20:02:00Z"/>
          <w:rFonts w:cs="Times New Roman"/>
        </w:rPr>
      </w:pPr>
    </w:p>
    <w:p w14:paraId="61C97804" w14:textId="77777777" w:rsidR="004C6D80" w:rsidDel="00471013" w:rsidRDefault="004C6D80" w:rsidP="004C6D80">
      <w:pPr>
        <w:rPr>
          <w:del w:id="511" w:author="Nishesh Shukla" w:date="2014-06-30T20:02:00Z"/>
          <w:rFonts w:cs="Times New Roman"/>
        </w:rPr>
      </w:pPr>
    </w:p>
    <w:p w14:paraId="090E23F2" w14:textId="77777777" w:rsidR="004C6D80" w:rsidDel="00471013" w:rsidRDefault="004C6D80" w:rsidP="004C6D80">
      <w:pPr>
        <w:rPr>
          <w:del w:id="512" w:author="Nishesh Shukla" w:date="2014-06-30T20:02:00Z"/>
          <w:rFonts w:cs="Times New Roman"/>
        </w:rPr>
      </w:pPr>
    </w:p>
    <w:p w14:paraId="7E85C35E" w14:textId="77777777" w:rsidR="004C6D80" w:rsidDel="00471013" w:rsidRDefault="004C6D80" w:rsidP="004C6D80">
      <w:pPr>
        <w:rPr>
          <w:del w:id="513" w:author="Nishesh Shukla" w:date="2014-06-30T20:02:00Z"/>
          <w:rFonts w:cs="Times New Roman"/>
        </w:rPr>
      </w:pPr>
    </w:p>
    <w:p w14:paraId="6CA4DFC9" w14:textId="77777777" w:rsidR="004C6D80" w:rsidDel="00471013" w:rsidRDefault="004C6D80" w:rsidP="004C6D80">
      <w:pPr>
        <w:rPr>
          <w:del w:id="514" w:author="Nishesh Shukla" w:date="2014-06-30T20:02:00Z"/>
          <w:rFonts w:cs="Times New Roman"/>
        </w:rPr>
      </w:pPr>
    </w:p>
    <w:p w14:paraId="0C2A1EEE" w14:textId="77777777" w:rsidR="004C6D80" w:rsidDel="00471013" w:rsidRDefault="004C6D80" w:rsidP="004C6D80">
      <w:pPr>
        <w:rPr>
          <w:del w:id="515" w:author="Nishesh Shukla" w:date="2014-06-30T20:02:00Z"/>
          <w:rFonts w:cs="Times New Roman"/>
        </w:rPr>
      </w:pPr>
    </w:p>
    <w:p w14:paraId="46F13C25" w14:textId="77777777" w:rsidR="004C6D80" w:rsidDel="00471013" w:rsidRDefault="004C6D80" w:rsidP="004C6D80">
      <w:pPr>
        <w:rPr>
          <w:del w:id="516" w:author="Nishesh Shukla" w:date="2014-06-30T20:02:00Z"/>
          <w:rFonts w:cs="Times New Roman"/>
        </w:rPr>
      </w:pPr>
    </w:p>
    <w:p w14:paraId="2F9D2D50" w14:textId="77777777" w:rsidR="004C6D80" w:rsidDel="00471013" w:rsidRDefault="004C6D80" w:rsidP="004C6D80">
      <w:pPr>
        <w:rPr>
          <w:del w:id="517" w:author="Nishesh Shukla" w:date="2014-06-30T20:02:00Z"/>
          <w:rFonts w:cs="Times New Roman"/>
        </w:rPr>
      </w:pPr>
    </w:p>
    <w:p w14:paraId="3BE00FAF" w14:textId="77777777" w:rsidR="004C6D80" w:rsidRDefault="004C6D80" w:rsidP="004C6D80">
      <w:pPr>
        <w:rPr>
          <w:rFonts w:cs="Times New Roman"/>
        </w:rPr>
      </w:pPr>
    </w:p>
    <w:p w14:paraId="1DC67A34" w14:textId="77777777" w:rsidR="004C6D80" w:rsidRDefault="004C6D80" w:rsidP="004C6D80">
      <w:pPr>
        <w:rPr>
          <w:rFonts w:cs="Times New Roman"/>
          <w:b/>
          <w:u w:val="single"/>
        </w:rPr>
      </w:pPr>
      <w:r>
        <w:rPr>
          <w:rFonts w:cs="Times New Roman"/>
          <w:b/>
          <w:u w:val="single"/>
        </w:rPr>
        <w:t>Rubric:</w:t>
      </w:r>
    </w:p>
    <w:p w14:paraId="624AD742" w14:textId="77777777" w:rsidR="00B37B6D" w:rsidRDefault="00B37B6D" w:rsidP="004C6D80">
      <w:pPr>
        <w:rPr>
          <w:rFonts w:cs="Times New Roman"/>
          <w:b/>
          <w:u w:val="single"/>
        </w:rPr>
      </w:pPr>
    </w:p>
    <w:tbl>
      <w:tblPr>
        <w:tblStyle w:val="TableGrid"/>
        <w:tblW w:w="9634" w:type="dxa"/>
        <w:tblLook w:val="04A0" w:firstRow="1" w:lastRow="0" w:firstColumn="1" w:lastColumn="0" w:noHBand="0" w:noVBand="1"/>
      </w:tblPr>
      <w:tblGrid>
        <w:gridCol w:w="1762"/>
        <w:gridCol w:w="2106"/>
        <w:gridCol w:w="2106"/>
        <w:gridCol w:w="1830"/>
        <w:gridCol w:w="1830"/>
      </w:tblGrid>
      <w:tr w:rsidR="00F41F25" w14:paraId="76051FD6" w14:textId="77777777" w:rsidTr="00B37B6D">
        <w:trPr>
          <w:trHeight w:val="584"/>
        </w:trPr>
        <w:tc>
          <w:tcPr>
            <w:tcW w:w="1762" w:type="dxa"/>
          </w:tcPr>
          <w:p w14:paraId="6C30EBEC" w14:textId="77777777" w:rsidR="004C6D80" w:rsidRPr="00B37B6D" w:rsidRDefault="004C6D80" w:rsidP="004C6D80">
            <w:pPr>
              <w:rPr>
                <w:rFonts w:cs="Times New Roman"/>
                <w:b/>
              </w:rPr>
            </w:pPr>
            <w:r w:rsidRPr="00B37B6D">
              <w:rPr>
                <w:rFonts w:cs="Times New Roman"/>
                <w:b/>
              </w:rPr>
              <w:t>Category</w:t>
            </w:r>
          </w:p>
        </w:tc>
        <w:tc>
          <w:tcPr>
            <w:tcW w:w="2106" w:type="dxa"/>
          </w:tcPr>
          <w:p w14:paraId="2BD79A9F" w14:textId="77777777" w:rsidR="004C6D80" w:rsidRPr="00B37B6D" w:rsidRDefault="004C6D80" w:rsidP="004C6D80">
            <w:pPr>
              <w:rPr>
                <w:rFonts w:cs="Times New Roman"/>
                <w:b/>
              </w:rPr>
            </w:pPr>
            <w:r w:rsidRPr="00B37B6D">
              <w:rPr>
                <w:rFonts w:cs="Times New Roman"/>
                <w:b/>
              </w:rPr>
              <w:t>Excellent (10)</w:t>
            </w:r>
          </w:p>
        </w:tc>
        <w:tc>
          <w:tcPr>
            <w:tcW w:w="2106" w:type="dxa"/>
          </w:tcPr>
          <w:p w14:paraId="0953902B" w14:textId="77777777" w:rsidR="004C6D80" w:rsidRPr="00957F24" w:rsidRDefault="004C6D80" w:rsidP="004C6D80">
            <w:pPr>
              <w:rPr>
                <w:rFonts w:cs="Times New Roman"/>
                <w:b/>
                <w:highlight w:val="yellow"/>
                <w:rPrChange w:id="518" w:author="Amber Dahlin" w:date="2014-06-22T21:21:00Z">
                  <w:rPr>
                    <w:rFonts w:cs="Times New Roman"/>
                    <w:b/>
                  </w:rPr>
                </w:rPrChange>
              </w:rPr>
            </w:pPr>
            <w:r w:rsidRPr="00957F24">
              <w:rPr>
                <w:rFonts w:cs="Times New Roman"/>
                <w:b/>
                <w:highlight w:val="yellow"/>
                <w:rPrChange w:id="519" w:author="Amber Dahlin" w:date="2014-06-22T21:21:00Z">
                  <w:rPr>
                    <w:rFonts w:cs="Times New Roman"/>
                    <w:b/>
                  </w:rPr>
                </w:rPrChange>
              </w:rPr>
              <w:t>Good (8-9)</w:t>
            </w:r>
          </w:p>
        </w:tc>
        <w:tc>
          <w:tcPr>
            <w:tcW w:w="1830" w:type="dxa"/>
          </w:tcPr>
          <w:p w14:paraId="65CE8342" w14:textId="77777777" w:rsidR="004C6D80" w:rsidRPr="00B37B6D" w:rsidRDefault="004C6D80" w:rsidP="004C6D80">
            <w:pPr>
              <w:rPr>
                <w:rFonts w:cs="Times New Roman"/>
                <w:b/>
              </w:rPr>
            </w:pPr>
            <w:r w:rsidRPr="00B37B6D">
              <w:rPr>
                <w:rFonts w:cs="Times New Roman"/>
                <w:b/>
              </w:rPr>
              <w:t>Satisfactory (6-7)</w:t>
            </w:r>
          </w:p>
        </w:tc>
        <w:tc>
          <w:tcPr>
            <w:tcW w:w="1830" w:type="dxa"/>
          </w:tcPr>
          <w:p w14:paraId="3E8E5950" w14:textId="77777777" w:rsidR="004C6D80" w:rsidRPr="00B37B6D" w:rsidRDefault="004C6D80" w:rsidP="004C6D80">
            <w:pPr>
              <w:rPr>
                <w:rFonts w:cs="Times New Roman"/>
                <w:b/>
              </w:rPr>
            </w:pPr>
            <w:r w:rsidRPr="00B37B6D">
              <w:rPr>
                <w:rFonts w:cs="Times New Roman"/>
                <w:b/>
              </w:rPr>
              <w:t>Needs Work (0-5)</w:t>
            </w:r>
          </w:p>
        </w:tc>
      </w:tr>
      <w:tr w:rsidR="00F41F25" w14:paraId="6797004E" w14:textId="77777777" w:rsidTr="00B37B6D">
        <w:trPr>
          <w:trHeight w:val="4015"/>
        </w:trPr>
        <w:tc>
          <w:tcPr>
            <w:tcW w:w="1762" w:type="dxa"/>
          </w:tcPr>
          <w:p w14:paraId="3DA34369" w14:textId="77777777" w:rsidR="004C6D80" w:rsidRPr="00B37B6D" w:rsidRDefault="004C6D80" w:rsidP="004C6D80">
            <w:pPr>
              <w:rPr>
                <w:rFonts w:cs="Times New Roman"/>
                <w:b/>
              </w:rPr>
            </w:pPr>
            <w:r w:rsidRPr="00B37B6D">
              <w:rPr>
                <w:rFonts w:cs="Times New Roman"/>
                <w:b/>
              </w:rPr>
              <w:t>Design Layout and Idea Organization</w:t>
            </w:r>
          </w:p>
        </w:tc>
        <w:tc>
          <w:tcPr>
            <w:tcW w:w="2106" w:type="dxa"/>
          </w:tcPr>
          <w:p w14:paraId="3B5DF7EC" w14:textId="77777777" w:rsidR="004C6D80" w:rsidRPr="00B37B6D" w:rsidRDefault="004C6D80" w:rsidP="004C6D80">
            <w:pPr>
              <w:rPr>
                <w:rFonts w:cs="Times New Roman"/>
              </w:rPr>
            </w:pPr>
            <w:r w:rsidRPr="00B37B6D">
              <w:rPr>
                <w:rFonts w:cs="Times New Roman"/>
              </w:rPr>
              <w:t>Article’s content was well organized. Information presented and graphics were combined to make the article more comprehensive and simple for the general public.</w:t>
            </w:r>
          </w:p>
        </w:tc>
        <w:tc>
          <w:tcPr>
            <w:tcW w:w="2106" w:type="dxa"/>
          </w:tcPr>
          <w:p w14:paraId="1EFCFE57" w14:textId="77777777" w:rsidR="004C6D80" w:rsidRPr="00957F24" w:rsidRDefault="004C6D80" w:rsidP="004C6D80">
            <w:pPr>
              <w:rPr>
                <w:rFonts w:cs="Times New Roman"/>
                <w:highlight w:val="yellow"/>
                <w:rPrChange w:id="520" w:author="Amber Dahlin" w:date="2014-06-22T21:21:00Z">
                  <w:rPr>
                    <w:rFonts w:cs="Times New Roman"/>
                  </w:rPr>
                </w:rPrChange>
              </w:rPr>
            </w:pPr>
            <w:r w:rsidRPr="00957F24">
              <w:rPr>
                <w:rFonts w:cs="Times New Roman"/>
                <w:highlight w:val="yellow"/>
                <w:rPrChange w:id="521" w:author="Amber Dahlin" w:date="2014-06-22T21:21:00Z">
                  <w:rPr>
                    <w:rFonts w:cs="Times New Roman"/>
                  </w:rPr>
                </w:rPrChange>
              </w:rPr>
              <w:t>Article’s content was well organized. Text and graphics were used to make the article easy to read.</w:t>
            </w:r>
          </w:p>
        </w:tc>
        <w:tc>
          <w:tcPr>
            <w:tcW w:w="1830" w:type="dxa"/>
          </w:tcPr>
          <w:p w14:paraId="6AB60EC5" w14:textId="162210A1" w:rsidR="004C6D80" w:rsidRPr="00B37B6D" w:rsidRDefault="004C6D80" w:rsidP="004C6D80">
            <w:pPr>
              <w:rPr>
                <w:rFonts w:cs="Times New Roman"/>
              </w:rPr>
            </w:pPr>
            <w:r w:rsidRPr="00B37B6D">
              <w:rPr>
                <w:rFonts w:cs="Times New Roman"/>
              </w:rPr>
              <w:t xml:space="preserve">A fair amount of the article was organized with graphics and information. </w:t>
            </w:r>
            <w:r w:rsidRPr="00957F24">
              <w:rPr>
                <w:rFonts w:cs="Times New Roman"/>
                <w:highlight w:val="yellow"/>
                <w:rPrChange w:id="522" w:author="Amber Dahlin" w:date="2014-06-22T21:28:00Z">
                  <w:rPr>
                    <w:rFonts w:cs="Times New Roman"/>
                  </w:rPr>
                </w:rPrChange>
              </w:rPr>
              <w:t>The combination of graphics and information made it hard to read</w:t>
            </w:r>
            <w:ins w:id="523" w:author="Amber Dahlin" w:date="2014-06-22T21:28:00Z">
              <w:r w:rsidR="00957F24">
                <w:rPr>
                  <w:rFonts w:cs="Times New Roman"/>
                  <w:highlight w:val="yellow"/>
                </w:rPr>
                <w:t>. 7 points</w:t>
              </w:r>
            </w:ins>
            <w:r w:rsidRPr="00957F24">
              <w:rPr>
                <w:rFonts w:cs="Times New Roman"/>
                <w:highlight w:val="yellow"/>
                <w:rPrChange w:id="524" w:author="Amber Dahlin" w:date="2014-06-22T21:28:00Z">
                  <w:rPr>
                    <w:rFonts w:cs="Times New Roman"/>
                  </w:rPr>
                </w:rPrChange>
              </w:rPr>
              <w:t>.</w:t>
            </w:r>
            <w:r w:rsidRPr="00B37B6D">
              <w:rPr>
                <w:rFonts w:cs="Times New Roman"/>
              </w:rPr>
              <w:t xml:space="preserve"> </w:t>
            </w:r>
          </w:p>
        </w:tc>
        <w:tc>
          <w:tcPr>
            <w:tcW w:w="1830" w:type="dxa"/>
          </w:tcPr>
          <w:p w14:paraId="65617A20" w14:textId="77777777" w:rsidR="004C6D80" w:rsidRPr="00B37B6D" w:rsidRDefault="004C6D80" w:rsidP="004C6D80">
            <w:pPr>
              <w:rPr>
                <w:rFonts w:cs="Times New Roman"/>
              </w:rPr>
            </w:pPr>
            <w:r w:rsidRPr="00B37B6D">
              <w:rPr>
                <w:rFonts w:cs="Times New Roman"/>
              </w:rPr>
              <w:t>Article was difficult to comprehend. Somewhat of a structure, not clear. Information and graphics were randomly placed.</w:t>
            </w:r>
          </w:p>
        </w:tc>
      </w:tr>
      <w:tr w:rsidR="00F41F25" w14:paraId="13057518" w14:textId="77777777" w:rsidTr="00B37B6D">
        <w:trPr>
          <w:trHeight w:val="1716"/>
        </w:trPr>
        <w:tc>
          <w:tcPr>
            <w:tcW w:w="1762" w:type="dxa"/>
          </w:tcPr>
          <w:p w14:paraId="26F392A5" w14:textId="77777777" w:rsidR="004C6D80" w:rsidRPr="00B37B6D" w:rsidRDefault="004C6D80" w:rsidP="004C6D80">
            <w:pPr>
              <w:rPr>
                <w:rFonts w:cs="Times New Roman"/>
                <w:b/>
              </w:rPr>
            </w:pPr>
            <w:r w:rsidRPr="00B37B6D">
              <w:rPr>
                <w:rFonts w:cs="Times New Roman"/>
                <w:b/>
              </w:rPr>
              <w:t>Research Quality</w:t>
            </w:r>
          </w:p>
        </w:tc>
        <w:tc>
          <w:tcPr>
            <w:tcW w:w="2106" w:type="dxa"/>
          </w:tcPr>
          <w:p w14:paraId="694D8367" w14:textId="08EE8BD7" w:rsidR="004C6D80" w:rsidRPr="00B37B6D" w:rsidRDefault="004C6D80" w:rsidP="004C6D80">
            <w:pPr>
              <w:rPr>
                <w:rFonts w:cs="Times New Roman"/>
              </w:rPr>
            </w:pPr>
            <w:r w:rsidRPr="00957F24">
              <w:rPr>
                <w:rFonts w:cs="Times New Roman"/>
                <w:highlight w:val="yellow"/>
                <w:rPrChange w:id="525" w:author="Amber Dahlin" w:date="2014-06-22T21:22:00Z">
                  <w:rPr>
                    <w:rFonts w:cs="Times New Roman"/>
                  </w:rPr>
                </w:rPrChange>
              </w:rPr>
              <w:t>Facts were included from reliable/</w:t>
            </w:r>
            <w:r w:rsidRPr="00957F24">
              <w:rPr>
                <w:rFonts w:cs="Times New Roman"/>
                <w:highlight w:val="yellow"/>
                <w:rPrChange w:id="526" w:author="Amber Dahlin" w:date="2014-06-22T21:26:00Z">
                  <w:rPr>
                    <w:rFonts w:cs="Times New Roman"/>
                  </w:rPr>
                </w:rPrChange>
              </w:rPr>
              <w:t>valuable sources</w:t>
            </w:r>
            <w:ins w:id="527" w:author="Amber Dahlin" w:date="2014-06-22T21:26:00Z">
              <w:r w:rsidR="00957F24" w:rsidRPr="00957F24">
                <w:rPr>
                  <w:rFonts w:cs="Times New Roman"/>
                  <w:highlight w:val="yellow"/>
                  <w:rPrChange w:id="528" w:author="Amber Dahlin" w:date="2014-06-22T21:26:00Z">
                    <w:rPr>
                      <w:rFonts w:cs="Times New Roman"/>
                    </w:rPr>
                  </w:rPrChange>
                </w:rPr>
                <w:t>. 9 points.</w:t>
              </w:r>
            </w:ins>
          </w:p>
        </w:tc>
        <w:tc>
          <w:tcPr>
            <w:tcW w:w="2106" w:type="dxa"/>
          </w:tcPr>
          <w:p w14:paraId="5DB700D9" w14:textId="77777777" w:rsidR="004C6D80" w:rsidRPr="00B37B6D" w:rsidRDefault="004C6D80" w:rsidP="004C6D80">
            <w:pPr>
              <w:rPr>
                <w:rFonts w:cs="Times New Roman"/>
              </w:rPr>
            </w:pPr>
            <w:r w:rsidRPr="00B37B6D">
              <w:rPr>
                <w:rFonts w:cs="Times New Roman"/>
              </w:rPr>
              <w:t>Some facts were included from reliable/valuable sources</w:t>
            </w:r>
          </w:p>
        </w:tc>
        <w:tc>
          <w:tcPr>
            <w:tcW w:w="1830" w:type="dxa"/>
          </w:tcPr>
          <w:p w14:paraId="50A87D64" w14:textId="77777777" w:rsidR="004C6D80" w:rsidRPr="00B37B6D" w:rsidRDefault="004C6D80" w:rsidP="004C6D80">
            <w:pPr>
              <w:rPr>
                <w:rFonts w:cs="Times New Roman"/>
              </w:rPr>
            </w:pPr>
            <w:r w:rsidRPr="00B37B6D">
              <w:rPr>
                <w:rFonts w:cs="Times New Roman"/>
              </w:rPr>
              <w:t>Facts were included from both reliable and unreliable sources.</w:t>
            </w:r>
          </w:p>
        </w:tc>
        <w:tc>
          <w:tcPr>
            <w:tcW w:w="1830" w:type="dxa"/>
          </w:tcPr>
          <w:p w14:paraId="6ADF4921" w14:textId="77777777" w:rsidR="004C6D80" w:rsidRPr="00B37B6D" w:rsidRDefault="00F41F25" w:rsidP="004C6D80">
            <w:pPr>
              <w:rPr>
                <w:rFonts w:cs="Times New Roman"/>
              </w:rPr>
            </w:pPr>
            <w:r w:rsidRPr="00B37B6D">
              <w:rPr>
                <w:rFonts w:cs="Times New Roman"/>
              </w:rPr>
              <w:t xml:space="preserve">Opinion was more common than facts. Little to no reliable sources. </w:t>
            </w:r>
          </w:p>
        </w:tc>
      </w:tr>
      <w:tr w:rsidR="00957F24" w14:paraId="61FF6C89" w14:textId="77777777" w:rsidTr="00B37B6D">
        <w:trPr>
          <w:trHeight w:val="1716"/>
          <w:ins w:id="529" w:author="Amber Dahlin" w:date="2014-06-22T21:26:00Z"/>
        </w:trPr>
        <w:tc>
          <w:tcPr>
            <w:tcW w:w="1762" w:type="dxa"/>
          </w:tcPr>
          <w:p w14:paraId="38DF43CA" w14:textId="77777777" w:rsidR="00957F24" w:rsidRDefault="00957F24" w:rsidP="004C6D80">
            <w:pPr>
              <w:rPr>
                <w:ins w:id="530" w:author="Amber Dahlin" w:date="2014-06-22T21:27:00Z"/>
                <w:rFonts w:cs="Times New Roman"/>
                <w:b/>
                <w:highlight w:val="cyan"/>
              </w:rPr>
            </w:pPr>
            <w:ins w:id="531" w:author="Amber Dahlin" w:date="2014-06-22T21:26:00Z">
              <w:r w:rsidRPr="00957F24">
                <w:rPr>
                  <w:rFonts w:cs="Times New Roman"/>
                  <w:b/>
                  <w:highlight w:val="cyan"/>
                  <w:rPrChange w:id="532" w:author="Amber Dahlin" w:date="2014-06-22T21:27:00Z">
                    <w:rPr>
                      <w:rFonts w:cs="Times New Roman"/>
                      <w:b/>
                    </w:rPr>
                  </w:rPrChange>
                </w:rPr>
                <w:t>Citation</w:t>
              </w:r>
            </w:ins>
          </w:p>
          <w:p w14:paraId="5850238F" w14:textId="77777777" w:rsidR="00957F24" w:rsidRDefault="00957F24" w:rsidP="004C6D80">
            <w:pPr>
              <w:rPr>
                <w:ins w:id="533" w:author="Amber Dahlin" w:date="2014-06-22T21:27:00Z"/>
                <w:rFonts w:cs="Times New Roman"/>
                <w:b/>
                <w:highlight w:val="cyan"/>
              </w:rPr>
            </w:pPr>
          </w:p>
          <w:p w14:paraId="1E171BCE" w14:textId="6E4098D8" w:rsidR="00957F24" w:rsidRPr="00957F24" w:rsidRDefault="00957F24" w:rsidP="00957F24">
            <w:pPr>
              <w:keepNext/>
              <w:keepLines/>
              <w:spacing w:before="200"/>
              <w:outlineLvl w:val="4"/>
              <w:rPr>
                <w:ins w:id="534" w:author="Amber Dahlin" w:date="2014-06-22T21:26:00Z"/>
                <w:rFonts w:cs="Times New Roman"/>
                <w:b/>
                <w:highlight w:val="cyan"/>
                <w:rPrChange w:id="535" w:author="Amber Dahlin" w:date="2014-06-22T21:27:00Z">
                  <w:rPr>
                    <w:ins w:id="536" w:author="Amber Dahlin" w:date="2014-06-22T21:26:00Z"/>
                    <w:rFonts w:asciiTheme="majorHAnsi" w:eastAsiaTheme="majorEastAsia" w:hAnsiTheme="majorHAnsi" w:cs="Times New Roman"/>
                    <w:b/>
                    <w:color w:val="243F60" w:themeColor="accent1" w:themeShade="7F"/>
                  </w:rPr>
                </w:rPrChange>
              </w:rPr>
            </w:pPr>
            <w:ins w:id="537" w:author="Amber Dahlin" w:date="2014-06-22T21:27:00Z">
              <w:r>
                <w:rPr>
                  <w:rFonts w:cs="Times New Roman"/>
                  <w:b/>
                  <w:highlight w:val="cyan"/>
                </w:rPr>
                <w:t>I am adding this aspect because it’s important.</w:t>
              </w:r>
            </w:ins>
          </w:p>
        </w:tc>
        <w:tc>
          <w:tcPr>
            <w:tcW w:w="2106" w:type="dxa"/>
          </w:tcPr>
          <w:p w14:paraId="77927730" w14:textId="77777777" w:rsidR="00957F24" w:rsidRPr="00957F24" w:rsidRDefault="00957F24" w:rsidP="004C6D80">
            <w:pPr>
              <w:rPr>
                <w:ins w:id="538" w:author="Amber Dahlin" w:date="2014-06-22T21:26:00Z"/>
                <w:rFonts w:cs="Times New Roman"/>
                <w:highlight w:val="cyan"/>
                <w:rPrChange w:id="539" w:author="Amber Dahlin" w:date="2014-06-22T21:27:00Z">
                  <w:rPr>
                    <w:ins w:id="540" w:author="Amber Dahlin" w:date="2014-06-22T21:26:00Z"/>
                    <w:rFonts w:cs="Times New Roman"/>
                    <w:highlight w:val="yellow"/>
                  </w:rPr>
                </w:rPrChange>
              </w:rPr>
            </w:pPr>
          </w:p>
        </w:tc>
        <w:tc>
          <w:tcPr>
            <w:tcW w:w="2106" w:type="dxa"/>
          </w:tcPr>
          <w:p w14:paraId="48F365F9" w14:textId="77777777" w:rsidR="00957F24" w:rsidRPr="00957F24" w:rsidRDefault="00957F24" w:rsidP="004C6D80">
            <w:pPr>
              <w:rPr>
                <w:ins w:id="541" w:author="Amber Dahlin" w:date="2014-06-22T21:26:00Z"/>
                <w:rFonts w:cs="Times New Roman"/>
                <w:highlight w:val="cyan"/>
                <w:rPrChange w:id="542" w:author="Amber Dahlin" w:date="2014-06-22T21:27:00Z">
                  <w:rPr>
                    <w:ins w:id="543" w:author="Amber Dahlin" w:date="2014-06-22T21:26:00Z"/>
                    <w:rFonts w:cs="Times New Roman"/>
                  </w:rPr>
                </w:rPrChange>
              </w:rPr>
            </w:pPr>
          </w:p>
        </w:tc>
        <w:tc>
          <w:tcPr>
            <w:tcW w:w="1830" w:type="dxa"/>
          </w:tcPr>
          <w:p w14:paraId="3C9BCCE9" w14:textId="7C2AA1BC" w:rsidR="00957F24" w:rsidRPr="00957F24" w:rsidRDefault="00957F24" w:rsidP="00F47BCA">
            <w:pPr>
              <w:keepNext/>
              <w:keepLines/>
              <w:spacing w:before="200"/>
              <w:outlineLvl w:val="4"/>
              <w:rPr>
                <w:ins w:id="544" w:author="Amber Dahlin" w:date="2014-06-22T21:26:00Z"/>
                <w:rFonts w:cs="Times New Roman"/>
                <w:highlight w:val="cyan"/>
                <w:rPrChange w:id="545" w:author="Amber Dahlin" w:date="2014-06-22T21:27:00Z">
                  <w:rPr>
                    <w:ins w:id="546" w:author="Amber Dahlin" w:date="2014-06-22T21:26:00Z"/>
                    <w:rFonts w:asciiTheme="majorHAnsi" w:eastAsiaTheme="majorEastAsia" w:hAnsiTheme="majorHAnsi" w:cs="Times New Roman"/>
                    <w:color w:val="243F60" w:themeColor="accent1" w:themeShade="7F"/>
                  </w:rPr>
                </w:rPrChange>
              </w:rPr>
            </w:pPr>
            <w:ins w:id="547" w:author="Amber Dahlin" w:date="2014-06-22T21:26:00Z">
              <w:r w:rsidRPr="00957F24">
                <w:rPr>
                  <w:rFonts w:cs="Times New Roman"/>
                  <w:highlight w:val="cyan"/>
                  <w:rPrChange w:id="548" w:author="Amber Dahlin" w:date="2014-06-22T21:27:00Z">
                    <w:rPr>
                      <w:rFonts w:cs="Times New Roman"/>
                    </w:rPr>
                  </w:rPrChange>
                </w:rPr>
                <w:t xml:space="preserve">References are given, but no specific citation style is used. </w:t>
              </w:r>
            </w:ins>
            <w:ins w:id="549" w:author="Amber Dahlin" w:date="2014-06-22T21:48:00Z">
              <w:r w:rsidR="00F47BCA">
                <w:rPr>
                  <w:rFonts w:cs="Times New Roman"/>
                  <w:highlight w:val="cyan"/>
                </w:rPr>
                <w:t>7</w:t>
              </w:r>
            </w:ins>
            <w:ins w:id="550" w:author="Amber Dahlin" w:date="2014-06-22T21:26:00Z">
              <w:r w:rsidRPr="00957F24">
                <w:rPr>
                  <w:rFonts w:cs="Times New Roman"/>
                  <w:highlight w:val="cyan"/>
                  <w:rPrChange w:id="551" w:author="Amber Dahlin" w:date="2014-06-22T21:27:00Z">
                    <w:rPr>
                      <w:rFonts w:cs="Times New Roman"/>
                    </w:rPr>
                  </w:rPrChange>
                </w:rPr>
                <w:t xml:space="preserve"> points.</w:t>
              </w:r>
            </w:ins>
          </w:p>
        </w:tc>
        <w:tc>
          <w:tcPr>
            <w:tcW w:w="1830" w:type="dxa"/>
          </w:tcPr>
          <w:p w14:paraId="4010DD1D" w14:textId="77777777" w:rsidR="00957F24" w:rsidRPr="00B37B6D" w:rsidRDefault="00957F24" w:rsidP="004C6D80">
            <w:pPr>
              <w:rPr>
                <w:ins w:id="552" w:author="Amber Dahlin" w:date="2014-06-22T21:26:00Z"/>
                <w:rFonts w:cs="Times New Roman"/>
              </w:rPr>
            </w:pPr>
          </w:p>
        </w:tc>
      </w:tr>
      <w:tr w:rsidR="00F41F25" w14:paraId="42C9BA9D" w14:textId="77777777" w:rsidTr="00B37B6D">
        <w:trPr>
          <w:trHeight w:val="2300"/>
        </w:trPr>
        <w:tc>
          <w:tcPr>
            <w:tcW w:w="1762" w:type="dxa"/>
          </w:tcPr>
          <w:p w14:paraId="5369E82B" w14:textId="77777777" w:rsidR="004C6D80" w:rsidRPr="00B37B6D" w:rsidRDefault="00F41F25" w:rsidP="004C6D80">
            <w:pPr>
              <w:rPr>
                <w:rFonts w:cs="Times New Roman"/>
                <w:b/>
              </w:rPr>
            </w:pPr>
            <w:r w:rsidRPr="00B37B6D">
              <w:rPr>
                <w:rFonts w:cs="Times New Roman"/>
                <w:b/>
              </w:rPr>
              <w:t>Mechanics</w:t>
            </w:r>
          </w:p>
        </w:tc>
        <w:tc>
          <w:tcPr>
            <w:tcW w:w="2106" w:type="dxa"/>
          </w:tcPr>
          <w:p w14:paraId="20FC9A48" w14:textId="77777777" w:rsidR="004C6D80" w:rsidRPr="00B37B6D" w:rsidRDefault="00F41F25" w:rsidP="004C6D80">
            <w:pPr>
              <w:rPr>
                <w:rFonts w:cs="Times New Roman"/>
              </w:rPr>
            </w:pPr>
            <w:r w:rsidRPr="00B37B6D">
              <w:rPr>
                <w:rFonts w:cs="Times New Roman"/>
              </w:rPr>
              <w:t xml:space="preserve">Grammar, spelling, punctuation, and syntax are correct. </w:t>
            </w:r>
          </w:p>
        </w:tc>
        <w:tc>
          <w:tcPr>
            <w:tcW w:w="2106" w:type="dxa"/>
          </w:tcPr>
          <w:p w14:paraId="15B77BC6" w14:textId="5F27BBA3" w:rsidR="004C6D80" w:rsidRPr="00B37B6D" w:rsidRDefault="00F41F25" w:rsidP="004C6D80">
            <w:pPr>
              <w:rPr>
                <w:rFonts w:cs="Times New Roman"/>
              </w:rPr>
            </w:pPr>
            <w:r w:rsidRPr="00B37B6D">
              <w:rPr>
                <w:rFonts w:cs="Times New Roman"/>
              </w:rPr>
              <w:t xml:space="preserve">Grammar, spelling, punctuation, and </w:t>
            </w:r>
            <w:r w:rsidR="00B37B6D" w:rsidRPr="00B37B6D">
              <w:rPr>
                <w:rFonts w:cs="Times New Roman"/>
              </w:rPr>
              <w:t>syntax are mostly correct with</w:t>
            </w:r>
            <w:r w:rsidRPr="00B37B6D">
              <w:rPr>
                <w:rFonts w:cs="Times New Roman"/>
              </w:rPr>
              <w:t xml:space="preserve"> very few </w:t>
            </w:r>
            <w:r w:rsidRPr="00957F24">
              <w:rPr>
                <w:rFonts w:cs="Times New Roman"/>
                <w:highlight w:val="yellow"/>
                <w:rPrChange w:id="553" w:author="Amber Dahlin" w:date="2014-06-22T21:23:00Z">
                  <w:rPr>
                    <w:rFonts w:cs="Times New Roman"/>
                  </w:rPr>
                </w:rPrChange>
              </w:rPr>
              <w:t>mistakes</w:t>
            </w:r>
            <w:ins w:id="554" w:author="Amber Dahlin" w:date="2014-06-22T21:22:00Z">
              <w:r w:rsidR="00957F24" w:rsidRPr="00957F24">
                <w:rPr>
                  <w:rFonts w:cs="Times New Roman"/>
                  <w:highlight w:val="yellow"/>
                  <w:rPrChange w:id="555" w:author="Amber Dahlin" w:date="2014-06-22T21:23:00Z">
                    <w:rPr>
                      <w:rFonts w:cs="Times New Roman"/>
                    </w:rPr>
                  </w:rPrChange>
                </w:rPr>
                <w:t xml:space="preserve"> [One of your patterns is comma splices (joining two </w:t>
              </w:r>
              <w:r w:rsidR="00957F24" w:rsidRPr="00957F24">
                <w:rPr>
                  <w:rFonts w:cs="Times New Roman"/>
                  <w:highlight w:val="yellow"/>
                  <w:rPrChange w:id="556" w:author="Amber Dahlin" w:date="2014-06-22T21:23:00Z">
                    <w:rPr>
                      <w:rFonts w:cs="Times New Roman"/>
                    </w:rPr>
                  </w:rPrChange>
                </w:rPr>
                <w:lastRenderedPageBreak/>
                <w:t xml:space="preserve">sentences with a comma). You’ll have to look closely to see the yellow bars over a few commas. Please review </w:t>
              </w:r>
            </w:ins>
            <w:ins w:id="557" w:author="Amber Dahlin" w:date="2014-06-22T21:23:00Z">
              <w:r w:rsidR="00957F24" w:rsidRPr="00957F24">
                <w:rPr>
                  <w:rFonts w:cs="Times New Roman"/>
                  <w:highlight w:val="yellow"/>
                  <w:rPrChange w:id="558" w:author="Amber Dahlin" w:date="2014-06-22T21:23:00Z">
                    <w:rPr>
                      <w:rFonts w:cs="Times New Roman"/>
                    </w:rPr>
                  </w:rPrChange>
                </w:rPr>
                <w:t>“comma splices” in OWL or via Google.</w:t>
              </w:r>
              <w:r w:rsidR="00957F24">
                <w:rPr>
                  <w:rFonts w:cs="Times New Roman"/>
                </w:rPr>
                <w:t xml:space="preserve"> </w:t>
              </w:r>
            </w:ins>
          </w:p>
        </w:tc>
        <w:tc>
          <w:tcPr>
            <w:tcW w:w="1830" w:type="dxa"/>
          </w:tcPr>
          <w:p w14:paraId="3B141693" w14:textId="35A4A8DA" w:rsidR="004C6D80" w:rsidRPr="00B37B6D" w:rsidRDefault="00F41F25" w:rsidP="004C6D80">
            <w:pPr>
              <w:rPr>
                <w:rFonts w:cs="Times New Roman"/>
              </w:rPr>
            </w:pPr>
            <w:r w:rsidRPr="00957F24">
              <w:rPr>
                <w:rFonts w:cs="Times New Roman"/>
                <w:highlight w:val="yellow"/>
                <w:rPrChange w:id="559" w:author="Amber Dahlin" w:date="2014-06-22T21:25:00Z">
                  <w:rPr>
                    <w:rFonts w:cs="Times New Roman"/>
                  </w:rPr>
                </w:rPrChange>
              </w:rPr>
              <w:lastRenderedPageBreak/>
              <w:t>Some grammatical, spelling, punctuation, and syntax are correct</w:t>
            </w:r>
            <w:ins w:id="560" w:author="Amber Dahlin" w:date="2014-06-22T21:26:00Z">
              <w:r w:rsidR="00957F24">
                <w:rPr>
                  <w:rFonts w:cs="Times New Roman"/>
                  <w:highlight w:val="yellow"/>
                </w:rPr>
                <w:t>. 7 points</w:t>
              </w:r>
            </w:ins>
            <w:r w:rsidRPr="00957F24">
              <w:rPr>
                <w:rFonts w:cs="Times New Roman"/>
                <w:highlight w:val="yellow"/>
                <w:rPrChange w:id="561" w:author="Amber Dahlin" w:date="2014-06-22T21:25:00Z">
                  <w:rPr>
                    <w:rFonts w:cs="Times New Roman"/>
                  </w:rPr>
                </w:rPrChange>
              </w:rPr>
              <w:t>.</w:t>
            </w:r>
          </w:p>
        </w:tc>
        <w:tc>
          <w:tcPr>
            <w:tcW w:w="1830" w:type="dxa"/>
          </w:tcPr>
          <w:p w14:paraId="0CB2CF5C" w14:textId="77777777" w:rsidR="004C6D80" w:rsidRPr="00B37B6D" w:rsidRDefault="00F41F25" w:rsidP="004C6D80">
            <w:pPr>
              <w:rPr>
                <w:rFonts w:cs="Times New Roman"/>
              </w:rPr>
            </w:pPr>
            <w:r w:rsidRPr="00B37B6D">
              <w:rPr>
                <w:rFonts w:cs="Times New Roman"/>
              </w:rPr>
              <w:t xml:space="preserve">Grammar, spelling, punctuation, and syntax are mostly incorrect. No evidence of </w:t>
            </w:r>
            <w:r w:rsidR="00B37B6D" w:rsidRPr="00B37B6D">
              <w:rPr>
                <w:rFonts w:cs="Times New Roman"/>
              </w:rPr>
              <w:t>proofreading</w:t>
            </w:r>
            <w:r w:rsidRPr="00B37B6D">
              <w:rPr>
                <w:rFonts w:cs="Times New Roman"/>
              </w:rPr>
              <w:t xml:space="preserve">. </w:t>
            </w:r>
          </w:p>
        </w:tc>
      </w:tr>
      <w:tr w:rsidR="00F41F25" w14:paraId="7D3D3801" w14:textId="77777777" w:rsidTr="00B37B6D">
        <w:trPr>
          <w:trHeight w:val="2865"/>
        </w:trPr>
        <w:tc>
          <w:tcPr>
            <w:tcW w:w="1762" w:type="dxa"/>
          </w:tcPr>
          <w:p w14:paraId="5008E9BB" w14:textId="77777777" w:rsidR="004C6D80" w:rsidRPr="00B37B6D" w:rsidRDefault="00F41F25" w:rsidP="004C6D80">
            <w:pPr>
              <w:rPr>
                <w:rFonts w:cs="Times New Roman"/>
                <w:b/>
              </w:rPr>
            </w:pPr>
            <w:r w:rsidRPr="00B37B6D">
              <w:rPr>
                <w:rFonts w:cs="Times New Roman"/>
                <w:b/>
              </w:rPr>
              <w:lastRenderedPageBreak/>
              <w:t>Topic</w:t>
            </w:r>
          </w:p>
        </w:tc>
        <w:tc>
          <w:tcPr>
            <w:tcW w:w="2106" w:type="dxa"/>
          </w:tcPr>
          <w:p w14:paraId="00FB9CD4" w14:textId="0E99805D" w:rsidR="004C6D80" w:rsidRPr="00B37B6D" w:rsidRDefault="00F41F25" w:rsidP="00F41F25">
            <w:pPr>
              <w:rPr>
                <w:rFonts w:cs="Times New Roman"/>
              </w:rPr>
            </w:pPr>
            <w:r w:rsidRPr="00957F24">
              <w:rPr>
                <w:rFonts w:cs="Times New Roman"/>
                <w:highlight w:val="yellow"/>
                <w:rPrChange w:id="562" w:author="Amber Dahlin" w:date="2014-06-22T21:24:00Z">
                  <w:rPr>
                    <w:rFonts w:cs="Times New Roman"/>
                  </w:rPr>
                </w:rPrChange>
              </w:rPr>
              <w:t>Writer had a very good and deep understanding of the topic. Writer conveyed the topic and his understanding in the article with ease</w:t>
            </w:r>
            <w:ins w:id="563" w:author="Amber Dahlin" w:date="2014-06-22T21:25:00Z">
              <w:r w:rsidR="00957F24">
                <w:rPr>
                  <w:rFonts w:cs="Times New Roman"/>
                  <w:highlight w:val="yellow"/>
                </w:rPr>
                <w:t>. 10 points</w:t>
              </w:r>
            </w:ins>
            <w:r w:rsidRPr="00957F24">
              <w:rPr>
                <w:rFonts w:cs="Times New Roman"/>
                <w:highlight w:val="yellow"/>
                <w:rPrChange w:id="564" w:author="Amber Dahlin" w:date="2014-06-22T21:24:00Z">
                  <w:rPr>
                    <w:rFonts w:cs="Times New Roman"/>
                  </w:rPr>
                </w:rPrChange>
              </w:rPr>
              <w:t>.</w:t>
            </w:r>
          </w:p>
        </w:tc>
        <w:tc>
          <w:tcPr>
            <w:tcW w:w="2106" w:type="dxa"/>
          </w:tcPr>
          <w:p w14:paraId="4FBC2816" w14:textId="77777777" w:rsidR="004C6D80" w:rsidRPr="00B37B6D" w:rsidRDefault="00F41F25" w:rsidP="00F41F25">
            <w:pPr>
              <w:rPr>
                <w:rFonts w:cs="Times New Roman"/>
              </w:rPr>
            </w:pPr>
            <w:r w:rsidRPr="00B37B6D">
              <w:rPr>
                <w:rFonts w:cs="Times New Roman"/>
              </w:rPr>
              <w:t>Writer had a good understanding of the topic, and conveyed it with little to no difficulty in the article.</w:t>
            </w:r>
          </w:p>
        </w:tc>
        <w:tc>
          <w:tcPr>
            <w:tcW w:w="1830" w:type="dxa"/>
          </w:tcPr>
          <w:p w14:paraId="005AC13E" w14:textId="77777777" w:rsidR="004C6D80" w:rsidRPr="00B37B6D" w:rsidRDefault="00F41F25" w:rsidP="00F41F25">
            <w:pPr>
              <w:rPr>
                <w:rFonts w:cs="Times New Roman"/>
              </w:rPr>
            </w:pPr>
            <w:r w:rsidRPr="00B37B6D">
              <w:rPr>
                <w:rFonts w:cs="Times New Roman"/>
              </w:rPr>
              <w:t>Writer had a satisfactory understanding of the topic and had difficulties conveying it in the article</w:t>
            </w:r>
          </w:p>
        </w:tc>
        <w:tc>
          <w:tcPr>
            <w:tcW w:w="1830" w:type="dxa"/>
          </w:tcPr>
          <w:p w14:paraId="34B42005" w14:textId="77777777" w:rsidR="004C6D80" w:rsidRPr="00B37B6D" w:rsidRDefault="00F41F25" w:rsidP="004C6D80">
            <w:pPr>
              <w:rPr>
                <w:rFonts w:cs="Times New Roman"/>
              </w:rPr>
            </w:pPr>
            <w:r w:rsidRPr="00B37B6D">
              <w:rPr>
                <w:rFonts w:cs="Times New Roman"/>
              </w:rPr>
              <w:t xml:space="preserve">Writer had a very poor understanding of the topic and had </w:t>
            </w:r>
            <w:r w:rsidR="00B37B6D" w:rsidRPr="00B37B6D">
              <w:rPr>
                <w:rFonts w:cs="Times New Roman"/>
              </w:rPr>
              <w:t>enormous amount of difficulties conveying it in the article</w:t>
            </w:r>
          </w:p>
        </w:tc>
      </w:tr>
      <w:tr w:rsidR="00F41F25" w14:paraId="32DAB42A" w14:textId="77777777" w:rsidTr="00B37B6D">
        <w:trPr>
          <w:trHeight w:val="867"/>
        </w:trPr>
        <w:tc>
          <w:tcPr>
            <w:tcW w:w="1762" w:type="dxa"/>
          </w:tcPr>
          <w:p w14:paraId="309A84F0" w14:textId="77777777" w:rsidR="004C6D80" w:rsidRPr="00B37B6D" w:rsidRDefault="00B37B6D" w:rsidP="004C6D80">
            <w:pPr>
              <w:rPr>
                <w:rFonts w:cs="Times New Roman"/>
                <w:b/>
              </w:rPr>
            </w:pPr>
            <w:r w:rsidRPr="00B37B6D">
              <w:rPr>
                <w:rFonts w:cs="Times New Roman"/>
                <w:b/>
              </w:rPr>
              <w:t>Writer’s Memo</w:t>
            </w:r>
          </w:p>
        </w:tc>
        <w:tc>
          <w:tcPr>
            <w:tcW w:w="2106" w:type="dxa"/>
          </w:tcPr>
          <w:p w14:paraId="32EAA75B" w14:textId="77777777" w:rsidR="004C6D80" w:rsidRPr="00B37B6D" w:rsidRDefault="00B37B6D" w:rsidP="004C6D80">
            <w:pPr>
              <w:rPr>
                <w:rFonts w:cs="Times New Roman"/>
              </w:rPr>
            </w:pPr>
            <w:r w:rsidRPr="00B37B6D">
              <w:rPr>
                <w:rFonts w:cs="Times New Roman"/>
              </w:rPr>
              <w:t>On a scale from 0-10, how thoroughly does the Writer’s Memo describe the writer’s goals, process, and reflections?</w:t>
            </w:r>
          </w:p>
        </w:tc>
        <w:tc>
          <w:tcPr>
            <w:tcW w:w="2106" w:type="dxa"/>
          </w:tcPr>
          <w:p w14:paraId="6F23226D" w14:textId="3B85945D" w:rsidR="004C6D80" w:rsidRPr="00957F24" w:rsidRDefault="00957F24" w:rsidP="00957F24">
            <w:pPr>
              <w:rPr>
                <w:rFonts w:cs="Times New Roman"/>
              </w:rPr>
            </w:pPr>
            <w:ins w:id="565" w:author="Amber Dahlin" w:date="2014-06-22T21:24:00Z">
              <w:r w:rsidRPr="00957F24">
                <w:rPr>
                  <w:rFonts w:cs="Times New Roman"/>
                  <w:highlight w:val="yellow"/>
                  <w:rPrChange w:id="566" w:author="Amber Dahlin" w:date="2014-06-22T21:25:00Z">
                    <w:rPr>
                      <w:rFonts w:cs="Times New Roman"/>
                    </w:rPr>
                  </w:rPrChange>
                </w:rPr>
                <w:t>I appreciated the explanation of your processes. You are taking thoughtful action to become a better writer. You needed to discuss citation, though</w:t>
              </w:r>
            </w:ins>
            <w:ins w:id="567" w:author="Amber Dahlin" w:date="2014-06-22T21:25:00Z">
              <w:r>
                <w:rPr>
                  <w:rFonts w:cs="Times New Roman"/>
                  <w:highlight w:val="yellow"/>
                </w:rPr>
                <w:t>. 8 points</w:t>
              </w:r>
            </w:ins>
            <w:ins w:id="568" w:author="Amber Dahlin" w:date="2014-06-22T21:24:00Z">
              <w:r w:rsidRPr="00957F24">
                <w:rPr>
                  <w:rFonts w:cs="Times New Roman"/>
                  <w:highlight w:val="yellow"/>
                  <w:rPrChange w:id="569" w:author="Amber Dahlin" w:date="2014-06-22T21:25:00Z">
                    <w:rPr>
                      <w:rFonts w:cs="Times New Roman"/>
                    </w:rPr>
                  </w:rPrChange>
                </w:rPr>
                <w:t>.</w:t>
              </w:r>
              <w:r>
                <w:rPr>
                  <w:rFonts w:cs="Times New Roman"/>
                </w:rPr>
                <w:t xml:space="preserve"> </w:t>
              </w:r>
            </w:ins>
          </w:p>
        </w:tc>
        <w:tc>
          <w:tcPr>
            <w:tcW w:w="1830" w:type="dxa"/>
          </w:tcPr>
          <w:p w14:paraId="31EC9DAB" w14:textId="77777777" w:rsidR="004C6D80" w:rsidRPr="00B37B6D" w:rsidRDefault="004C6D80" w:rsidP="004C6D80">
            <w:pPr>
              <w:rPr>
                <w:rFonts w:cs="Times New Roman"/>
              </w:rPr>
            </w:pPr>
          </w:p>
        </w:tc>
        <w:tc>
          <w:tcPr>
            <w:tcW w:w="1830" w:type="dxa"/>
          </w:tcPr>
          <w:p w14:paraId="5D697C84" w14:textId="77777777" w:rsidR="004C6D80" w:rsidRPr="00B37B6D" w:rsidRDefault="004C6D80" w:rsidP="004C6D80">
            <w:pPr>
              <w:rPr>
                <w:rFonts w:cs="Times New Roman"/>
              </w:rPr>
            </w:pPr>
          </w:p>
        </w:tc>
      </w:tr>
    </w:tbl>
    <w:p w14:paraId="0B3E6B6E" w14:textId="5A3B117C" w:rsidR="004C6D80" w:rsidRDefault="00E4428E" w:rsidP="004C6D80">
      <w:pPr>
        <w:rPr>
          <w:ins w:id="570" w:author="Amber Dahlin" w:date="2014-06-22T21:39:00Z"/>
          <w:rFonts w:cs="Times New Roman"/>
        </w:rPr>
      </w:pPr>
      <w:ins w:id="571" w:author="Amber Dahlin" w:date="2014-06-22T21:38:00Z">
        <w:r>
          <w:rPr>
            <w:rFonts w:cs="Times New Roman"/>
          </w:rPr>
          <w:t xml:space="preserve"> </w:t>
        </w:r>
        <w:r w:rsidRPr="00E4428E">
          <w:rPr>
            <w:rFonts w:cs="Times New Roman"/>
            <w:highlight w:val="yellow"/>
            <w:rPrChange w:id="572" w:author="Amber Dahlin" w:date="2014-06-22T21:39:00Z">
              <w:rPr>
                <w:rFonts w:cs="Times New Roman"/>
              </w:rPr>
            </w:rPrChange>
          </w:rPr>
          <w:t>4</w:t>
        </w:r>
      </w:ins>
      <w:ins w:id="573" w:author="Amber Dahlin" w:date="2014-06-22T21:48:00Z">
        <w:r w:rsidR="00F47BCA">
          <w:rPr>
            <w:rFonts w:cs="Times New Roman"/>
            <w:highlight w:val="yellow"/>
          </w:rPr>
          <w:t>8</w:t>
        </w:r>
      </w:ins>
      <w:ins w:id="574" w:author="Amber Dahlin" w:date="2014-06-22T21:38:00Z">
        <w:r w:rsidRPr="00E4428E">
          <w:rPr>
            <w:rFonts w:cs="Times New Roman"/>
            <w:highlight w:val="yellow"/>
            <w:rPrChange w:id="575" w:author="Amber Dahlin" w:date="2014-06-22T21:39:00Z">
              <w:rPr>
                <w:rFonts w:cs="Times New Roman"/>
              </w:rPr>
            </w:rPrChange>
          </w:rPr>
          <w:t xml:space="preserve">/60 = </w:t>
        </w:r>
      </w:ins>
      <w:ins w:id="576" w:author="Amber Dahlin" w:date="2014-06-22T21:48:00Z">
        <w:r w:rsidR="00F47BCA">
          <w:rPr>
            <w:rFonts w:cs="Times New Roman"/>
            <w:highlight w:val="yellow"/>
          </w:rPr>
          <w:t>80</w:t>
        </w:r>
      </w:ins>
      <w:ins w:id="577" w:author="Amber Dahlin" w:date="2014-06-22T21:38:00Z">
        <w:r w:rsidRPr="00997995">
          <w:rPr>
            <w:rFonts w:cs="Times New Roman"/>
            <w:highlight w:val="yellow"/>
            <w:rPrChange w:id="578" w:author="Amber Dahlin" w:date="2014-06-23T09:35:00Z">
              <w:rPr>
                <w:rFonts w:cs="Times New Roman"/>
              </w:rPr>
            </w:rPrChange>
          </w:rPr>
          <w:t>%</w:t>
        </w:r>
      </w:ins>
      <w:ins w:id="579" w:author="Amber Dahlin" w:date="2014-06-23T09:35:00Z">
        <w:r w:rsidR="00997995" w:rsidRPr="00997995">
          <w:rPr>
            <w:rFonts w:cs="Times New Roman"/>
            <w:highlight w:val="yellow"/>
            <w:rPrChange w:id="580" w:author="Amber Dahlin" w:date="2014-06-23T09:35:00Z">
              <w:rPr>
                <w:rFonts w:cs="Times New Roman"/>
              </w:rPr>
            </w:rPrChange>
          </w:rPr>
          <w:t xml:space="preserve"> = B-</w:t>
        </w:r>
      </w:ins>
    </w:p>
    <w:p w14:paraId="4F6DCE9F" w14:textId="77777777" w:rsidR="00E4428E" w:rsidRDefault="00E4428E" w:rsidP="004C6D80">
      <w:pPr>
        <w:rPr>
          <w:ins w:id="581" w:author="Amber Dahlin" w:date="2014-06-22T21:39:00Z"/>
          <w:rFonts w:cs="Times New Roman"/>
        </w:rPr>
      </w:pPr>
    </w:p>
    <w:p w14:paraId="089146B5" w14:textId="6EB8763C" w:rsidR="00E4428E" w:rsidRPr="00F47BCA" w:rsidRDefault="00E4428E" w:rsidP="004C6D80">
      <w:pPr>
        <w:rPr>
          <w:ins w:id="582" w:author="Amber Dahlin" w:date="2014-06-22T21:39:00Z"/>
          <w:rFonts w:cs="Times New Roman"/>
          <w:highlight w:val="yellow"/>
          <w:rPrChange w:id="583" w:author="Amber Dahlin" w:date="2014-06-22T21:47:00Z">
            <w:rPr>
              <w:ins w:id="584" w:author="Amber Dahlin" w:date="2014-06-22T21:39:00Z"/>
              <w:rFonts w:cs="Times New Roman"/>
            </w:rPr>
          </w:rPrChange>
        </w:rPr>
      </w:pPr>
      <w:ins w:id="585" w:author="Amber Dahlin" w:date="2014-06-22T21:39:00Z">
        <w:r w:rsidRPr="00F47BCA">
          <w:rPr>
            <w:rFonts w:cs="Times New Roman"/>
            <w:highlight w:val="yellow"/>
            <w:rPrChange w:id="586" w:author="Amber Dahlin" w:date="2014-06-22T21:47:00Z">
              <w:rPr>
                <w:rFonts w:cs="Times New Roman"/>
              </w:rPr>
            </w:rPrChange>
          </w:rPr>
          <w:t>Dear Nishesh,</w:t>
        </w:r>
      </w:ins>
    </w:p>
    <w:p w14:paraId="766A7FDF" w14:textId="77777777" w:rsidR="00E4428E" w:rsidRPr="00F47BCA" w:rsidRDefault="00E4428E" w:rsidP="004C6D80">
      <w:pPr>
        <w:rPr>
          <w:ins w:id="587" w:author="Amber Dahlin" w:date="2014-06-22T21:39:00Z"/>
          <w:rFonts w:cs="Times New Roman"/>
          <w:highlight w:val="yellow"/>
          <w:rPrChange w:id="588" w:author="Amber Dahlin" w:date="2014-06-22T21:47:00Z">
            <w:rPr>
              <w:ins w:id="589" w:author="Amber Dahlin" w:date="2014-06-22T21:39:00Z"/>
              <w:rFonts w:cs="Times New Roman"/>
            </w:rPr>
          </w:rPrChange>
        </w:rPr>
      </w:pPr>
    </w:p>
    <w:p w14:paraId="44CF5888" w14:textId="77777777" w:rsidR="00F47BCA" w:rsidRPr="00F47BCA" w:rsidRDefault="00E4428E" w:rsidP="004C6D80">
      <w:pPr>
        <w:rPr>
          <w:ins w:id="590" w:author="Amber Dahlin" w:date="2014-06-22T21:42:00Z"/>
          <w:rFonts w:cs="Times New Roman"/>
          <w:highlight w:val="yellow"/>
          <w:rPrChange w:id="591" w:author="Amber Dahlin" w:date="2014-06-22T21:47:00Z">
            <w:rPr>
              <w:ins w:id="592" w:author="Amber Dahlin" w:date="2014-06-22T21:42:00Z"/>
              <w:rFonts w:cs="Times New Roman"/>
            </w:rPr>
          </w:rPrChange>
        </w:rPr>
      </w:pPr>
      <w:ins w:id="593" w:author="Amber Dahlin" w:date="2014-06-22T21:39:00Z">
        <w:r w:rsidRPr="00F47BCA">
          <w:rPr>
            <w:rFonts w:cs="Times New Roman"/>
            <w:highlight w:val="yellow"/>
            <w:rPrChange w:id="594" w:author="Amber Dahlin" w:date="2014-06-22T21:47:00Z">
              <w:rPr>
                <w:rFonts w:cs="Times New Roman"/>
              </w:rPr>
            </w:rPrChange>
          </w:rPr>
          <w:t>I enjoyed reading your paper about hydrogen fuel. I learned some things from you: that ¾ of the mass in the universe consists of hydrogen atoms, that CU pioneered the solar energy and water</w:t>
        </w:r>
      </w:ins>
      <w:ins w:id="595" w:author="Amber Dahlin" w:date="2014-06-22T21:40:00Z">
        <w:r w:rsidRPr="00F47BCA">
          <w:rPr>
            <w:rFonts w:cs="Times New Roman"/>
            <w:highlight w:val="yellow"/>
            <w:rPrChange w:id="596" w:author="Amber Dahlin" w:date="2014-06-22T21:47:00Z">
              <w:rPr>
                <w:rFonts w:cs="Times New Roman"/>
              </w:rPr>
            </w:rPrChange>
          </w:rPr>
          <w:t xml:space="preserve"> process, and that you are depressed about finding an optimum solution</w:t>
        </w:r>
      </w:ins>
      <w:ins w:id="597" w:author="Amber Dahlin" w:date="2014-06-22T21:41:00Z">
        <w:r w:rsidRPr="00F47BCA">
          <w:rPr>
            <w:rFonts w:cs="Times New Roman"/>
            <w:highlight w:val="yellow"/>
            <w:rPrChange w:id="598" w:author="Amber Dahlin" w:date="2014-06-22T21:47:00Z">
              <w:rPr>
                <w:rFonts w:cs="Times New Roman"/>
              </w:rPr>
            </w:rPrChange>
          </w:rPr>
          <w:t xml:space="preserve"> even as you document our movement toward a solution</w:t>
        </w:r>
      </w:ins>
      <w:ins w:id="599" w:author="Amber Dahlin" w:date="2014-06-22T21:40:00Z">
        <w:r w:rsidRPr="00F47BCA">
          <w:rPr>
            <w:rFonts w:cs="Times New Roman"/>
            <w:highlight w:val="yellow"/>
            <w:rPrChange w:id="600" w:author="Amber Dahlin" w:date="2014-06-22T21:47:00Z">
              <w:rPr>
                <w:rFonts w:cs="Times New Roman"/>
              </w:rPr>
            </w:rPrChange>
          </w:rPr>
          <w:t>.</w:t>
        </w:r>
      </w:ins>
      <w:ins w:id="601" w:author="Amber Dahlin" w:date="2014-06-22T21:42:00Z">
        <w:r w:rsidR="00F47BCA" w:rsidRPr="00F47BCA">
          <w:rPr>
            <w:rFonts w:cs="Times New Roman"/>
            <w:highlight w:val="yellow"/>
            <w:rPrChange w:id="602" w:author="Amber Dahlin" w:date="2014-06-22T21:47:00Z">
              <w:rPr>
                <w:rFonts w:cs="Times New Roman"/>
              </w:rPr>
            </w:rPrChange>
          </w:rPr>
          <w:t xml:space="preserve"> I think you are a conscientious, ethical person, and I got the feeling that this paper reflected your honest quest for an energy solution. I admire that.</w:t>
        </w:r>
      </w:ins>
    </w:p>
    <w:p w14:paraId="2A386C55" w14:textId="77777777" w:rsidR="00F47BCA" w:rsidRPr="00F47BCA" w:rsidRDefault="00F47BCA" w:rsidP="004C6D80">
      <w:pPr>
        <w:rPr>
          <w:ins w:id="603" w:author="Amber Dahlin" w:date="2014-06-22T21:43:00Z"/>
          <w:rFonts w:cs="Times New Roman"/>
          <w:highlight w:val="yellow"/>
          <w:rPrChange w:id="604" w:author="Amber Dahlin" w:date="2014-06-22T21:47:00Z">
            <w:rPr>
              <w:ins w:id="605" w:author="Amber Dahlin" w:date="2014-06-22T21:43:00Z"/>
              <w:rFonts w:cs="Times New Roman"/>
            </w:rPr>
          </w:rPrChange>
        </w:rPr>
      </w:pPr>
    </w:p>
    <w:p w14:paraId="787ABB2E" w14:textId="77777777" w:rsidR="00F47BCA" w:rsidRPr="00F47BCA" w:rsidRDefault="00F47BCA" w:rsidP="004C6D80">
      <w:pPr>
        <w:rPr>
          <w:ins w:id="606" w:author="Amber Dahlin" w:date="2014-06-22T21:43:00Z"/>
          <w:rFonts w:cs="Times New Roman"/>
          <w:highlight w:val="yellow"/>
          <w:rPrChange w:id="607" w:author="Amber Dahlin" w:date="2014-06-22T21:47:00Z">
            <w:rPr>
              <w:ins w:id="608" w:author="Amber Dahlin" w:date="2014-06-22T21:43:00Z"/>
              <w:rFonts w:cs="Times New Roman"/>
            </w:rPr>
          </w:rPrChange>
        </w:rPr>
      </w:pPr>
      <w:ins w:id="609" w:author="Amber Dahlin" w:date="2014-06-22T21:43:00Z">
        <w:r w:rsidRPr="00F47BCA">
          <w:rPr>
            <w:rFonts w:cs="Times New Roman"/>
            <w:highlight w:val="yellow"/>
            <w:rPrChange w:id="610" w:author="Amber Dahlin" w:date="2014-06-22T21:47:00Z">
              <w:rPr>
                <w:rFonts w:cs="Times New Roman"/>
              </w:rPr>
            </w:rPrChange>
          </w:rPr>
          <w:t xml:space="preserve">The content of the piece is quite good. You selected an important topic, organized the sub-topics logically, and provided evidence in the form of statistics, descriptions, </w:t>
        </w:r>
        <w:r w:rsidRPr="00F47BCA">
          <w:rPr>
            <w:rFonts w:cs="Times New Roman"/>
            <w:highlight w:val="yellow"/>
            <w:rPrChange w:id="611" w:author="Amber Dahlin" w:date="2014-06-22T21:47:00Z">
              <w:rPr>
                <w:rFonts w:cs="Times New Roman"/>
              </w:rPr>
            </w:rPrChange>
          </w:rPr>
          <w:lastRenderedPageBreak/>
          <w:t>and examples. The vocabulary and tone were appropriate. And some of the visuals did enhance the text. All of those things are to the good.</w:t>
        </w:r>
      </w:ins>
    </w:p>
    <w:p w14:paraId="1FEF7B46" w14:textId="77777777" w:rsidR="00F47BCA" w:rsidRPr="00F47BCA" w:rsidRDefault="00F47BCA" w:rsidP="004C6D80">
      <w:pPr>
        <w:rPr>
          <w:ins w:id="612" w:author="Amber Dahlin" w:date="2014-06-22T21:45:00Z"/>
          <w:rFonts w:cs="Times New Roman"/>
          <w:highlight w:val="yellow"/>
          <w:rPrChange w:id="613" w:author="Amber Dahlin" w:date="2014-06-22T21:47:00Z">
            <w:rPr>
              <w:ins w:id="614" w:author="Amber Dahlin" w:date="2014-06-22T21:45:00Z"/>
              <w:rFonts w:cs="Times New Roman"/>
            </w:rPr>
          </w:rPrChange>
        </w:rPr>
      </w:pPr>
    </w:p>
    <w:p w14:paraId="4AC9619E" w14:textId="77777777" w:rsidR="00F47BCA" w:rsidRPr="00F47BCA" w:rsidRDefault="00F47BCA" w:rsidP="004C6D80">
      <w:pPr>
        <w:rPr>
          <w:ins w:id="615" w:author="Amber Dahlin" w:date="2014-06-22T21:46:00Z"/>
          <w:rFonts w:cs="Times New Roman"/>
          <w:highlight w:val="yellow"/>
          <w:rPrChange w:id="616" w:author="Amber Dahlin" w:date="2014-06-22T21:47:00Z">
            <w:rPr>
              <w:ins w:id="617" w:author="Amber Dahlin" w:date="2014-06-22T21:46:00Z"/>
              <w:rFonts w:cs="Times New Roman"/>
            </w:rPr>
          </w:rPrChange>
        </w:rPr>
      </w:pPr>
      <w:ins w:id="618" w:author="Amber Dahlin" w:date="2014-06-22T21:45:00Z">
        <w:r w:rsidRPr="00F47BCA">
          <w:rPr>
            <w:rFonts w:cs="Times New Roman"/>
            <w:highlight w:val="yellow"/>
            <w:rPrChange w:id="619" w:author="Amber Dahlin" w:date="2014-06-22T21:47:00Z">
              <w:rPr>
                <w:rFonts w:cs="Times New Roman"/>
              </w:rPr>
            </w:rPrChange>
          </w:rPr>
          <w:t xml:space="preserve">If you want to revise, you can bring the grade up quite a bit by simple polishing. I would be happy to go over citations and/or proofreading in a revision conference if you’d like; just email me a few possible times. Follow the revision guidelines in the syllabus. Your resubmission date (via </w:t>
        </w:r>
      </w:ins>
      <w:ins w:id="620" w:author="Amber Dahlin" w:date="2014-06-22T21:46:00Z">
        <w:r w:rsidRPr="00F47BCA">
          <w:rPr>
            <w:rFonts w:cs="Times New Roman"/>
            <w:highlight w:val="yellow"/>
            <w:rPrChange w:id="621" w:author="Amber Dahlin" w:date="2014-06-22T21:47:00Z">
              <w:rPr>
                <w:rFonts w:cs="Times New Roman"/>
              </w:rPr>
            </w:rPrChange>
          </w:rPr>
          <w:t>“Revisions” in the Dropbox) would be 30 June.</w:t>
        </w:r>
      </w:ins>
    </w:p>
    <w:p w14:paraId="27C5E255" w14:textId="77777777" w:rsidR="00F47BCA" w:rsidRPr="00F47BCA" w:rsidRDefault="00F47BCA" w:rsidP="004C6D80">
      <w:pPr>
        <w:rPr>
          <w:ins w:id="622" w:author="Amber Dahlin" w:date="2014-06-22T21:46:00Z"/>
          <w:rFonts w:cs="Times New Roman"/>
          <w:highlight w:val="yellow"/>
          <w:rPrChange w:id="623" w:author="Amber Dahlin" w:date="2014-06-22T21:47:00Z">
            <w:rPr>
              <w:ins w:id="624" w:author="Amber Dahlin" w:date="2014-06-22T21:46:00Z"/>
              <w:rFonts w:cs="Times New Roman"/>
            </w:rPr>
          </w:rPrChange>
        </w:rPr>
      </w:pPr>
    </w:p>
    <w:p w14:paraId="6D88A76D" w14:textId="77777777" w:rsidR="00F47BCA" w:rsidRPr="00F47BCA" w:rsidRDefault="00F47BCA" w:rsidP="004C6D80">
      <w:pPr>
        <w:rPr>
          <w:ins w:id="625" w:author="Amber Dahlin" w:date="2014-06-22T21:46:00Z"/>
          <w:rFonts w:cs="Times New Roman"/>
          <w:highlight w:val="yellow"/>
          <w:rPrChange w:id="626" w:author="Amber Dahlin" w:date="2014-06-22T21:47:00Z">
            <w:rPr>
              <w:ins w:id="627" w:author="Amber Dahlin" w:date="2014-06-22T21:46:00Z"/>
              <w:rFonts w:cs="Times New Roman"/>
            </w:rPr>
          </w:rPrChange>
        </w:rPr>
      </w:pPr>
      <w:ins w:id="628" w:author="Amber Dahlin" w:date="2014-06-22T21:46:00Z">
        <w:r w:rsidRPr="00F47BCA">
          <w:rPr>
            <w:rFonts w:cs="Times New Roman"/>
            <w:highlight w:val="yellow"/>
            <w:rPrChange w:id="629" w:author="Amber Dahlin" w:date="2014-06-22T21:47:00Z">
              <w:rPr>
                <w:rFonts w:cs="Times New Roman"/>
              </w:rPr>
            </w:rPrChange>
          </w:rPr>
          <w:t>Overall, this piece demonstrates your acute intelligence and ability to work with complex material. With some polishing, the other components will shine as much as the content.</w:t>
        </w:r>
      </w:ins>
    </w:p>
    <w:p w14:paraId="47CBDB0D" w14:textId="77777777" w:rsidR="00F47BCA" w:rsidRPr="00F47BCA" w:rsidRDefault="00F47BCA" w:rsidP="004C6D80">
      <w:pPr>
        <w:rPr>
          <w:ins w:id="630" w:author="Amber Dahlin" w:date="2014-06-22T21:47:00Z"/>
          <w:rFonts w:cs="Times New Roman"/>
          <w:highlight w:val="yellow"/>
          <w:rPrChange w:id="631" w:author="Amber Dahlin" w:date="2014-06-22T21:47:00Z">
            <w:rPr>
              <w:ins w:id="632" w:author="Amber Dahlin" w:date="2014-06-22T21:47:00Z"/>
              <w:rFonts w:cs="Times New Roman"/>
            </w:rPr>
          </w:rPrChange>
        </w:rPr>
      </w:pPr>
    </w:p>
    <w:p w14:paraId="729F55CA" w14:textId="77777777" w:rsidR="00F47BCA" w:rsidRPr="00F47BCA" w:rsidRDefault="00F47BCA" w:rsidP="004C6D80">
      <w:pPr>
        <w:rPr>
          <w:ins w:id="633" w:author="Amber Dahlin" w:date="2014-06-22T21:47:00Z"/>
          <w:rFonts w:cs="Times New Roman"/>
          <w:highlight w:val="yellow"/>
          <w:rPrChange w:id="634" w:author="Amber Dahlin" w:date="2014-06-22T21:47:00Z">
            <w:rPr>
              <w:ins w:id="635" w:author="Amber Dahlin" w:date="2014-06-22T21:47:00Z"/>
              <w:rFonts w:cs="Times New Roman"/>
            </w:rPr>
          </w:rPrChange>
        </w:rPr>
      </w:pPr>
      <w:ins w:id="636" w:author="Amber Dahlin" w:date="2014-06-22T21:47:00Z">
        <w:r w:rsidRPr="00F47BCA">
          <w:rPr>
            <w:rFonts w:cs="Times New Roman"/>
            <w:highlight w:val="yellow"/>
            <w:rPrChange w:id="637" w:author="Amber Dahlin" w:date="2014-06-22T21:47:00Z">
              <w:rPr>
                <w:rFonts w:cs="Times New Roman"/>
              </w:rPr>
            </w:rPrChange>
          </w:rPr>
          <w:t>Sincerely,</w:t>
        </w:r>
      </w:ins>
    </w:p>
    <w:p w14:paraId="730544B3" w14:textId="70CEE76D" w:rsidR="00E4428E" w:rsidRPr="004C6D80" w:rsidRDefault="00F47BCA" w:rsidP="004C6D80">
      <w:pPr>
        <w:rPr>
          <w:rFonts w:cs="Times New Roman"/>
        </w:rPr>
      </w:pPr>
      <w:ins w:id="638" w:author="Amber Dahlin" w:date="2014-06-22T21:47:00Z">
        <w:r w:rsidRPr="00F47BCA">
          <w:rPr>
            <w:rFonts w:cs="Times New Roman"/>
            <w:highlight w:val="yellow"/>
            <w:rPrChange w:id="639" w:author="Amber Dahlin" w:date="2014-06-22T21:47:00Z">
              <w:rPr>
                <w:rFonts w:cs="Times New Roman"/>
              </w:rPr>
            </w:rPrChange>
          </w:rPr>
          <w:t>Dr. Dahlin</w:t>
        </w:r>
      </w:ins>
      <w:ins w:id="640" w:author="Amber Dahlin" w:date="2014-06-22T21:43:00Z">
        <w:r>
          <w:rPr>
            <w:rFonts w:cs="Times New Roman"/>
          </w:rPr>
          <w:t xml:space="preserve"> </w:t>
        </w:r>
      </w:ins>
      <w:ins w:id="641" w:author="Amber Dahlin" w:date="2014-06-22T21:40:00Z">
        <w:r w:rsidR="00E4428E">
          <w:rPr>
            <w:rFonts w:cs="Times New Roman"/>
          </w:rPr>
          <w:t xml:space="preserve"> </w:t>
        </w:r>
      </w:ins>
    </w:p>
    <w:sectPr w:rsidR="00E4428E" w:rsidRPr="004C6D80" w:rsidSect="008570D6">
      <w:headerReference w:type="default" r:id="rId21"/>
      <w:footerReference w:type="even" r:id="rId22"/>
      <w:footerReference w:type="default" r:id="rId2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mber Dahlin" w:date="2014-06-22T18:49:00Z" w:initials="AD">
    <w:p w14:paraId="07F5073A" w14:textId="09328F3A" w:rsidR="00284D8A" w:rsidRDefault="00284D8A">
      <w:pPr>
        <w:pStyle w:val="CommentText"/>
      </w:pPr>
      <w:r>
        <w:rPr>
          <w:rStyle w:val="CommentReference"/>
        </w:rPr>
        <w:annotationRef/>
      </w:r>
      <w:r>
        <w:t xml:space="preserve">This striking visual works well right here at the beginning. It certainly pulled my eyes in. </w:t>
      </w:r>
    </w:p>
    <w:p w14:paraId="7E9730A8" w14:textId="77777777" w:rsidR="00284D8A" w:rsidRDefault="00284D8A">
      <w:pPr>
        <w:pStyle w:val="CommentText"/>
      </w:pPr>
    </w:p>
    <w:p w14:paraId="73AD50A6" w14:textId="502166A0" w:rsidR="00284D8A" w:rsidRDefault="00284D8A">
      <w:pPr>
        <w:pStyle w:val="CommentText"/>
      </w:pPr>
      <w:r>
        <w:t>The general rule is to introduce a visual in the text itself, then place it below or at the same level as the mention, then label it, then cite it. General-interest magazines do vary this sometimes. In this case, I think you need a label and citation.</w:t>
      </w:r>
    </w:p>
  </w:comment>
  <w:comment w:id="23" w:author="Amber Dahlin" w:date="2014-06-22T18:56:00Z" w:initials="AD">
    <w:p w14:paraId="023BE64B" w14:textId="6C678159" w:rsidR="00284D8A" w:rsidRDefault="00284D8A">
      <w:pPr>
        <w:pStyle w:val="CommentText"/>
      </w:pPr>
      <w:r>
        <w:rPr>
          <w:rStyle w:val="CommentReference"/>
        </w:rPr>
        <w:annotationRef/>
      </w:r>
      <w:r>
        <w:t>The crisis might indeed wreck people’s nerves, but the spelling is: nerve-wracking. (Or nerve-racking.)</w:t>
      </w:r>
    </w:p>
  </w:comment>
  <w:comment w:id="32" w:author="Amber Dahlin" w:date="2014-06-22T21:35:00Z" w:initials="AD">
    <w:p w14:paraId="31049C0A" w14:textId="57D74A51" w:rsidR="00284D8A" w:rsidRDefault="00284D8A">
      <w:pPr>
        <w:pStyle w:val="CommentText"/>
      </w:pPr>
      <w:r>
        <w:rPr>
          <w:rStyle w:val="CommentReference"/>
        </w:rPr>
        <w:annotationRef/>
      </w:r>
      <w:r>
        <w:t>Great question. It holds the whole paper together, too, since the options you explore are all possible answers to the question.</w:t>
      </w:r>
    </w:p>
  </w:comment>
  <w:comment w:id="34" w:author="Amber Dahlin" w:date="2014-06-22T18:58:00Z" w:initials="AD">
    <w:p w14:paraId="5630D85E" w14:textId="718FE15A" w:rsidR="00284D8A" w:rsidRDefault="00284D8A">
      <w:pPr>
        <w:pStyle w:val="CommentText"/>
      </w:pPr>
      <w:r>
        <w:rPr>
          <w:rStyle w:val="CommentReference"/>
        </w:rPr>
        <w:annotationRef/>
      </w:r>
      <w:r>
        <w:t>This doesn’t need to be capitalized unless you’re using it in a formula. It’s not a proper noun, just a regular noun, like oxygen or diamonds or kindness. Check for nouns that don’t need to be capitalized, throughout your paper.</w:t>
      </w:r>
    </w:p>
  </w:comment>
  <w:comment w:id="59" w:author="Amber Dahlin" w:date="2014-06-22T21:29:00Z" w:initials="AD">
    <w:p w14:paraId="37C53088" w14:textId="4AF79409" w:rsidR="00284D8A" w:rsidRDefault="00284D8A">
      <w:pPr>
        <w:pStyle w:val="CommentText"/>
      </w:pPr>
      <w:r>
        <w:rPr>
          <w:rStyle w:val="CommentReference"/>
        </w:rPr>
        <w:annotationRef/>
      </w:r>
      <w:r>
        <w:t xml:space="preserve">The dates and statistics illustrate your point well. In scientific or academic writing, we would cite any statistics. But in general-interest writing, citation isn’t used the same way. That is why general-interest publications are not reliable sources. There’s no research trail to follow. </w:t>
      </w:r>
    </w:p>
  </w:comment>
  <w:comment w:id="89" w:author="Amber Dahlin" w:date="2014-06-22T21:32:00Z" w:initials="AD">
    <w:p w14:paraId="79243319" w14:textId="4CFF79DB" w:rsidR="00284D8A" w:rsidRDefault="00284D8A">
      <w:pPr>
        <w:pStyle w:val="CommentText"/>
      </w:pPr>
      <w:r>
        <w:rPr>
          <w:rStyle w:val="CommentReference"/>
        </w:rPr>
        <w:annotationRef/>
      </w:r>
      <w:r>
        <w:t xml:space="preserve">Visually, the text and pictures seem a little squished. White space gives readers a break, so you can use some. </w:t>
      </w:r>
    </w:p>
  </w:comment>
  <w:comment w:id="115" w:author="Amber Dahlin" w:date="2014-06-22T20:55:00Z" w:initials="AD">
    <w:p w14:paraId="3176B74A" w14:textId="4266B4C4" w:rsidR="00284D8A" w:rsidRDefault="00284D8A">
      <w:pPr>
        <w:pStyle w:val="CommentText"/>
      </w:pPr>
      <w:r>
        <w:rPr>
          <w:rStyle w:val="CommentReference"/>
        </w:rPr>
        <w:annotationRef/>
      </w:r>
      <w:r>
        <w:t>Yay CU! Thank you for telling me this—I did not know this technique was developed at CU.</w:t>
      </w:r>
    </w:p>
  </w:comment>
  <w:comment w:id="122" w:author="Amber Dahlin" w:date="2014-06-22T21:33:00Z" w:initials="AD">
    <w:p w14:paraId="7FF29A1A" w14:textId="64AC9FC8" w:rsidR="00284D8A" w:rsidRDefault="00284D8A">
      <w:pPr>
        <w:pStyle w:val="CommentText"/>
      </w:pPr>
      <w:r>
        <w:rPr>
          <w:rStyle w:val="CommentReference"/>
        </w:rPr>
        <w:annotationRef/>
      </w:r>
      <w:r>
        <w:t xml:space="preserve">I find this visual difficult to read. It feels squished.  </w:t>
      </w:r>
    </w:p>
    <w:p w14:paraId="66BF0C4B" w14:textId="77777777" w:rsidR="00284D8A" w:rsidRDefault="00284D8A">
      <w:pPr>
        <w:pStyle w:val="CommentText"/>
      </w:pPr>
    </w:p>
    <w:p w14:paraId="337874C2" w14:textId="4D7AAA7A" w:rsidR="00284D8A" w:rsidRDefault="00284D8A">
      <w:pPr>
        <w:pStyle w:val="CommentText"/>
      </w:pPr>
      <w:r>
        <w:t>If you use a process chart, you need to address each component, using the terminology shown. Same with any visual—if something is labeled, it needs to be explained or referenced in the prose.</w:t>
      </w:r>
    </w:p>
  </w:comment>
  <w:comment w:id="193" w:author="Amber Dahlin" w:date="2014-06-22T21:35:00Z" w:initials="AD">
    <w:p w14:paraId="7D34D9C1" w14:textId="37732F92" w:rsidR="00284D8A" w:rsidRDefault="00284D8A">
      <w:pPr>
        <w:pStyle w:val="CommentText"/>
      </w:pPr>
      <w:r>
        <w:rPr>
          <w:rStyle w:val="CommentReference"/>
        </w:rPr>
        <w:annotationRef/>
      </w:r>
      <w:r>
        <w:t>What do you mean here? Can you explain a bit more? Why is that expensive after the initial build? Are you talking about storage? It also would be useful to know what you mean by “expensive.” Can you give some figures for comparison between the types of production?</w:t>
      </w:r>
    </w:p>
  </w:comment>
  <w:comment w:id="195" w:author="Amber Dahlin" w:date="2014-06-22T21:01:00Z" w:initials="AD">
    <w:p w14:paraId="6A06697B" w14:textId="365B17D7" w:rsidR="00284D8A" w:rsidRDefault="00284D8A">
      <w:pPr>
        <w:pStyle w:val="CommentText"/>
      </w:pPr>
      <w:r>
        <w:rPr>
          <w:rStyle w:val="CommentReference"/>
        </w:rPr>
        <w:annotationRef/>
      </w:r>
      <w:r>
        <w:t xml:space="preserve">Your prose explanation of the process is clear. I’m not sure that the visual here is adding much, but if you want to keep it, it perhaps should be a little bigger. </w:t>
      </w:r>
    </w:p>
  </w:comment>
  <w:comment w:id="220" w:author="Amber Dahlin" w:date="2014-06-23T09:25:00Z" w:initials="AD">
    <w:p w14:paraId="06E45B91" w14:textId="7A6B5B6E" w:rsidR="00284D8A" w:rsidRDefault="00284D8A">
      <w:pPr>
        <w:pStyle w:val="CommentText"/>
      </w:pPr>
      <w:r>
        <w:rPr>
          <w:rStyle w:val="CommentReference"/>
        </w:rPr>
        <w:annotationRef/>
      </w:r>
      <w:r>
        <w:t>Your explanation of biomass was clear. Good job.</w:t>
      </w:r>
    </w:p>
  </w:comment>
  <w:comment w:id="221" w:author="Amber Dahlin" w:date="2014-06-22T21:37:00Z" w:initials="AD">
    <w:p w14:paraId="794AFAAF" w14:textId="68DA713F" w:rsidR="00284D8A" w:rsidRDefault="00284D8A">
      <w:pPr>
        <w:pStyle w:val="CommentText"/>
      </w:pPr>
      <w:r>
        <w:rPr>
          <w:rStyle w:val="CommentReference"/>
        </w:rPr>
        <w:annotationRef/>
      </w:r>
      <w:r>
        <w:t>At this point, I really felt the weight of the text building up. Some subheadings to divide the material would be helpful.  The topics themselves are in logical order, though.</w:t>
      </w:r>
    </w:p>
  </w:comment>
  <w:comment w:id="241" w:author="Amber Dahlin" w:date="2014-06-23T09:26:00Z" w:initials="AD">
    <w:p w14:paraId="180CE59B" w14:textId="6D01EF9A" w:rsidR="00284D8A" w:rsidRDefault="00284D8A">
      <w:pPr>
        <w:pStyle w:val="CommentText"/>
      </w:pPr>
      <w:r>
        <w:rPr>
          <w:rStyle w:val="CommentReference"/>
        </w:rPr>
        <w:annotationRef/>
      </w:r>
      <w:r>
        <w:t>Here you did a nice, smooth transition. Good.</w:t>
      </w:r>
    </w:p>
  </w:comment>
  <w:comment w:id="248" w:author="Amber Dahlin" w:date="2014-06-22T21:11:00Z" w:initials="AD">
    <w:p w14:paraId="1B32778F" w14:textId="3771A8E4" w:rsidR="00284D8A" w:rsidRDefault="00284D8A">
      <w:pPr>
        <w:pStyle w:val="CommentText"/>
      </w:pPr>
      <w:r>
        <w:rPr>
          <w:rStyle w:val="CommentReference"/>
        </w:rPr>
        <w:annotationRef/>
      </w:r>
      <w:r>
        <w:t>What is “it” exactly?</w:t>
      </w:r>
    </w:p>
  </w:comment>
  <w:comment w:id="261" w:author="Amber Dahlin" w:date="2014-06-23T09:28:00Z" w:initials="AD">
    <w:p w14:paraId="7E51E173" w14:textId="0DA75C3A" w:rsidR="00284D8A" w:rsidRDefault="00284D8A">
      <w:pPr>
        <w:pStyle w:val="CommentText"/>
      </w:pPr>
      <w:r>
        <w:rPr>
          <w:rStyle w:val="CommentReference"/>
        </w:rPr>
        <w:annotationRef/>
      </w:r>
      <w:r>
        <w:t>This is a minor point, but it contributes to flow. When you signal your intention to discuss something and give a list of topics (cryogenic, solid, and compressed), you need to discuss those topics in the order you originally gave. So you either need to switch paragraph order or switch the signal phrase.</w:t>
      </w:r>
    </w:p>
  </w:comment>
  <w:comment w:id="313" w:author="Amber Dahlin" w:date="2014-06-23T09:32:00Z" w:initials="AD">
    <w:p w14:paraId="6889D963" w14:textId="0463AD94" w:rsidR="00284D8A" w:rsidRDefault="00284D8A">
      <w:pPr>
        <w:pStyle w:val="CommentText"/>
      </w:pPr>
      <w:r>
        <w:rPr>
          <w:rStyle w:val="CommentReference"/>
        </w:rPr>
        <w:annotationRef/>
      </w:r>
      <w:r>
        <w:t xml:space="preserve">You’re doing an excellent job of showing the options. </w:t>
      </w:r>
    </w:p>
  </w:comment>
  <w:comment w:id="349" w:author="Amber Dahlin" w:date="2014-06-23T09:33:00Z" w:initials="AD">
    <w:p w14:paraId="7F06B824" w14:textId="0BF89364" w:rsidR="00284D8A" w:rsidRDefault="00284D8A">
      <w:pPr>
        <w:pStyle w:val="CommentText"/>
      </w:pPr>
      <w:r>
        <w:rPr>
          <w:rStyle w:val="CommentReference"/>
        </w:rPr>
        <w:annotationRef/>
      </w:r>
      <w:r>
        <w:t xml:space="preserve">I don’t know how to reconcile this statement with the rather dismal view you take in the third paragraph of your writer’s memo. But as a conclusion, this line is upbeat and confident. </w:t>
      </w:r>
    </w:p>
  </w:comment>
  <w:comment w:id="363" w:author="Amber Dahlin" w:date="2014-06-20T14:56:00Z" w:initials="AD">
    <w:p w14:paraId="78380B5D" w14:textId="58B39950" w:rsidR="00284D8A" w:rsidRDefault="00284D8A">
      <w:pPr>
        <w:pStyle w:val="CommentText"/>
      </w:pPr>
      <w:r>
        <w:rPr>
          <w:rStyle w:val="CommentReference"/>
        </w:rPr>
        <w:annotationRef/>
      </w:r>
      <w:r>
        <w:t>This is a very useful tactic.</w:t>
      </w:r>
    </w:p>
  </w:comment>
  <w:comment w:id="365" w:author="Amber Dahlin" w:date="2014-06-20T14:57:00Z" w:initials="AD">
    <w:p w14:paraId="7D0D703E" w14:textId="6E54CDE7" w:rsidR="00284D8A" w:rsidRDefault="00284D8A">
      <w:pPr>
        <w:pStyle w:val="CommentText"/>
      </w:pPr>
      <w:r>
        <w:rPr>
          <w:rStyle w:val="CommentReference"/>
        </w:rPr>
        <w:annotationRef/>
      </w:r>
      <w:r>
        <w:t>Ha!</w:t>
      </w:r>
    </w:p>
  </w:comment>
  <w:comment w:id="367" w:author="Amber Dahlin" w:date="2014-06-22T21:16:00Z" w:initials="AD">
    <w:p w14:paraId="1E690B2C" w14:textId="774CA0D2" w:rsidR="00284D8A" w:rsidRDefault="00284D8A">
      <w:pPr>
        <w:pStyle w:val="CommentText"/>
      </w:pPr>
      <w:r>
        <w:rPr>
          <w:rStyle w:val="CommentReference"/>
        </w:rPr>
        <w:annotationRef/>
      </w:r>
      <w:r>
        <w:t xml:space="preserve">Well, this is a depressing question, Nishesh. I can see where the problem is daunting, but of course we all have to keep working toward solutions. You are doing that even now. I mean, if the smartest people around abandon the search, what hope is there?  </w:t>
      </w:r>
    </w:p>
  </w:comment>
  <w:comment w:id="419" w:author="Amber Dahlin" w:date="2014-06-22T21:19:00Z" w:initials="AD">
    <w:p w14:paraId="51C280E3" w14:textId="6B1B5578" w:rsidR="00284D8A" w:rsidRDefault="00284D8A">
      <w:pPr>
        <w:pStyle w:val="CommentText"/>
      </w:pPr>
      <w:r>
        <w:rPr>
          <w:rStyle w:val="CommentReference"/>
        </w:rPr>
        <w:annotationRef/>
      </w:r>
      <w:r>
        <w:t xml:space="preserve">I appreciate the list of sources. In your memo you did not discuss citation. What style are you trying to use?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AD50A6" w15:done="0"/>
  <w15:commentEx w15:paraId="023BE64B" w15:done="0"/>
  <w15:commentEx w15:paraId="31049C0A" w15:done="0"/>
  <w15:commentEx w15:paraId="5630D85E" w15:done="0"/>
  <w15:commentEx w15:paraId="37C53088" w15:done="0"/>
  <w15:commentEx w15:paraId="79243319" w15:done="0"/>
  <w15:commentEx w15:paraId="3176B74A" w15:done="0"/>
  <w15:commentEx w15:paraId="337874C2" w15:done="0"/>
  <w15:commentEx w15:paraId="7D34D9C1" w15:done="0"/>
  <w15:commentEx w15:paraId="6A06697B" w15:done="0"/>
  <w15:commentEx w15:paraId="06E45B91" w15:done="0"/>
  <w15:commentEx w15:paraId="794AFAAF" w15:done="0"/>
  <w15:commentEx w15:paraId="180CE59B" w15:done="0"/>
  <w15:commentEx w15:paraId="1B32778F" w15:done="0"/>
  <w15:commentEx w15:paraId="7E51E173" w15:done="0"/>
  <w15:commentEx w15:paraId="6889D963" w15:done="0"/>
  <w15:commentEx w15:paraId="7F06B824" w15:done="0"/>
  <w15:commentEx w15:paraId="78380B5D" w15:done="0"/>
  <w15:commentEx w15:paraId="7D0D703E" w15:done="0"/>
  <w15:commentEx w15:paraId="1E690B2C" w15:done="0"/>
  <w15:commentEx w15:paraId="51C280E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28663B" w14:textId="77777777" w:rsidR="005E1254" w:rsidRDefault="005E1254" w:rsidP="001B7F3F">
      <w:r>
        <w:separator/>
      </w:r>
    </w:p>
  </w:endnote>
  <w:endnote w:type="continuationSeparator" w:id="0">
    <w:p w14:paraId="2E70A9B7" w14:textId="77777777" w:rsidR="005E1254" w:rsidRDefault="005E1254" w:rsidP="001B7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Bickham Script Pro Regular">
    <w:panose1 w:val="030304020407070D0D06"/>
    <w:charset w:val="00"/>
    <w:family w:val="auto"/>
    <w:pitch w:val="variable"/>
    <w:sig w:usb0="00000007" w:usb1="00000001" w:usb2="00000000" w:usb3="00000000" w:csb0="00000093"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83E43" w14:textId="77777777" w:rsidR="00A03500" w:rsidRDefault="00A03500">
    <w:pPr>
      <w:pStyle w:val="Footer"/>
      <w:framePr w:wrap="around" w:vAnchor="text" w:hAnchor="margin" w:xAlign="center" w:y="1"/>
      <w:rPr>
        <w:ins w:id="649" w:author="Nishesh Shukla" w:date="2014-06-30T20:22:00Z"/>
        <w:rStyle w:val="PageNumber"/>
      </w:rPr>
      <w:pPrChange w:id="650" w:author="Nishesh Shukla" w:date="2014-06-30T20:22:00Z">
        <w:pPr>
          <w:pStyle w:val="Footer"/>
        </w:pPr>
      </w:pPrChange>
    </w:pPr>
    <w:ins w:id="651" w:author="Nishesh Shukla" w:date="2014-06-30T20:22:00Z">
      <w:r>
        <w:rPr>
          <w:rStyle w:val="PageNumber"/>
        </w:rPr>
        <w:fldChar w:fldCharType="begin"/>
      </w:r>
      <w:r>
        <w:rPr>
          <w:rStyle w:val="PageNumber"/>
        </w:rPr>
        <w:instrText xml:space="preserve">PAGE  </w:instrText>
      </w:r>
      <w:r>
        <w:rPr>
          <w:rStyle w:val="PageNumber"/>
        </w:rPr>
        <w:fldChar w:fldCharType="end"/>
      </w:r>
    </w:ins>
  </w:p>
  <w:p w14:paraId="2F77C0B2" w14:textId="77777777" w:rsidR="00A03500" w:rsidRDefault="00A0350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93EDD1" w14:textId="77777777" w:rsidR="00A03500" w:rsidRDefault="00A03500">
    <w:pPr>
      <w:pStyle w:val="Footer"/>
      <w:framePr w:wrap="around" w:vAnchor="text" w:hAnchor="margin" w:xAlign="center" w:y="1"/>
      <w:rPr>
        <w:ins w:id="652" w:author="Nishesh Shukla" w:date="2014-06-30T20:22:00Z"/>
        <w:rStyle w:val="PageNumber"/>
      </w:rPr>
      <w:pPrChange w:id="653" w:author="Nishesh Shukla" w:date="2014-06-30T20:22:00Z">
        <w:pPr>
          <w:pStyle w:val="Footer"/>
        </w:pPr>
      </w:pPrChange>
    </w:pPr>
    <w:ins w:id="654" w:author="Nishesh Shukla" w:date="2014-06-30T20:22:00Z">
      <w:r>
        <w:rPr>
          <w:rStyle w:val="PageNumber"/>
        </w:rPr>
        <w:fldChar w:fldCharType="begin"/>
      </w:r>
      <w:r>
        <w:rPr>
          <w:rStyle w:val="PageNumber"/>
        </w:rPr>
        <w:instrText xml:space="preserve">PAGE  </w:instrText>
      </w:r>
    </w:ins>
    <w:r>
      <w:rPr>
        <w:rStyle w:val="PageNumber"/>
      </w:rPr>
      <w:fldChar w:fldCharType="separate"/>
    </w:r>
    <w:r w:rsidR="005E1254">
      <w:rPr>
        <w:rStyle w:val="PageNumber"/>
      </w:rPr>
      <w:t>9</w:t>
    </w:r>
    <w:ins w:id="655" w:author="Nishesh Shukla" w:date="2014-06-30T20:22:00Z">
      <w:r>
        <w:rPr>
          <w:rStyle w:val="PageNumber"/>
        </w:rPr>
        <w:fldChar w:fldCharType="end"/>
      </w:r>
    </w:ins>
  </w:p>
  <w:p w14:paraId="0E7EA530" w14:textId="77777777" w:rsidR="00A03500" w:rsidRDefault="00A0350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A672AE" w14:textId="77777777" w:rsidR="005E1254" w:rsidRDefault="005E1254" w:rsidP="001B7F3F">
      <w:r>
        <w:separator/>
      </w:r>
    </w:p>
  </w:footnote>
  <w:footnote w:type="continuationSeparator" w:id="0">
    <w:p w14:paraId="274EAA00" w14:textId="77777777" w:rsidR="005E1254" w:rsidRDefault="005E1254" w:rsidP="001B7F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AE199" w14:textId="146DFF22" w:rsidR="00284D8A" w:rsidRDefault="00284D8A">
    <w:pPr>
      <w:pStyle w:val="Header"/>
      <w:rPr>
        <w:ins w:id="642" w:author="Nishesh Shukla" w:date="2014-06-30T18:12:00Z"/>
      </w:rPr>
    </w:pPr>
    <w:ins w:id="643" w:author="Nishesh Shukla" w:date="2014-06-30T18:12:00Z">
      <w:r>
        <w:t>Nishesh Shukla</w:t>
      </w:r>
    </w:ins>
  </w:p>
  <w:p w14:paraId="5668FAE5" w14:textId="14AAB519" w:rsidR="00284D8A" w:rsidRDefault="00284D8A">
    <w:pPr>
      <w:pStyle w:val="Header"/>
      <w:rPr>
        <w:ins w:id="644" w:author="Nishesh Shukla" w:date="2014-06-30T18:12:00Z"/>
      </w:rPr>
    </w:pPr>
    <w:ins w:id="645" w:author="Nishesh Shukla" w:date="2014-06-30T18:12:00Z">
      <w:r>
        <w:t xml:space="preserve">Professor Amber </w:t>
      </w:r>
      <w:proofErr w:type="spellStart"/>
      <w:r>
        <w:t>Dahlin</w:t>
      </w:r>
      <w:proofErr w:type="spellEnd"/>
      <w:r>
        <w:t xml:space="preserve"> </w:t>
      </w:r>
    </w:ins>
  </w:p>
  <w:p w14:paraId="5AE169F5" w14:textId="2D85A890" w:rsidR="00284D8A" w:rsidRDefault="00284D8A">
    <w:pPr>
      <w:pStyle w:val="Header"/>
      <w:rPr>
        <w:ins w:id="646" w:author="Nishesh Shukla" w:date="2014-06-30T18:12:00Z"/>
      </w:rPr>
    </w:pPr>
    <w:ins w:id="647" w:author="Nishesh Shukla" w:date="2014-06-30T18:12:00Z">
      <w:r>
        <w:t>Writing 3030</w:t>
      </w:r>
    </w:ins>
  </w:p>
  <w:p w14:paraId="7BA066DD" w14:textId="6808BAF3" w:rsidR="00284D8A" w:rsidRDefault="00284D8A">
    <w:pPr>
      <w:pStyle w:val="Header"/>
    </w:pPr>
    <w:ins w:id="648" w:author="Nishesh Shukla" w:date="2014-06-30T18:12:00Z">
      <w:r>
        <w:t>15 June 2014</w: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20250"/>
    <w:multiLevelType w:val="hybridMultilevel"/>
    <w:tmpl w:val="D2520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C03953"/>
    <w:multiLevelType w:val="hybridMultilevel"/>
    <w:tmpl w:val="DEDE8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ber Dahlin">
    <w15:presenceInfo w15:providerId="Windows Live" w15:userId="795401925cca76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C9F"/>
    <w:rsid w:val="000329FC"/>
    <w:rsid w:val="00044717"/>
    <w:rsid w:val="001732B3"/>
    <w:rsid w:val="001960F9"/>
    <w:rsid w:val="001B7F3F"/>
    <w:rsid w:val="001F7D3E"/>
    <w:rsid w:val="0020617D"/>
    <w:rsid w:val="00253146"/>
    <w:rsid w:val="00284D8A"/>
    <w:rsid w:val="00306134"/>
    <w:rsid w:val="00471013"/>
    <w:rsid w:val="004C6D80"/>
    <w:rsid w:val="00502809"/>
    <w:rsid w:val="005E1254"/>
    <w:rsid w:val="005F1A2C"/>
    <w:rsid w:val="00635218"/>
    <w:rsid w:val="00655E43"/>
    <w:rsid w:val="006A7E8B"/>
    <w:rsid w:val="00732439"/>
    <w:rsid w:val="00776C5D"/>
    <w:rsid w:val="007D1C9F"/>
    <w:rsid w:val="00833B48"/>
    <w:rsid w:val="008570D6"/>
    <w:rsid w:val="008A4D91"/>
    <w:rsid w:val="008A6EED"/>
    <w:rsid w:val="00957F24"/>
    <w:rsid w:val="009745EC"/>
    <w:rsid w:val="00997995"/>
    <w:rsid w:val="00A03500"/>
    <w:rsid w:val="00A10598"/>
    <w:rsid w:val="00A54A3D"/>
    <w:rsid w:val="00AD4256"/>
    <w:rsid w:val="00B04B84"/>
    <w:rsid w:val="00B37B6D"/>
    <w:rsid w:val="00B52ADC"/>
    <w:rsid w:val="00BB5D22"/>
    <w:rsid w:val="00DF6E59"/>
    <w:rsid w:val="00E4428E"/>
    <w:rsid w:val="00F3300F"/>
    <w:rsid w:val="00F41F25"/>
    <w:rsid w:val="00F47BCA"/>
    <w:rsid w:val="00F52E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BABF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C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1C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1C9F"/>
    <w:rPr>
      <w:rFonts w:ascii="Lucida Grande" w:hAnsi="Lucida Grande" w:cs="Lucida Grande"/>
      <w:sz w:val="18"/>
      <w:szCs w:val="18"/>
    </w:rPr>
  </w:style>
  <w:style w:type="paragraph" w:styleId="ListParagraph">
    <w:name w:val="List Paragraph"/>
    <w:basedOn w:val="Normal"/>
    <w:uiPriority w:val="34"/>
    <w:qFormat/>
    <w:rsid w:val="00502809"/>
    <w:pPr>
      <w:ind w:left="720"/>
      <w:contextualSpacing/>
    </w:pPr>
  </w:style>
  <w:style w:type="character" w:styleId="Hyperlink">
    <w:name w:val="Hyperlink"/>
    <w:basedOn w:val="DefaultParagraphFont"/>
    <w:uiPriority w:val="99"/>
    <w:unhideWhenUsed/>
    <w:rsid w:val="004C6D80"/>
    <w:rPr>
      <w:color w:val="0000FF" w:themeColor="hyperlink"/>
      <w:u w:val="single"/>
    </w:rPr>
  </w:style>
  <w:style w:type="table" w:styleId="TableGrid">
    <w:name w:val="Table Grid"/>
    <w:basedOn w:val="TableNormal"/>
    <w:uiPriority w:val="59"/>
    <w:rsid w:val="004C6D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3300F"/>
    <w:rPr>
      <w:sz w:val="16"/>
      <w:szCs w:val="16"/>
    </w:rPr>
  </w:style>
  <w:style w:type="paragraph" w:styleId="CommentText">
    <w:name w:val="annotation text"/>
    <w:basedOn w:val="Normal"/>
    <w:link w:val="CommentTextChar"/>
    <w:uiPriority w:val="99"/>
    <w:semiHidden/>
    <w:unhideWhenUsed/>
    <w:rsid w:val="00F3300F"/>
    <w:rPr>
      <w:sz w:val="20"/>
      <w:szCs w:val="20"/>
    </w:rPr>
  </w:style>
  <w:style w:type="character" w:customStyle="1" w:styleId="CommentTextChar">
    <w:name w:val="Comment Text Char"/>
    <w:basedOn w:val="DefaultParagraphFont"/>
    <w:link w:val="CommentText"/>
    <w:uiPriority w:val="99"/>
    <w:semiHidden/>
    <w:rsid w:val="00F3300F"/>
    <w:rPr>
      <w:sz w:val="20"/>
      <w:szCs w:val="20"/>
    </w:rPr>
  </w:style>
  <w:style w:type="paragraph" w:styleId="CommentSubject">
    <w:name w:val="annotation subject"/>
    <w:basedOn w:val="CommentText"/>
    <w:next w:val="CommentText"/>
    <w:link w:val="CommentSubjectChar"/>
    <w:uiPriority w:val="99"/>
    <w:semiHidden/>
    <w:unhideWhenUsed/>
    <w:rsid w:val="00F3300F"/>
    <w:rPr>
      <w:b/>
      <w:bCs/>
    </w:rPr>
  </w:style>
  <w:style w:type="character" w:customStyle="1" w:styleId="CommentSubjectChar">
    <w:name w:val="Comment Subject Char"/>
    <w:basedOn w:val="CommentTextChar"/>
    <w:link w:val="CommentSubject"/>
    <w:uiPriority w:val="99"/>
    <w:semiHidden/>
    <w:rsid w:val="00F3300F"/>
    <w:rPr>
      <w:b/>
      <w:bCs/>
      <w:sz w:val="20"/>
      <w:szCs w:val="20"/>
    </w:rPr>
  </w:style>
  <w:style w:type="paragraph" w:styleId="Header">
    <w:name w:val="header"/>
    <w:basedOn w:val="Normal"/>
    <w:link w:val="HeaderChar"/>
    <w:uiPriority w:val="99"/>
    <w:unhideWhenUsed/>
    <w:rsid w:val="001B7F3F"/>
    <w:pPr>
      <w:tabs>
        <w:tab w:val="center" w:pos="4320"/>
        <w:tab w:val="right" w:pos="8640"/>
      </w:tabs>
    </w:pPr>
  </w:style>
  <w:style w:type="character" w:customStyle="1" w:styleId="HeaderChar">
    <w:name w:val="Header Char"/>
    <w:basedOn w:val="DefaultParagraphFont"/>
    <w:link w:val="Header"/>
    <w:uiPriority w:val="99"/>
    <w:rsid w:val="001B7F3F"/>
  </w:style>
  <w:style w:type="paragraph" w:styleId="Footer">
    <w:name w:val="footer"/>
    <w:basedOn w:val="Normal"/>
    <w:link w:val="FooterChar"/>
    <w:uiPriority w:val="99"/>
    <w:unhideWhenUsed/>
    <w:rsid w:val="001B7F3F"/>
    <w:pPr>
      <w:tabs>
        <w:tab w:val="center" w:pos="4320"/>
        <w:tab w:val="right" w:pos="8640"/>
      </w:tabs>
    </w:pPr>
  </w:style>
  <w:style w:type="character" w:customStyle="1" w:styleId="FooterChar">
    <w:name w:val="Footer Char"/>
    <w:basedOn w:val="DefaultParagraphFont"/>
    <w:link w:val="Footer"/>
    <w:uiPriority w:val="99"/>
    <w:rsid w:val="001B7F3F"/>
  </w:style>
  <w:style w:type="paragraph" w:styleId="Revision">
    <w:name w:val="Revision"/>
    <w:hidden/>
    <w:uiPriority w:val="99"/>
    <w:semiHidden/>
    <w:rsid w:val="001960F9"/>
  </w:style>
  <w:style w:type="character" w:styleId="PageNumber">
    <w:name w:val="page number"/>
    <w:basedOn w:val="DefaultParagraphFont"/>
    <w:uiPriority w:val="99"/>
    <w:semiHidden/>
    <w:unhideWhenUsed/>
    <w:rsid w:val="00A0350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C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1C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1C9F"/>
    <w:rPr>
      <w:rFonts w:ascii="Lucida Grande" w:hAnsi="Lucida Grande" w:cs="Lucida Grande"/>
      <w:sz w:val="18"/>
      <w:szCs w:val="18"/>
    </w:rPr>
  </w:style>
  <w:style w:type="paragraph" w:styleId="ListParagraph">
    <w:name w:val="List Paragraph"/>
    <w:basedOn w:val="Normal"/>
    <w:uiPriority w:val="34"/>
    <w:qFormat/>
    <w:rsid w:val="00502809"/>
    <w:pPr>
      <w:ind w:left="720"/>
      <w:contextualSpacing/>
    </w:pPr>
  </w:style>
  <w:style w:type="character" w:styleId="Hyperlink">
    <w:name w:val="Hyperlink"/>
    <w:basedOn w:val="DefaultParagraphFont"/>
    <w:uiPriority w:val="99"/>
    <w:unhideWhenUsed/>
    <w:rsid w:val="004C6D80"/>
    <w:rPr>
      <w:color w:val="0000FF" w:themeColor="hyperlink"/>
      <w:u w:val="single"/>
    </w:rPr>
  </w:style>
  <w:style w:type="table" w:styleId="TableGrid">
    <w:name w:val="Table Grid"/>
    <w:basedOn w:val="TableNormal"/>
    <w:uiPriority w:val="59"/>
    <w:rsid w:val="004C6D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3300F"/>
    <w:rPr>
      <w:sz w:val="16"/>
      <w:szCs w:val="16"/>
    </w:rPr>
  </w:style>
  <w:style w:type="paragraph" w:styleId="CommentText">
    <w:name w:val="annotation text"/>
    <w:basedOn w:val="Normal"/>
    <w:link w:val="CommentTextChar"/>
    <w:uiPriority w:val="99"/>
    <w:semiHidden/>
    <w:unhideWhenUsed/>
    <w:rsid w:val="00F3300F"/>
    <w:rPr>
      <w:sz w:val="20"/>
      <w:szCs w:val="20"/>
    </w:rPr>
  </w:style>
  <w:style w:type="character" w:customStyle="1" w:styleId="CommentTextChar">
    <w:name w:val="Comment Text Char"/>
    <w:basedOn w:val="DefaultParagraphFont"/>
    <w:link w:val="CommentText"/>
    <w:uiPriority w:val="99"/>
    <w:semiHidden/>
    <w:rsid w:val="00F3300F"/>
    <w:rPr>
      <w:sz w:val="20"/>
      <w:szCs w:val="20"/>
    </w:rPr>
  </w:style>
  <w:style w:type="paragraph" w:styleId="CommentSubject">
    <w:name w:val="annotation subject"/>
    <w:basedOn w:val="CommentText"/>
    <w:next w:val="CommentText"/>
    <w:link w:val="CommentSubjectChar"/>
    <w:uiPriority w:val="99"/>
    <w:semiHidden/>
    <w:unhideWhenUsed/>
    <w:rsid w:val="00F3300F"/>
    <w:rPr>
      <w:b/>
      <w:bCs/>
    </w:rPr>
  </w:style>
  <w:style w:type="character" w:customStyle="1" w:styleId="CommentSubjectChar">
    <w:name w:val="Comment Subject Char"/>
    <w:basedOn w:val="CommentTextChar"/>
    <w:link w:val="CommentSubject"/>
    <w:uiPriority w:val="99"/>
    <w:semiHidden/>
    <w:rsid w:val="00F3300F"/>
    <w:rPr>
      <w:b/>
      <w:bCs/>
      <w:sz w:val="20"/>
      <w:szCs w:val="20"/>
    </w:rPr>
  </w:style>
  <w:style w:type="paragraph" w:styleId="Header">
    <w:name w:val="header"/>
    <w:basedOn w:val="Normal"/>
    <w:link w:val="HeaderChar"/>
    <w:uiPriority w:val="99"/>
    <w:unhideWhenUsed/>
    <w:rsid w:val="001B7F3F"/>
    <w:pPr>
      <w:tabs>
        <w:tab w:val="center" w:pos="4320"/>
        <w:tab w:val="right" w:pos="8640"/>
      </w:tabs>
    </w:pPr>
  </w:style>
  <w:style w:type="character" w:customStyle="1" w:styleId="HeaderChar">
    <w:name w:val="Header Char"/>
    <w:basedOn w:val="DefaultParagraphFont"/>
    <w:link w:val="Header"/>
    <w:uiPriority w:val="99"/>
    <w:rsid w:val="001B7F3F"/>
  </w:style>
  <w:style w:type="paragraph" w:styleId="Footer">
    <w:name w:val="footer"/>
    <w:basedOn w:val="Normal"/>
    <w:link w:val="FooterChar"/>
    <w:uiPriority w:val="99"/>
    <w:unhideWhenUsed/>
    <w:rsid w:val="001B7F3F"/>
    <w:pPr>
      <w:tabs>
        <w:tab w:val="center" w:pos="4320"/>
        <w:tab w:val="right" w:pos="8640"/>
      </w:tabs>
    </w:pPr>
  </w:style>
  <w:style w:type="character" w:customStyle="1" w:styleId="FooterChar">
    <w:name w:val="Footer Char"/>
    <w:basedOn w:val="DefaultParagraphFont"/>
    <w:link w:val="Footer"/>
    <w:uiPriority w:val="99"/>
    <w:rsid w:val="001B7F3F"/>
  </w:style>
  <w:style w:type="paragraph" w:styleId="Revision">
    <w:name w:val="Revision"/>
    <w:hidden/>
    <w:uiPriority w:val="99"/>
    <w:semiHidden/>
    <w:rsid w:val="001960F9"/>
  </w:style>
  <w:style w:type="character" w:styleId="PageNumber">
    <w:name w:val="page number"/>
    <w:basedOn w:val="DefaultParagraphFont"/>
    <w:uiPriority w:val="99"/>
    <w:semiHidden/>
    <w:unhideWhenUsed/>
    <w:rsid w:val="00A03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image" Target="media/image12.jp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26" Type="http://schemas.microsoft.com/office/2011/relationships/people" Target="people.xml"/><Relationship Id="rId27" Type="http://schemas.microsoft.com/office/2011/relationships/commentsExtended" Target="commentsExtended.xml"/><Relationship Id="rId10" Type="http://schemas.openxmlformats.org/officeDocument/2006/relationships/image" Target="media/image2.jpeg"/><Relationship Id="rId11" Type="http://schemas.openxmlformats.org/officeDocument/2006/relationships/image" Target="media/image3.gif"/><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gif"/><Relationship Id="rId15" Type="http://schemas.openxmlformats.org/officeDocument/2006/relationships/image" Target="media/image7.jpg"/><Relationship Id="rId16" Type="http://schemas.openxmlformats.org/officeDocument/2006/relationships/image" Target="media/image8.gif"/><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10</Pages>
  <Words>3049</Words>
  <Characters>17383</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CU Boulder</Company>
  <LinksUpToDate>false</LinksUpToDate>
  <CharactersWithSpaces>20392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10</cp:revision>
  <dcterms:created xsi:type="dcterms:W3CDTF">2014-06-20T20:55:00Z</dcterms:created>
  <dcterms:modified xsi:type="dcterms:W3CDTF">2014-07-01T02:30:00Z</dcterms:modified>
</cp:coreProperties>
</file>